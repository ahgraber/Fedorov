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FF1E" w14:textId="77777777" w:rsidR="00AE57C5" w:rsidRDefault="0016002B" w:rsidP="002526B9">
      <w:pPr>
        <w:spacing w:beforeLines="60" w:before="144" w:line="312" w:lineRule="auto"/>
        <w:contextualSpacing/>
      </w:pPr>
      <w:r>
        <w:t>Alex Graber</w:t>
      </w:r>
    </w:p>
    <w:p w14:paraId="1A98470D" w14:textId="34361916" w:rsidR="0016002B" w:rsidRDefault="0016002B" w:rsidP="002526B9">
      <w:pPr>
        <w:spacing w:beforeLines="60" w:before="144" w:line="312" w:lineRule="auto"/>
        <w:contextualSpacing/>
      </w:pPr>
      <w:r>
        <w:t>Andrew Armstrong</w:t>
      </w:r>
    </w:p>
    <w:p w14:paraId="5EEA7B76" w14:textId="7B93B8C9" w:rsidR="0016002B" w:rsidRPr="00752D4F" w:rsidRDefault="007918C0" w:rsidP="00A97116">
      <w:pPr>
        <w:spacing w:beforeLines="60" w:before="144" w:line="312" w:lineRule="auto"/>
        <w:contextualSpacing/>
        <w:jc w:val="center"/>
        <w:rPr>
          <w:sz w:val="28"/>
        </w:rPr>
      </w:pPr>
      <w:del w:id="0" w:author="Alex Graber" w:date="2020-08-29T09:20:00Z">
        <w:r w:rsidRPr="00752D4F" w:rsidDel="008940AC">
          <w:rPr>
            <w:sz w:val="28"/>
          </w:rPr>
          <w:delText>D-</w:delText>
        </w:r>
      </w:del>
      <w:ins w:id="1" w:author="Alex Graber" w:date="2020-08-29T09:20:00Z">
        <w:r w:rsidR="008940AC">
          <w:rPr>
            <w:sz w:val="28"/>
          </w:rPr>
          <w:t>D-</w:t>
        </w:r>
      </w:ins>
      <w:r w:rsidRPr="00752D4F">
        <w:rPr>
          <w:sz w:val="28"/>
        </w:rPr>
        <w:t>Optimality with Level Balance Constraints</w:t>
      </w:r>
    </w:p>
    <w:p w14:paraId="2A57C1FD" w14:textId="39CB30A3" w:rsidR="002801F0" w:rsidRPr="003E186D" w:rsidRDefault="003E186D" w:rsidP="002526B9">
      <w:pPr>
        <w:spacing w:beforeLines="60" w:before="144" w:line="312" w:lineRule="auto"/>
        <w:contextualSpacing/>
        <w:rPr>
          <w:b/>
          <w:bCs/>
        </w:rPr>
      </w:pPr>
      <w:r w:rsidRPr="003E186D">
        <w:rPr>
          <w:b/>
          <w:bCs/>
        </w:rPr>
        <w:t>Abstract</w:t>
      </w:r>
    </w:p>
    <w:p w14:paraId="4315BE66" w14:textId="002D7E20" w:rsidR="003E186D" w:rsidRDefault="003E186D" w:rsidP="003E186D">
      <w:pPr>
        <w:spacing w:beforeLines="60" w:before="144" w:line="312" w:lineRule="auto"/>
        <w:ind w:firstLine="720"/>
        <w:contextualSpacing/>
      </w:pPr>
      <w:r>
        <w:t xml:space="preserve">There is much research on the topic of identifying efficient experimental designs </w:t>
      </w:r>
      <w:sdt>
        <w:sdtPr>
          <w:id w:val="-409624398"/>
          <w:citation/>
        </w:sdtPr>
        <w:sdtContent>
          <w:r>
            <w:fldChar w:fldCharType="begin"/>
          </w:r>
          <w:r>
            <w:instrText xml:space="preserve"> CITATION Hau02 \l 1033 </w:instrText>
          </w:r>
          <w:r>
            <w:fldChar w:fldCharType="separate"/>
          </w:r>
          <w:r>
            <w:rPr>
              <w:noProof/>
            </w:rPr>
            <w:t>(Hauser &amp; Rao, 2002)</w:t>
          </w:r>
          <w:r>
            <w:fldChar w:fldCharType="end"/>
          </w:r>
        </w:sdtContent>
      </w:sdt>
      <w:ins w:id="2" w:author="Alex Graber" w:date="2020-07-06T10:18:00Z">
        <w:r w:rsidR="00AB4445">
          <w:t xml:space="preserve"> that require the fewest experiments to extract the most information</w:t>
        </w:r>
      </w:ins>
      <w:r>
        <w:t xml:space="preserve">.  The current standard seems to be </w:t>
      </w:r>
      <w:del w:id="3" w:author="Alex Graber" w:date="2020-08-29T09:20:00Z">
        <w:r w:rsidDel="008940AC">
          <w:rPr>
            <w:i/>
          </w:rPr>
          <w:delText>D-</w:delText>
        </w:r>
      </w:del>
      <w:ins w:id="4" w:author="Alex Graber" w:date="2020-08-29T09:20:00Z">
        <w:r w:rsidR="008940AC">
          <w:rPr>
            <w:i/>
          </w:rPr>
          <w:t>D-</w:t>
        </w:r>
      </w:ins>
      <w:r>
        <w:rPr>
          <w:i/>
        </w:rPr>
        <w:t>error</w:t>
      </w:r>
      <w:r>
        <w:t>, the geometric mean of the eigenvalues of the covariance matrix (</w:t>
      </w:r>
      <w:del w:id="5" w:author="Alex Graber" w:date="2020-08-29T09:20:00Z">
        <w:r w:rsidDel="008940AC">
          <w:rPr>
            <w:i/>
          </w:rPr>
          <w:delText>D-</w:delText>
        </w:r>
      </w:del>
      <w:ins w:id="6" w:author="Alex Graber" w:date="2020-08-29T09:20:00Z">
        <w:r w:rsidR="008940AC">
          <w:rPr>
            <w:i/>
          </w:rPr>
          <w:t>D-</w:t>
        </w:r>
      </w:ins>
      <w:r w:rsidRPr="007E454C">
        <w:rPr>
          <w:i/>
        </w:rPr>
        <w:t>efficiency</w:t>
      </w:r>
      <w:r>
        <w:t xml:space="preserve"> is the inverse of </w:t>
      </w:r>
      <w:del w:id="7" w:author="Alex Graber" w:date="2020-08-29T09:20:00Z">
        <w:r w:rsidRPr="007E454C" w:rsidDel="008940AC">
          <w:rPr>
            <w:i/>
          </w:rPr>
          <w:delText>D-</w:delText>
        </w:r>
      </w:del>
      <w:ins w:id="8" w:author="Alex Graber" w:date="2020-08-29T09:20:00Z">
        <w:r w:rsidR="008940AC">
          <w:rPr>
            <w:i/>
          </w:rPr>
          <w:t>D-</w:t>
        </w:r>
      </w:ins>
      <w:r w:rsidRPr="007E454C">
        <w:rPr>
          <w:i/>
        </w:rPr>
        <w:t>error</w:t>
      </w:r>
      <w:r>
        <w:t>)</w:t>
      </w:r>
      <w:sdt>
        <w:sdtPr>
          <w:id w:val="490134523"/>
          <w:citation/>
        </w:sdtPr>
        <w:sdtContent>
          <w:r>
            <w:fldChar w:fldCharType="begin"/>
          </w:r>
          <w:r>
            <w:instrText xml:space="preserve"> CITATION Kuh96 \l 1033 </w:instrText>
          </w:r>
          <w:r>
            <w:fldChar w:fldCharType="separate"/>
          </w:r>
          <w:r>
            <w:rPr>
              <w:noProof/>
            </w:rPr>
            <w:t xml:space="preserve"> (Kuhfeld, Huber, &amp; Zwerina, 1996)</w:t>
          </w:r>
          <w:r>
            <w:fldChar w:fldCharType="end"/>
          </w:r>
        </w:sdtContent>
      </w:sdt>
      <w:r>
        <w:t xml:space="preserve">. Thus, the goal of an efficient design is to minimize </w:t>
      </w:r>
      <w:del w:id="9" w:author="Alex Graber" w:date="2020-08-29T09:20:00Z">
        <w:r w:rsidDel="008940AC">
          <w:rPr>
            <w:i/>
          </w:rPr>
          <w:delText>D-</w:delText>
        </w:r>
      </w:del>
      <w:ins w:id="10" w:author="Alex Graber" w:date="2020-08-29T09:20:00Z">
        <w:r w:rsidR="008940AC">
          <w:rPr>
            <w:i/>
          </w:rPr>
          <w:t>D-</w:t>
        </w:r>
      </w:ins>
      <w:r>
        <w:rPr>
          <w:i/>
        </w:rPr>
        <w:t>error</w:t>
      </w:r>
      <w:r w:rsidRPr="007E454C">
        <w:t xml:space="preserve"> </w:t>
      </w:r>
      <w:r>
        <w:t xml:space="preserve">(thus maximizing </w:t>
      </w:r>
      <w:del w:id="11" w:author="Alex Graber" w:date="2020-08-29T09:20:00Z">
        <w:r w:rsidDel="008940AC">
          <w:rPr>
            <w:i/>
          </w:rPr>
          <w:delText>D-</w:delText>
        </w:r>
      </w:del>
      <w:ins w:id="12" w:author="Alex Graber" w:date="2020-08-29T09:20:00Z">
        <w:r w:rsidR="008940AC">
          <w:rPr>
            <w:i/>
          </w:rPr>
          <w:t>D-</w:t>
        </w:r>
      </w:ins>
      <w:r>
        <w:rPr>
          <w:i/>
        </w:rPr>
        <w:t>efficiency</w:t>
      </w:r>
      <w:r>
        <w:t xml:space="preserve">).  It has been shown that </w:t>
      </w:r>
      <w:del w:id="13" w:author="Alex Graber" w:date="2020-08-29T09:20:00Z">
        <w:r w:rsidDel="008940AC">
          <w:rPr>
            <w:i/>
          </w:rPr>
          <w:delText>D-</w:delText>
        </w:r>
      </w:del>
      <w:ins w:id="14" w:author="Alex Graber" w:date="2020-08-29T09:20:00Z">
        <w:r w:rsidR="008940AC">
          <w:rPr>
            <w:i/>
          </w:rPr>
          <w:t>D-</w:t>
        </w:r>
      </w:ins>
      <w:r>
        <w:rPr>
          <w:i/>
        </w:rPr>
        <w:t xml:space="preserve">efficient </w:t>
      </w:r>
      <w:r>
        <w:t xml:space="preserve">designs satisfy four principles: orthogonality, level balance, minimal overlap, and utility balance. </w:t>
      </w:r>
      <w:del w:id="15" w:author="Alex Graber" w:date="2020-07-06T10:19:00Z">
        <w:r w:rsidDel="00AB4445">
          <w:rPr>
            <w:rFonts w:ascii="Calibri" w:hAnsi="Calibri" w:cs="Calibri"/>
            <w:color w:val="000000"/>
            <w:shd w:val="clear" w:color="auto" w:fill="FFFFFF"/>
          </w:rPr>
          <w:delText>One method to achieve this is to use the</w:delText>
        </w:r>
      </w:del>
      <w:ins w:id="16" w:author="Alex Graber" w:date="2020-07-06T10:19:00Z">
        <w:r w:rsidR="00AB4445">
          <w:rPr>
            <w:rFonts w:ascii="Calibri" w:hAnsi="Calibri" w:cs="Calibri"/>
            <w:color w:val="000000"/>
            <w:shd w:val="clear" w:color="auto" w:fill="FFFFFF"/>
          </w:rPr>
          <w:t>The</w:t>
        </w:r>
      </w:ins>
      <w:r>
        <w:rPr>
          <w:rFonts w:ascii="Calibri" w:hAnsi="Calibri" w:cs="Calibri"/>
          <w:color w:val="000000"/>
          <w:shd w:val="clear" w:color="auto" w:fill="FFFFFF"/>
        </w:rPr>
        <w:t xml:space="preserve"> Fedorov algorithm</w:t>
      </w:r>
      <w:ins w:id="17" w:author="Alex Graber" w:date="2020-07-06T10:19:00Z">
        <w:r w:rsidR="00AB4445">
          <w:rPr>
            <w:rFonts w:ascii="Calibri" w:hAnsi="Calibri" w:cs="Calibri"/>
            <w:color w:val="000000"/>
            <w:shd w:val="clear" w:color="auto" w:fill="FFFFFF"/>
          </w:rPr>
          <w:t xml:space="preserve"> is </w:t>
        </w:r>
      </w:ins>
      <w:del w:id="18" w:author="Alex Graber" w:date="2020-07-06T10:19:00Z">
        <w:r w:rsidDel="00AB4445">
          <w:rPr>
            <w:rFonts w:ascii="Calibri" w:hAnsi="Calibri" w:cs="Calibri"/>
            <w:color w:val="000000"/>
            <w:shd w:val="clear" w:color="auto" w:fill="FFFFFF"/>
          </w:rPr>
          <w:delText xml:space="preserve">, </w:delText>
        </w:r>
      </w:del>
      <w:r>
        <w:rPr>
          <w:rFonts w:ascii="Calibri" w:hAnsi="Calibri" w:cs="Calibri"/>
          <w:color w:val="000000"/>
          <w:shd w:val="clear" w:color="auto" w:fill="FFFFFF"/>
        </w:rPr>
        <w:t>an exhaustive search method</w:t>
      </w:r>
      <w:ins w:id="19" w:author="Alex Graber" w:date="2020-07-06T10:20:00Z">
        <w:r w:rsidR="00AB4445">
          <w:rPr>
            <w:rFonts w:ascii="Calibri" w:hAnsi="Calibri" w:cs="Calibri"/>
            <w:color w:val="000000"/>
            <w:shd w:val="clear" w:color="auto" w:fill="FFFFFF"/>
          </w:rPr>
          <w:t xml:space="preserve"> developed in </w:t>
        </w:r>
      </w:ins>
      <w:ins w:id="20" w:author="Alex Graber" w:date="2020-07-06T10:24:00Z">
        <w:r w:rsidR="00AB4445">
          <w:rPr>
            <w:rFonts w:ascii="Calibri" w:hAnsi="Calibri" w:cs="Calibri"/>
            <w:color w:val="000000"/>
            <w:shd w:val="clear" w:color="auto" w:fill="FFFFFF"/>
          </w:rPr>
          <w:t>1969, which</w:t>
        </w:r>
      </w:ins>
      <w:del w:id="21" w:author="Alex Graber" w:date="2020-07-06T10:20:00Z">
        <w:r w:rsidDel="00AB4445">
          <w:rPr>
            <w:rFonts w:ascii="Calibri" w:hAnsi="Calibri" w:cs="Calibri"/>
            <w:color w:val="000000"/>
            <w:shd w:val="clear" w:color="auto" w:fill="FFFFFF"/>
          </w:rPr>
          <w:delText>,</w:delText>
        </w:r>
      </w:del>
      <w:r>
        <w:rPr>
          <w:rFonts w:ascii="Calibri" w:hAnsi="Calibri" w:cs="Calibri"/>
          <w:color w:val="000000"/>
          <w:shd w:val="clear" w:color="auto" w:fill="FFFFFF"/>
        </w:rPr>
        <w:t xml:space="preserve"> </w:t>
      </w:r>
      <w:del w:id="22" w:author="Alex Graber" w:date="2020-07-06T10:24:00Z">
        <w:r w:rsidDel="00AB4445">
          <w:rPr>
            <w:rFonts w:ascii="Calibri" w:hAnsi="Calibri" w:cs="Calibri"/>
            <w:color w:val="000000"/>
            <w:shd w:val="clear" w:color="auto" w:fill="FFFFFF"/>
          </w:rPr>
          <w:delText>to optimize</w:delText>
        </w:r>
      </w:del>
      <w:ins w:id="23" w:author="Alex Graber" w:date="2020-07-06T10:24:00Z">
        <w:r w:rsidR="00AB4445">
          <w:rPr>
            <w:rFonts w:ascii="Calibri" w:hAnsi="Calibri" w:cs="Calibri"/>
            <w:color w:val="000000"/>
            <w:shd w:val="clear" w:color="auto" w:fill="FFFFFF"/>
          </w:rPr>
          <w:t>optimizes</w:t>
        </w:r>
      </w:ins>
      <w:r>
        <w:rPr>
          <w:rFonts w:ascii="Calibri" w:hAnsi="Calibri" w:cs="Calibri"/>
          <w:color w:val="000000"/>
          <w:shd w:val="clear" w:color="auto" w:fill="FFFFFF"/>
        </w:rPr>
        <w:t xml:space="preserve"> the </w:t>
      </w:r>
      <w:del w:id="24" w:author="Alex Graber" w:date="2020-08-29T09:20:00Z">
        <w:r w:rsidRPr="003E186D" w:rsidDel="008940AC">
          <w:rPr>
            <w:rFonts w:ascii="Calibri" w:hAnsi="Calibri" w:cs="Calibri"/>
            <w:i/>
            <w:iCs/>
            <w:color w:val="000000"/>
            <w:shd w:val="clear" w:color="auto" w:fill="FFFFFF"/>
          </w:rPr>
          <w:delText>D-</w:delText>
        </w:r>
      </w:del>
      <w:ins w:id="25" w:author="Alex Graber" w:date="2020-08-29T09:20:00Z">
        <w:r w:rsidR="008940AC">
          <w:rPr>
            <w:rFonts w:ascii="Calibri" w:hAnsi="Calibri" w:cs="Calibri"/>
            <w:i/>
            <w:iCs/>
            <w:color w:val="000000"/>
            <w:shd w:val="clear" w:color="auto" w:fill="FFFFFF"/>
          </w:rPr>
          <w:t>D-</w:t>
        </w:r>
      </w:ins>
      <w:r w:rsidRPr="003E186D">
        <w:rPr>
          <w:rFonts w:ascii="Calibri" w:hAnsi="Calibri" w:cs="Calibri"/>
          <w:i/>
          <w:iCs/>
          <w:color w:val="000000"/>
          <w:shd w:val="clear" w:color="auto" w:fill="FFFFFF"/>
        </w:rPr>
        <w:t>efficiency</w:t>
      </w:r>
      <w:r>
        <w:rPr>
          <w:rFonts w:ascii="Calibri" w:hAnsi="Calibri" w:cs="Calibri"/>
          <w:color w:val="000000"/>
          <w:shd w:val="clear" w:color="auto" w:fill="FFFFFF"/>
        </w:rPr>
        <w:t xml:space="preserve"> of a set of candidates with respect to the set of all possible candidates. Typically, the Fedorov Algorithm is unable to deal with constraints</w:t>
      </w:r>
      <w:ins w:id="26" w:author="Alex Graber" w:date="2020-07-06T10:26:00Z">
        <w:r w:rsidR="000659C5">
          <w:rPr>
            <w:rFonts w:ascii="Calibri" w:hAnsi="Calibri" w:cs="Calibri"/>
            <w:color w:val="000000"/>
            <w:shd w:val="clear" w:color="auto" w:fill="FFFFFF"/>
          </w:rPr>
          <w:t xml:space="preserve"> within the design matrix</w:t>
        </w:r>
      </w:ins>
      <w:r>
        <w:rPr>
          <w:rFonts w:ascii="Calibri" w:hAnsi="Calibri" w:cs="Calibri"/>
          <w:color w:val="000000"/>
          <w:shd w:val="clear" w:color="auto" w:fill="FFFFFF"/>
        </w:rPr>
        <w:t xml:space="preserve">, such as constraints on level balance. Here, we have added constraints to the design of the </w:t>
      </w:r>
      <w:proofErr w:type="gramStart"/>
      <w:r>
        <w:rPr>
          <w:rFonts w:ascii="Calibri" w:hAnsi="Calibri" w:cs="Calibri"/>
          <w:color w:val="000000"/>
          <w:shd w:val="clear" w:color="auto" w:fill="FFFFFF"/>
        </w:rPr>
        <w:t>algorithm</w:t>
      </w:r>
      <w:proofErr w:type="gramEnd"/>
      <w:r>
        <w:rPr>
          <w:rFonts w:ascii="Calibri" w:hAnsi="Calibri" w:cs="Calibri"/>
          <w:color w:val="000000"/>
          <w:shd w:val="clear" w:color="auto" w:fill="FFFFFF"/>
        </w:rPr>
        <w:t xml:space="preserve"> and it gave an implementable solution. We have accomplished this through two methods</w:t>
      </w:r>
      <w:del w:id="27" w:author="Alex Graber" w:date="2020-07-06T10:27:00Z">
        <w:r w:rsidDel="000659C5">
          <w:rPr>
            <w:rFonts w:ascii="Calibri" w:hAnsi="Calibri" w:cs="Calibri"/>
            <w:color w:val="000000"/>
            <w:shd w:val="clear" w:color="auto" w:fill="FFFFFF"/>
          </w:rPr>
          <w:delText>,</w:delText>
        </w:r>
      </w:del>
      <w:ins w:id="28" w:author="Alex Graber" w:date="2020-07-06T10:27:00Z">
        <w:r w:rsidR="000659C5">
          <w:rPr>
            <w:rFonts w:ascii="Calibri" w:hAnsi="Calibri" w:cs="Calibri"/>
            <w:color w:val="000000"/>
            <w:shd w:val="clear" w:color="auto" w:fill="FFFFFF"/>
          </w:rPr>
          <w:t>:</w:t>
        </w:r>
      </w:ins>
      <w:r>
        <w:rPr>
          <w:rFonts w:ascii="Calibri" w:hAnsi="Calibri" w:cs="Calibri"/>
          <w:color w:val="000000"/>
          <w:shd w:val="clear" w:color="auto" w:fill="FFFFFF"/>
        </w:rPr>
        <w:t xml:space="preserve"> an analytical method, explicitly incorporating constraints into the problem, and a numerical method, using a genetic algorithm. We have found that though the proposed analytical method does converge, it runs into computation overhead problems with larger candidate sets. </w:t>
      </w:r>
      <w:del w:id="29" w:author="Alex Graber" w:date="2020-07-06T10:27:00Z">
        <w:r w:rsidDel="000659C5">
          <w:rPr>
            <w:rFonts w:ascii="Calibri" w:hAnsi="Calibri" w:cs="Calibri"/>
            <w:color w:val="000000"/>
            <w:shd w:val="clear" w:color="auto" w:fill="FFFFFF"/>
          </w:rPr>
          <w:delText>As well, t</w:delText>
        </w:r>
      </w:del>
      <w:ins w:id="30" w:author="Alex Graber" w:date="2020-07-06T10:27:00Z">
        <w:r w:rsidR="000659C5">
          <w:rPr>
            <w:rFonts w:ascii="Calibri" w:hAnsi="Calibri" w:cs="Calibri"/>
            <w:color w:val="000000"/>
            <w:shd w:val="clear" w:color="auto" w:fill="FFFFFF"/>
          </w:rPr>
          <w:t>T</w:t>
        </w:r>
      </w:ins>
      <w:r>
        <w:rPr>
          <w:rFonts w:ascii="Calibri" w:hAnsi="Calibri" w:cs="Calibri"/>
          <w:color w:val="000000"/>
          <w:shd w:val="clear" w:color="auto" w:fill="FFFFFF"/>
        </w:rPr>
        <w:t xml:space="preserve">he genetic algorithm </w:t>
      </w:r>
      <w:ins w:id="31" w:author="Alex Graber" w:date="2020-07-06T10:27:00Z">
        <w:r w:rsidR="000659C5">
          <w:rPr>
            <w:rFonts w:ascii="Calibri" w:hAnsi="Calibri" w:cs="Calibri"/>
            <w:color w:val="000000"/>
            <w:shd w:val="clear" w:color="auto" w:fill="FFFFFF"/>
          </w:rPr>
          <w:t xml:space="preserve">will identify approximate solutions, but as a </w:t>
        </w:r>
      </w:ins>
      <w:ins w:id="32" w:author="Alex Graber" w:date="2020-07-06T10:28:00Z">
        <w:r w:rsidR="000659C5">
          <w:rPr>
            <w:rFonts w:ascii="Calibri" w:hAnsi="Calibri" w:cs="Calibri"/>
            <w:color w:val="000000"/>
            <w:shd w:val="clear" w:color="auto" w:fill="FFFFFF"/>
          </w:rPr>
          <w:t xml:space="preserve">stochastic search method, cannot guarantee the optimal constrained </w:t>
        </w:r>
      </w:ins>
      <w:ins w:id="33" w:author="Alex Graber" w:date="2020-08-29T09:20:00Z">
        <w:r w:rsidR="008940AC">
          <w:rPr>
            <w:rFonts w:ascii="Calibri" w:hAnsi="Calibri" w:cs="Calibri"/>
            <w:color w:val="000000"/>
            <w:shd w:val="clear" w:color="auto" w:fill="FFFFFF"/>
          </w:rPr>
          <w:t>D-</w:t>
        </w:r>
      </w:ins>
      <w:ins w:id="34" w:author="Alex Graber" w:date="2020-07-06T10:28:00Z">
        <w:r w:rsidR="000659C5">
          <w:rPr>
            <w:rFonts w:ascii="Calibri" w:hAnsi="Calibri" w:cs="Calibri"/>
            <w:color w:val="000000"/>
            <w:shd w:val="clear" w:color="auto" w:fill="FFFFFF"/>
          </w:rPr>
          <w:t>efficient design</w:t>
        </w:r>
      </w:ins>
      <w:r>
        <w:rPr>
          <w:rFonts w:ascii="Calibri" w:hAnsi="Calibri" w:cs="Calibri"/>
          <w:color w:val="000000"/>
          <w:shd w:val="clear" w:color="auto" w:fill="FFFFFF"/>
        </w:rPr>
        <w:t>.</w:t>
      </w:r>
    </w:p>
    <w:p w14:paraId="578BA363" w14:textId="77777777" w:rsidR="003E186D" w:rsidRDefault="003E186D" w:rsidP="002526B9">
      <w:pPr>
        <w:spacing w:beforeLines="60" w:before="144" w:line="312" w:lineRule="auto"/>
        <w:contextualSpacing/>
      </w:pPr>
    </w:p>
    <w:p w14:paraId="0B3DEAF4" w14:textId="295F8B9A" w:rsidR="002801F0" w:rsidRPr="002801F0" w:rsidRDefault="002801F0" w:rsidP="002526B9">
      <w:pPr>
        <w:spacing w:beforeLines="60" w:before="144" w:line="312" w:lineRule="auto"/>
        <w:contextualSpacing/>
        <w:jc w:val="both"/>
        <w:rPr>
          <w:b/>
        </w:rPr>
      </w:pPr>
      <w:r>
        <w:rPr>
          <w:b/>
        </w:rPr>
        <w:t>Introduction:</w:t>
      </w:r>
    </w:p>
    <w:p w14:paraId="6935BFEF" w14:textId="28606640" w:rsidR="0016002B" w:rsidRDefault="0016002B" w:rsidP="002526B9">
      <w:pPr>
        <w:spacing w:beforeLines="60" w:before="144" w:line="312" w:lineRule="auto"/>
        <w:ind w:firstLine="720"/>
        <w:contextualSpacing/>
        <w:jc w:val="both"/>
      </w:pPr>
      <w:r>
        <w:t xml:space="preserve">A pharmaceutical market research firm </w:t>
      </w:r>
      <w:r w:rsidR="00834F4F">
        <w:t>uses</w:t>
      </w:r>
      <w:r>
        <w:t xml:space="preserve"> simulated patient treatment as a method to understand physician demand in specific treatment areas.  In this method, a limited universe of patients is designed in order to represent as much of the actual disease area </w:t>
      </w:r>
      <w:r w:rsidR="002801F0">
        <w:t xml:space="preserve">patient </w:t>
      </w:r>
      <w:r>
        <w:t>universe as possible.  Patients are defined by multiple attributes (</w:t>
      </w:r>
      <w:r w:rsidR="00980F12">
        <w:t>age, gender</w:t>
      </w:r>
      <w:r>
        <w:t>, BMI, etc.), and each attribute may have multiple levels (male/female, etc.).  The breakdown of attribute levels is provided by a specified distribution to be achieved in the simulated universe.</w:t>
      </w:r>
      <w:r w:rsidR="00FF7FED">
        <w:t xml:space="preserve">  These simulated patients are then treated, where a given treatment (yes/no) can be related back to the patient design.</w:t>
      </w:r>
    </w:p>
    <w:p w14:paraId="3ED774A8" w14:textId="4D8B4973" w:rsidR="001205F7" w:rsidRDefault="002801F0" w:rsidP="002526B9">
      <w:pPr>
        <w:spacing w:beforeLines="60" w:before="144" w:line="312" w:lineRule="auto"/>
        <w:ind w:firstLine="720"/>
        <w:contextualSpacing/>
        <w:jc w:val="both"/>
      </w:pPr>
      <w:r>
        <w:t xml:space="preserve">Patient design in this manner is </w:t>
      </w:r>
      <w:r w:rsidR="00EA2ED0">
        <w:t>a specialized choice methodology somewhat analogous to conjoint.  In both conjoint and patient simulation, respondents are forced to make a decision based on a stimulus that is composed of multiple attributes and levels</w:t>
      </w:r>
      <w:sdt>
        <w:sdtPr>
          <w:id w:val="1991281787"/>
          <w:citation/>
        </w:sdtPr>
        <w:sdtContent>
          <w:r w:rsidR="001205F7">
            <w:fldChar w:fldCharType="begin"/>
          </w:r>
          <w:r w:rsidR="001205F7">
            <w:instrText xml:space="preserve"> CITATION Kuh96 \l 1033 </w:instrText>
          </w:r>
          <w:r w:rsidR="001205F7">
            <w:fldChar w:fldCharType="separate"/>
          </w:r>
          <w:r w:rsidR="00346842">
            <w:rPr>
              <w:noProof/>
            </w:rPr>
            <w:t xml:space="preserve"> (Kuhfeld, Huber, &amp; Zwerina, 1996)</w:t>
          </w:r>
          <w:r w:rsidR="001205F7">
            <w:fldChar w:fldCharType="end"/>
          </w:r>
        </w:sdtContent>
      </w:sdt>
      <w:r w:rsidR="00EA2ED0">
        <w:t xml:space="preserve">.  When </w:t>
      </w:r>
      <w:r w:rsidR="001205F7">
        <w:t xml:space="preserve">the number of attributes and levels grow beyond a small set, presenting </w:t>
      </w:r>
      <w:r w:rsidR="001205F7">
        <w:lastRenderedPageBreak/>
        <w:t xml:space="preserve">the full design (full factorial) becomes a challenge due to both the number of combinations required and the amount of burden placed on the respondent.  Fractional factorial designs, then, seek to allow the research to eke as much data out of the analysis as possible but use a much more limited subset of stimuli.  </w:t>
      </w:r>
    </w:p>
    <w:p w14:paraId="273D34E1" w14:textId="3303C0A8" w:rsidR="00745113" w:rsidRDefault="001205F7" w:rsidP="002526B9">
      <w:pPr>
        <w:spacing w:beforeLines="60" w:before="144" w:line="312" w:lineRule="auto"/>
        <w:ind w:firstLine="720"/>
        <w:contextualSpacing/>
        <w:jc w:val="both"/>
      </w:pPr>
      <w:r>
        <w:t xml:space="preserve"> Much research has been done on the topic of identifying efficient experimental designs </w:t>
      </w:r>
      <w:sdt>
        <w:sdtPr>
          <w:id w:val="-672105917"/>
          <w:citation/>
        </w:sdtPr>
        <w:sdtContent>
          <w:r>
            <w:fldChar w:fldCharType="begin"/>
          </w:r>
          <w:r>
            <w:instrText xml:space="preserve"> CITATION Hau02 \l 1033 </w:instrText>
          </w:r>
          <w:r>
            <w:fldChar w:fldCharType="separate"/>
          </w:r>
          <w:r w:rsidR="00346842">
            <w:rPr>
              <w:noProof/>
            </w:rPr>
            <w:t>(Hauser &amp; Rao, 2002)</w:t>
          </w:r>
          <w:r>
            <w:fldChar w:fldCharType="end"/>
          </w:r>
        </w:sdtContent>
      </w:sdt>
      <w:r>
        <w:t>.</w:t>
      </w:r>
      <w:r w:rsidR="00980F12">
        <w:t xml:space="preserve">  The current standard seems to be </w:t>
      </w:r>
      <w:del w:id="35" w:author="Alex Graber" w:date="2020-08-29T09:20:00Z">
        <w:r w:rsidR="007E454C" w:rsidDel="008940AC">
          <w:rPr>
            <w:i/>
          </w:rPr>
          <w:delText>D-</w:delText>
        </w:r>
      </w:del>
      <w:ins w:id="36" w:author="Alex Graber" w:date="2020-08-29T09:20:00Z">
        <w:r w:rsidR="008940AC">
          <w:rPr>
            <w:i/>
          </w:rPr>
          <w:t>D-</w:t>
        </w:r>
      </w:ins>
      <w:r w:rsidR="007E454C">
        <w:rPr>
          <w:i/>
        </w:rPr>
        <w:t>error</w:t>
      </w:r>
      <w:r w:rsidR="004C2F4C">
        <w:rPr>
          <w:i/>
        </w:rPr>
        <w:t xml:space="preserve"> </w:t>
      </w:r>
      <w:r w:rsidR="004C2F4C">
        <w:t xml:space="preserve">– roughly, </w:t>
      </w:r>
      <w:r w:rsidR="00980F12">
        <w:t>the geometric mean of the eigenvalues of the covariance matrix</w:t>
      </w:r>
      <w:r w:rsidR="007E454C">
        <w:t xml:space="preserve"> (</w:t>
      </w:r>
      <w:del w:id="37" w:author="Alex Graber" w:date="2020-08-29T09:20:00Z">
        <w:r w:rsidR="007E454C" w:rsidDel="008940AC">
          <w:rPr>
            <w:i/>
          </w:rPr>
          <w:delText>D-</w:delText>
        </w:r>
      </w:del>
      <w:ins w:id="38" w:author="Alex Graber" w:date="2020-08-29T09:20:00Z">
        <w:r w:rsidR="008940AC">
          <w:rPr>
            <w:i/>
          </w:rPr>
          <w:t>D-</w:t>
        </w:r>
      </w:ins>
      <w:r w:rsidR="007E454C" w:rsidRPr="007E454C">
        <w:rPr>
          <w:i/>
        </w:rPr>
        <w:t>efficiency</w:t>
      </w:r>
      <w:r w:rsidR="007E454C">
        <w:t xml:space="preserve"> is the inverse of </w:t>
      </w:r>
      <w:del w:id="39" w:author="Alex Graber" w:date="2020-08-29T09:20:00Z">
        <w:r w:rsidR="007E454C" w:rsidRPr="007E454C" w:rsidDel="008940AC">
          <w:rPr>
            <w:i/>
          </w:rPr>
          <w:delText>D-</w:delText>
        </w:r>
      </w:del>
      <w:ins w:id="40" w:author="Alex Graber" w:date="2020-08-29T09:20:00Z">
        <w:r w:rsidR="008940AC">
          <w:rPr>
            <w:i/>
          </w:rPr>
          <w:t>D-</w:t>
        </w:r>
      </w:ins>
      <w:r w:rsidR="007E454C" w:rsidRPr="007E454C">
        <w:rPr>
          <w:i/>
        </w:rPr>
        <w:t>error</w:t>
      </w:r>
      <w:r w:rsidR="007E454C">
        <w:t>)</w:t>
      </w:r>
      <w:sdt>
        <w:sdtPr>
          <w:id w:val="-1805458669"/>
          <w:citation/>
        </w:sdtPr>
        <w:sdtContent>
          <w:r w:rsidR="00745113">
            <w:fldChar w:fldCharType="begin"/>
          </w:r>
          <w:r w:rsidR="00745113">
            <w:instrText xml:space="preserve"> CITATION Kuh96 \l 1033 </w:instrText>
          </w:r>
          <w:r w:rsidR="00745113">
            <w:fldChar w:fldCharType="separate"/>
          </w:r>
          <w:r w:rsidR="00346842">
            <w:rPr>
              <w:noProof/>
            </w:rPr>
            <w:t xml:space="preserve"> (Kuhfeld, Huber, &amp; Zwerina, 1996)</w:t>
          </w:r>
          <w:r w:rsidR="00745113">
            <w:fldChar w:fldCharType="end"/>
          </w:r>
        </w:sdtContent>
      </w:sdt>
      <w:r w:rsidR="007E454C">
        <w:t xml:space="preserve">. </w:t>
      </w:r>
      <w:r w:rsidR="00B036AA">
        <w:t xml:space="preserve">Thus, the </w:t>
      </w:r>
      <w:r w:rsidR="007E454C">
        <w:t>goal of an efficient design</w:t>
      </w:r>
      <w:r w:rsidR="00B036AA">
        <w:t xml:space="preserve"> </w:t>
      </w:r>
      <w:r w:rsidR="007E454C">
        <w:t>is</w:t>
      </w:r>
      <w:r w:rsidR="00B036AA">
        <w:t xml:space="preserve"> to</w:t>
      </w:r>
      <w:r w:rsidR="007E454C">
        <w:t xml:space="preserve"> </w:t>
      </w:r>
      <w:r w:rsidR="00B036AA">
        <w:t xml:space="preserve">minimize </w:t>
      </w:r>
      <w:del w:id="41" w:author="Alex Graber" w:date="2020-08-29T09:20:00Z">
        <w:r w:rsidR="00B036AA" w:rsidDel="008940AC">
          <w:rPr>
            <w:i/>
          </w:rPr>
          <w:delText>D-</w:delText>
        </w:r>
      </w:del>
      <w:ins w:id="42" w:author="Alex Graber" w:date="2020-08-29T09:20:00Z">
        <w:r w:rsidR="008940AC">
          <w:rPr>
            <w:i/>
          </w:rPr>
          <w:t>D-</w:t>
        </w:r>
      </w:ins>
      <w:r w:rsidR="00B036AA">
        <w:rPr>
          <w:i/>
        </w:rPr>
        <w:t>error</w:t>
      </w:r>
      <w:r w:rsidR="007E454C" w:rsidRPr="007E454C">
        <w:t xml:space="preserve"> </w:t>
      </w:r>
      <w:r w:rsidR="00B036AA">
        <w:t xml:space="preserve">(thus maximizing </w:t>
      </w:r>
      <w:del w:id="43" w:author="Alex Graber" w:date="2020-08-29T09:20:00Z">
        <w:r w:rsidR="00B036AA" w:rsidDel="008940AC">
          <w:rPr>
            <w:i/>
          </w:rPr>
          <w:delText>D-</w:delText>
        </w:r>
      </w:del>
      <w:ins w:id="44" w:author="Alex Graber" w:date="2020-08-29T09:20:00Z">
        <w:r w:rsidR="008940AC">
          <w:rPr>
            <w:i/>
          </w:rPr>
          <w:t>D-</w:t>
        </w:r>
      </w:ins>
      <w:r w:rsidR="00B036AA">
        <w:rPr>
          <w:i/>
        </w:rPr>
        <w:t>efficiency</w:t>
      </w:r>
      <w:r w:rsidR="00745113">
        <w:t xml:space="preserve">).  It has been shown that </w:t>
      </w:r>
      <w:del w:id="45" w:author="Alex Graber" w:date="2020-08-29T09:20:00Z">
        <w:r w:rsidR="00745113" w:rsidDel="008940AC">
          <w:rPr>
            <w:i/>
          </w:rPr>
          <w:delText>D-</w:delText>
        </w:r>
      </w:del>
      <w:ins w:id="46" w:author="Alex Graber" w:date="2020-08-29T09:20:00Z">
        <w:r w:rsidR="008940AC">
          <w:rPr>
            <w:i/>
          </w:rPr>
          <w:t>D-</w:t>
        </w:r>
      </w:ins>
      <w:r w:rsidR="00745113">
        <w:rPr>
          <w:i/>
        </w:rPr>
        <w:t xml:space="preserve">efficient </w:t>
      </w:r>
      <w:r w:rsidR="00745113">
        <w:t xml:space="preserve">designs satisfy four principles: orthogonality, level balance, minimal overlap, and utility balance: </w:t>
      </w:r>
    </w:p>
    <w:p w14:paraId="159E340D" w14:textId="7D11D047" w:rsidR="00834F4F" w:rsidRDefault="00745113" w:rsidP="002526B9">
      <w:pPr>
        <w:spacing w:beforeLines="60" w:before="144" w:line="312" w:lineRule="auto"/>
        <w:ind w:left="1080" w:right="1080"/>
        <w:contextualSpacing/>
        <w:jc w:val="both"/>
      </w:pPr>
      <w:r>
        <w:t>“</w:t>
      </w:r>
      <w:r w:rsidRPr="00745113">
        <w:rPr>
          <w:i/>
        </w:rPr>
        <w:t>Orthogonality</w:t>
      </w:r>
      <w:r>
        <w:t xml:space="preserve"> is satisfied when the levels of each attribute vary independently of one another.  </w:t>
      </w:r>
      <w:r w:rsidRPr="00745113">
        <w:rPr>
          <w:i/>
        </w:rPr>
        <w:t>Level balance</w:t>
      </w:r>
      <w:r>
        <w:t xml:space="preserve"> is satisfied when the levels of each attribute appear with equal frequency.  </w:t>
      </w:r>
      <w:r w:rsidRPr="00745113">
        <w:rPr>
          <w:i/>
        </w:rPr>
        <w:t>Minimal overlap</w:t>
      </w:r>
      <w:r>
        <w:t xml:space="preserve"> is satisfied when the alternatives within each choice set have nonoverlapping attribute levels.  </w:t>
      </w:r>
      <w:r w:rsidRPr="00745113">
        <w:rPr>
          <w:i/>
        </w:rPr>
        <w:t>Utility balance</w:t>
      </w:r>
      <w:r>
        <w:t xml:space="preserve"> is satisfied when the utilities of alternatives within choice sets are the same”</w:t>
      </w:r>
      <w:r w:rsidR="00016D2A">
        <w:t xml:space="preserve"> </w:t>
      </w:r>
      <w:sdt>
        <w:sdtPr>
          <w:id w:val="-1117599334"/>
          <w:citation/>
        </w:sdtPr>
        <w:sdtContent>
          <w:r>
            <w:fldChar w:fldCharType="begin"/>
          </w:r>
          <w:r>
            <w:instrText xml:space="preserve"> CITATION Kuh96 \l 1033 </w:instrText>
          </w:r>
          <w:r>
            <w:fldChar w:fldCharType="separate"/>
          </w:r>
          <w:r w:rsidR="00346842">
            <w:rPr>
              <w:noProof/>
            </w:rPr>
            <w:t>(Kuhfeld, Huber, &amp; Zwerina, 1996)</w:t>
          </w:r>
          <w:r>
            <w:fldChar w:fldCharType="end"/>
          </w:r>
        </w:sdtContent>
      </w:sdt>
      <w:r>
        <w:t>.</w:t>
      </w:r>
    </w:p>
    <w:p w14:paraId="72C157A7" w14:textId="302F63B4" w:rsidR="002801F0" w:rsidRPr="00293EA6" w:rsidRDefault="00AA6624" w:rsidP="002526B9">
      <w:pPr>
        <w:spacing w:beforeLines="60" w:before="144" w:line="312" w:lineRule="auto"/>
        <w:ind w:firstLine="720"/>
        <w:contextualSpacing/>
        <w:jc w:val="both"/>
      </w:pPr>
      <w:r>
        <w:t>The standard method to identify a</w:t>
      </w:r>
      <w:r w:rsidR="00834F4F">
        <w:t>n efficient</w:t>
      </w:r>
      <w:r>
        <w:t xml:space="preserve"> design is to use on</w:t>
      </w:r>
      <w:r w:rsidR="000919FE">
        <w:t>e</w:t>
      </w:r>
      <w:r>
        <w:t xml:space="preserve"> of any </w:t>
      </w:r>
      <w:proofErr w:type="gramStart"/>
      <w:r>
        <w:t>variant</w:t>
      </w:r>
      <w:proofErr w:type="gramEnd"/>
      <w:r>
        <w:t xml:space="preserve"> of </w:t>
      </w:r>
      <w:r w:rsidR="00016D2A">
        <w:t xml:space="preserve">the </w:t>
      </w:r>
      <w:r w:rsidR="0009021D">
        <w:t>Fedorov</w:t>
      </w:r>
      <w:r w:rsidR="00016D2A">
        <w:t xml:space="preserve"> Algorithm which, given a starting design, </w:t>
      </w:r>
      <w:r w:rsidR="00293EA6">
        <w:t>recursively makes exchange</w:t>
      </w:r>
      <w:r w:rsidR="000075E6">
        <w:t>(</w:t>
      </w:r>
      <w:r w:rsidR="00293EA6">
        <w:t>s</w:t>
      </w:r>
      <w:r w:rsidR="000075E6">
        <w:t>)</w:t>
      </w:r>
      <w:r w:rsidR="00016D2A">
        <w:t xml:space="preserve"> that </w:t>
      </w:r>
      <w:r w:rsidR="00293EA6">
        <w:t xml:space="preserve">reduce </w:t>
      </w:r>
      <w:del w:id="47" w:author="Alex Graber" w:date="2020-08-29T09:19:00Z">
        <w:r w:rsidR="00834F4F" w:rsidDel="008940AC">
          <w:rPr>
            <w:i/>
          </w:rPr>
          <w:delText>D</w:delText>
        </w:r>
      </w:del>
      <w:del w:id="48" w:author="Alex Graber" w:date="2020-08-29T09:20:00Z">
        <w:r w:rsidR="00293EA6" w:rsidDel="008940AC">
          <w:rPr>
            <w:i/>
          </w:rPr>
          <w:delText>-</w:delText>
        </w:r>
      </w:del>
      <w:ins w:id="49" w:author="Alex Graber" w:date="2020-08-29T09:20:00Z">
        <w:r w:rsidR="008940AC">
          <w:rPr>
            <w:i/>
          </w:rPr>
          <w:t>D-</w:t>
        </w:r>
      </w:ins>
      <w:r w:rsidR="00293EA6">
        <w:rPr>
          <w:i/>
        </w:rPr>
        <w:t xml:space="preserve">error </w:t>
      </w:r>
      <w:r w:rsidR="00293EA6">
        <w:t>until some convergence criteria is met.</w:t>
      </w:r>
      <w:r w:rsidR="009E7E1D">
        <w:t xml:space="preserve">  This method is susceptible to local minima; it may be necessary to run multiple iterations of the </w:t>
      </w:r>
      <w:r w:rsidR="0009021D">
        <w:t>Fedorov</w:t>
      </w:r>
      <w:r w:rsidR="009E7E1D">
        <w:t xml:space="preserve"> Algorithm with different random starting designs to find the most efficient design</w:t>
      </w:r>
      <w:sdt>
        <w:sdtPr>
          <w:id w:val="205079595"/>
          <w:citation/>
        </w:sdtPr>
        <w:sdtContent>
          <w:r w:rsidR="009E7E1D">
            <w:fldChar w:fldCharType="begin"/>
          </w:r>
          <w:r w:rsidR="009E7E1D">
            <w:instrText xml:space="preserve"> CITATION Kuh96 \l 1033 </w:instrText>
          </w:r>
          <w:r w:rsidR="009E7E1D">
            <w:fldChar w:fldCharType="separate"/>
          </w:r>
          <w:r w:rsidR="00346842">
            <w:rPr>
              <w:noProof/>
            </w:rPr>
            <w:t xml:space="preserve"> (Kuhfeld, Huber, &amp; Zwerina, 1996)</w:t>
          </w:r>
          <w:r w:rsidR="009E7E1D">
            <w:fldChar w:fldCharType="end"/>
          </w:r>
        </w:sdtContent>
      </w:sdt>
      <w:r w:rsidR="009E7E1D">
        <w:t>.</w:t>
      </w:r>
    </w:p>
    <w:p w14:paraId="4E113560" w14:textId="71A2FD67" w:rsidR="0016002B" w:rsidRDefault="0016002B" w:rsidP="002526B9">
      <w:pPr>
        <w:spacing w:beforeLines="60" w:before="144" w:line="312" w:lineRule="auto"/>
        <w:contextualSpacing/>
        <w:jc w:val="both"/>
      </w:pPr>
    </w:p>
    <w:p w14:paraId="01AB7E2C" w14:textId="2BC27402" w:rsidR="0009021D" w:rsidRDefault="00FB53CC" w:rsidP="0009021D">
      <w:pPr>
        <w:spacing w:beforeLines="60" w:before="144" w:line="312" w:lineRule="auto"/>
        <w:contextualSpacing/>
        <w:jc w:val="both"/>
      </w:pPr>
      <w:r>
        <w:rPr>
          <w:b/>
        </w:rPr>
        <w:t xml:space="preserve">Initial </w:t>
      </w:r>
      <w:r w:rsidR="0009021D">
        <w:rPr>
          <w:b/>
        </w:rPr>
        <w:t>Problem Description:</w:t>
      </w:r>
    </w:p>
    <w:p w14:paraId="2B141F53" w14:textId="1DAE04BA" w:rsidR="0009021D" w:rsidRDefault="0009021D" w:rsidP="0009021D">
      <w:pPr>
        <w:spacing w:beforeLines="60" w:before="144" w:line="312" w:lineRule="auto"/>
        <w:ind w:firstLine="720"/>
        <w:contextualSpacing/>
        <w:jc w:val="both"/>
      </w:pPr>
      <w:r>
        <w:t xml:space="preserve">Contrary to standard </w:t>
      </w:r>
      <w:del w:id="50" w:author="Alex Graber" w:date="2020-08-29T09:20:00Z">
        <w:r w:rsidDel="008940AC">
          <w:rPr>
            <w:i/>
          </w:rPr>
          <w:delText>d-</w:delText>
        </w:r>
      </w:del>
      <w:ins w:id="51" w:author="Alex Graber" w:date="2020-08-29T09:20:00Z">
        <w:r w:rsidR="008940AC">
          <w:rPr>
            <w:i/>
          </w:rPr>
          <w:t>D-</w:t>
        </w:r>
      </w:ins>
      <w:r>
        <w:rPr>
          <w:i/>
        </w:rPr>
        <w:t>optimal</w:t>
      </w:r>
      <w:r>
        <w:t xml:space="preserve"> </w:t>
      </w:r>
      <w:del w:id="52" w:author="Alex Graber" w:date="2020-07-06T10:31:00Z">
        <w:r w:rsidDel="000659C5">
          <w:delText xml:space="preserve">conjoint </w:delText>
        </w:r>
      </w:del>
      <w:r>
        <w:t xml:space="preserve">designs, the design for patient simulation </w:t>
      </w:r>
      <w:del w:id="53" w:author="Alex Graber" w:date="2020-08-29T09:20:00Z">
        <w:r w:rsidDel="008940AC">
          <w:delText xml:space="preserve">inherently </w:delText>
        </w:r>
      </w:del>
      <w:ins w:id="54" w:author="Alex Graber" w:date="2020-08-29T09:20:00Z">
        <w:r w:rsidR="008940AC">
          <w:t xml:space="preserve">must </w:t>
        </w:r>
      </w:ins>
      <w:ins w:id="55" w:author="Alex Graber" w:date="2020-08-29T09:21:00Z">
        <w:r w:rsidR="008940AC">
          <w:t>allow</w:t>
        </w:r>
      </w:ins>
      <w:del w:id="56" w:author="Alex Graber" w:date="2020-08-29T09:21:00Z">
        <w:r w:rsidDel="008940AC">
          <w:delText>contain</w:delText>
        </w:r>
      </w:del>
      <w:del w:id="57" w:author="Alex Graber" w:date="2020-08-29T09:20:00Z">
        <w:r w:rsidDel="008940AC">
          <w:delText>s</w:delText>
        </w:r>
      </w:del>
      <w:r>
        <w:t xml:space="preserve"> </w:t>
      </w:r>
      <w:del w:id="58" w:author="Alex Graber" w:date="2020-08-29T09:20:00Z">
        <w:r w:rsidDel="008940AC">
          <w:rPr>
            <w:i/>
          </w:rPr>
          <w:delText>d-</w:delText>
        </w:r>
      </w:del>
      <w:ins w:id="59" w:author="Alex Graber" w:date="2020-08-29T09:20:00Z">
        <w:r w:rsidR="008940AC">
          <w:rPr>
            <w:i/>
          </w:rPr>
          <w:t>D-</w:t>
        </w:r>
      </w:ins>
      <w:r>
        <w:rPr>
          <w:i/>
        </w:rPr>
        <w:t>error</w:t>
      </w:r>
      <w:r>
        <w:t xml:space="preserve"> as a result of violating the principle of level balance.  Since the goal is for the simulated patient universe to map to the actual patient universe, the researcher may need to control for the distribution of levels within each attribute.  Additionally, certain attributes and levels may have required interactions (i.e., a patient must be female to be pregnant).  </w:t>
      </w:r>
    </w:p>
    <w:p w14:paraId="3E02759E" w14:textId="77777777" w:rsidR="0009021D" w:rsidRDefault="0009021D" w:rsidP="0009021D">
      <w:pPr>
        <w:spacing w:beforeLines="60" w:before="144" w:line="312" w:lineRule="auto"/>
        <w:ind w:firstLine="720"/>
        <w:contextualSpacing/>
        <w:jc w:val="both"/>
      </w:pPr>
      <w:r>
        <w:t>As a toy problem, let us consider a patient universe in which patients are defined by:</w:t>
      </w:r>
    </w:p>
    <w:tbl>
      <w:tblPr>
        <w:tblStyle w:val="GridTable3-Accent1"/>
        <w:tblW w:w="0" w:type="auto"/>
        <w:tblLook w:val="04A0" w:firstRow="1" w:lastRow="0" w:firstColumn="1" w:lastColumn="0" w:noHBand="0" w:noVBand="1"/>
      </w:tblPr>
      <w:tblGrid>
        <w:gridCol w:w="1870"/>
        <w:gridCol w:w="1870"/>
        <w:gridCol w:w="1870"/>
        <w:gridCol w:w="1870"/>
        <w:gridCol w:w="1870"/>
      </w:tblGrid>
      <w:tr w:rsidR="0009021D" w14:paraId="45EF3923" w14:textId="77777777" w:rsidTr="00987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7F66FD4B" w14:textId="77777777" w:rsidR="0009021D" w:rsidRDefault="0009021D" w:rsidP="00CE3F08">
            <w:pPr>
              <w:spacing w:beforeLines="60" w:before="144" w:line="312" w:lineRule="auto"/>
              <w:contextualSpacing/>
              <w:jc w:val="both"/>
            </w:pPr>
          </w:p>
        </w:tc>
        <w:tc>
          <w:tcPr>
            <w:tcW w:w="1870" w:type="dxa"/>
          </w:tcPr>
          <w:p w14:paraId="2D1030B7"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0</w:t>
            </w:r>
          </w:p>
        </w:tc>
        <w:tc>
          <w:tcPr>
            <w:tcW w:w="1870" w:type="dxa"/>
          </w:tcPr>
          <w:p w14:paraId="6129A9BB"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1</w:t>
            </w:r>
          </w:p>
        </w:tc>
        <w:tc>
          <w:tcPr>
            <w:tcW w:w="1870" w:type="dxa"/>
          </w:tcPr>
          <w:p w14:paraId="16614F31"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2</w:t>
            </w:r>
          </w:p>
        </w:tc>
        <w:tc>
          <w:tcPr>
            <w:tcW w:w="1870" w:type="dxa"/>
          </w:tcPr>
          <w:p w14:paraId="2E27BFA0" w14:textId="77777777" w:rsidR="0009021D" w:rsidRPr="00567C2E" w:rsidRDefault="0009021D" w:rsidP="00CE3F08">
            <w:pPr>
              <w:spacing w:beforeLines="60" w:before="144" w:line="312" w:lineRule="auto"/>
              <w:contextualSpacing/>
              <w:jc w:val="center"/>
              <w:cnfStyle w:val="100000000000" w:firstRow="1" w:lastRow="0" w:firstColumn="0" w:lastColumn="0" w:oddVBand="0" w:evenVBand="0" w:oddHBand="0" w:evenHBand="0" w:firstRowFirstColumn="0" w:firstRowLastColumn="0" w:lastRowFirstColumn="0" w:lastRowLastColumn="0"/>
            </w:pPr>
            <w:r w:rsidRPr="00567C2E">
              <w:t>Distribution</w:t>
            </w:r>
          </w:p>
        </w:tc>
      </w:tr>
      <w:tr w:rsidR="0009021D" w14:paraId="3084DAD9" w14:textId="77777777" w:rsidTr="00987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6FCFA8" w14:textId="77777777" w:rsidR="0009021D" w:rsidRPr="00AF17F7" w:rsidRDefault="0009021D" w:rsidP="00CE3F08">
            <w:pPr>
              <w:spacing w:beforeLines="60" w:before="144" w:line="312" w:lineRule="auto"/>
              <w:contextualSpacing/>
              <w:rPr>
                <w:b/>
              </w:rPr>
            </w:pPr>
            <w:r w:rsidRPr="00AF17F7">
              <w:rPr>
                <w:b/>
              </w:rPr>
              <w:t>Age</w:t>
            </w:r>
          </w:p>
        </w:tc>
        <w:tc>
          <w:tcPr>
            <w:tcW w:w="1870" w:type="dxa"/>
          </w:tcPr>
          <w:p w14:paraId="2D7E0EA3"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Youth</w:t>
            </w:r>
          </w:p>
        </w:tc>
        <w:tc>
          <w:tcPr>
            <w:tcW w:w="1870" w:type="dxa"/>
          </w:tcPr>
          <w:p w14:paraId="58045C4E"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Adult</w:t>
            </w:r>
          </w:p>
        </w:tc>
        <w:tc>
          <w:tcPr>
            <w:tcW w:w="1870" w:type="dxa"/>
          </w:tcPr>
          <w:p w14:paraId="3A55F50D"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Elderly</w:t>
            </w:r>
          </w:p>
        </w:tc>
        <w:tc>
          <w:tcPr>
            <w:tcW w:w="1870" w:type="dxa"/>
          </w:tcPr>
          <w:p w14:paraId="0EA6CFF6"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25/50/25</w:t>
            </w:r>
          </w:p>
        </w:tc>
      </w:tr>
      <w:tr w:rsidR="0009021D" w14:paraId="41042339" w14:textId="77777777" w:rsidTr="00987473">
        <w:tc>
          <w:tcPr>
            <w:cnfStyle w:val="001000000000" w:firstRow="0" w:lastRow="0" w:firstColumn="1" w:lastColumn="0" w:oddVBand="0" w:evenVBand="0" w:oddHBand="0" w:evenHBand="0" w:firstRowFirstColumn="0" w:firstRowLastColumn="0" w:lastRowFirstColumn="0" w:lastRowLastColumn="0"/>
            <w:tcW w:w="1870" w:type="dxa"/>
          </w:tcPr>
          <w:p w14:paraId="73CC7F6F" w14:textId="77777777" w:rsidR="0009021D" w:rsidRPr="00AF17F7" w:rsidRDefault="0009021D" w:rsidP="00CE3F08">
            <w:pPr>
              <w:spacing w:beforeLines="60" w:before="144" w:line="312" w:lineRule="auto"/>
              <w:contextualSpacing/>
              <w:rPr>
                <w:b/>
              </w:rPr>
            </w:pPr>
            <w:r w:rsidRPr="00AF17F7">
              <w:rPr>
                <w:b/>
              </w:rPr>
              <w:t>Gender</w:t>
            </w:r>
          </w:p>
        </w:tc>
        <w:tc>
          <w:tcPr>
            <w:tcW w:w="1870" w:type="dxa"/>
          </w:tcPr>
          <w:p w14:paraId="0741C5E8"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Male</w:t>
            </w:r>
          </w:p>
        </w:tc>
        <w:tc>
          <w:tcPr>
            <w:tcW w:w="1870" w:type="dxa"/>
          </w:tcPr>
          <w:p w14:paraId="0151FD13"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Female</w:t>
            </w:r>
          </w:p>
        </w:tc>
        <w:tc>
          <w:tcPr>
            <w:tcW w:w="1870" w:type="dxa"/>
          </w:tcPr>
          <w:p w14:paraId="41666053"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p>
        </w:tc>
        <w:tc>
          <w:tcPr>
            <w:tcW w:w="1870" w:type="dxa"/>
          </w:tcPr>
          <w:p w14:paraId="0F8A2041" w14:textId="77777777" w:rsidR="0009021D" w:rsidRDefault="0009021D" w:rsidP="00CE3F08">
            <w:pPr>
              <w:spacing w:beforeLines="60" w:before="144" w:line="312" w:lineRule="auto"/>
              <w:contextualSpacing/>
              <w:jc w:val="center"/>
              <w:cnfStyle w:val="000000000000" w:firstRow="0" w:lastRow="0" w:firstColumn="0" w:lastColumn="0" w:oddVBand="0" w:evenVBand="0" w:oddHBand="0" w:evenHBand="0" w:firstRowFirstColumn="0" w:firstRowLastColumn="0" w:lastRowFirstColumn="0" w:lastRowLastColumn="0"/>
            </w:pPr>
            <w:r>
              <w:t>50/50</w:t>
            </w:r>
          </w:p>
        </w:tc>
      </w:tr>
      <w:tr w:rsidR="0009021D" w14:paraId="61AC08DE" w14:textId="77777777" w:rsidTr="00987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C811BB" w14:textId="77777777" w:rsidR="0009021D" w:rsidRPr="00AF17F7" w:rsidRDefault="0009021D" w:rsidP="00CE3F08">
            <w:pPr>
              <w:spacing w:beforeLines="60" w:before="144" w:line="312" w:lineRule="auto"/>
              <w:contextualSpacing/>
              <w:rPr>
                <w:b/>
              </w:rPr>
            </w:pPr>
            <w:r w:rsidRPr="00AF17F7">
              <w:rPr>
                <w:b/>
              </w:rPr>
              <w:t>BMI</w:t>
            </w:r>
          </w:p>
        </w:tc>
        <w:tc>
          <w:tcPr>
            <w:tcW w:w="1870" w:type="dxa"/>
          </w:tcPr>
          <w:p w14:paraId="545D0C79"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Underweight</w:t>
            </w:r>
          </w:p>
        </w:tc>
        <w:tc>
          <w:tcPr>
            <w:tcW w:w="1870" w:type="dxa"/>
          </w:tcPr>
          <w:p w14:paraId="10B45A1F"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71F21AC5"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Obese</w:t>
            </w:r>
          </w:p>
        </w:tc>
        <w:tc>
          <w:tcPr>
            <w:tcW w:w="1870" w:type="dxa"/>
          </w:tcPr>
          <w:p w14:paraId="6FF9EAA7" w14:textId="77777777" w:rsidR="0009021D" w:rsidRDefault="0009021D" w:rsidP="00CE3F08">
            <w:pPr>
              <w:spacing w:beforeLines="60" w:before="144" w:line="312" w:lineRule="auto"/>
              <w:contextualSpacing/>
              <w:jc w:val="center"/>
              <w:cnfStyle w:val="000000100000" w:firstRow="0" w:lastRow="0" w:firstColumn="0" w:lastColumn="0" w:oddVBand="0" w:evenVBand="0" w:oddHBand="1" w:evenHBand="0" w:firstRowFirstColumn="0" w:firstRowLastColumn="0" w:lastRowFirstColumn="0" w:lastRowLastColumn="0"/>
            </w:pPr>
            <w:r>
              <w:t>25/25/50</w:t>
            </w:r>
          </w:p>
        </w:tc>
      </w:tr>
    </w:tbl>
    <w:p w14:paraId="1FDD24C3" w14:textId="77777777" w:rsidR="0009021D" w:rsidRPr="005B1E16" w:rsidRDefault="0009021D" w:rsidP="0009021D">
      <w:pPr>
        <w:spacing w:beforeLines="60" w:before="144" w:line="312" w:lineRule="auto"/>
        <w:contextualSpacing/>
        <w:jc w:val="both"/>
        <w:rPr>
          <w:sz w:val="15"/>
        </w:rPr>
      </w:pPr>
    </w:p>
    <w:p w14:paraId="01D806D7" w14:textId="4BA8D5AB" w:rsidR="0009021D" w:rsidRDefault="0009021D" w:rsidP="0009021D">
      <w:pPr>
        <w:spacing w:beforeLines="60" w:before="144" w:line="312" w:lineRule="auto"/>
        <w:contextualSpacing/>
        <w:jc w:val="both"/>
      </w:pPr>
      <w:r>
        <w:lastRenderedPageBreak/>
        <w:t xml:space="preserve">Expanding out all possibilities into the entire candidate set, this would be 3*3*2*3 = 54 unique patient profiles.  Given respondent time is expensive, and high respondent burden decreases quality of results, we seek to reduce time-in-survey by creating a fractional-factorial design of 8 unique patient profiles.  As we want to extract as much data from the exercise as possible, the </w:t>
      </w:r>
      <w:r w:rsidR="00436118">
        <w:t>8-profile</w:t>
      </w:r>
      <w:r>
        <w:t xml:space="preserve"> fractional-factorial design must be as efficient as possible.</w:t>
      </w:r>
    </w:p>
    <w:p w14:paraId="578B09D8" w14:textId="30B19126" w:rsidR="0009021D" w:rsidRDefault="0009021D" w:rsidP="0009021D">
      <w:pPr>
        <w:spacing w:beforeLines="60" w:before="144" w:line="312" w:lineRule="auto"/>
        <w:contextualSpacing/>
        <w:jc w:val="both"/>
      </w:pPr>
      <w:r>
        <w:tab/>
        <w:t xml:space="preserve">Practically speaking, the number of attributes is limited to no more than 25, each with at most 5 levels due to the complexity of the simulation, limited respondent pool, and limited number of experiments possible per respondent.  Thus, at most, the </w:t>
      </w:r>
      <w:r w:rsidRPr="00FF7FED">
        <w:t>candidate set</w:t>
      </w:r>
      <w:r>
        <w:t xml:space="preserve"> contains 5^25 (approx. 3x10</w:t>
      </w:r>
      <w:r w:rsidRPr="00FF7FED">
        <w:rPr>
          <w:vertAlign w:val="superscript"/>
        </w:rPr>
        <w:t>17</w:t>
      </w:r>
      <w:r>
        <w:t xml:space="preserve">) possibilities – and will generally be significantly smaller as not all 25 attributes are </w:t>
      </w:r>
      <w:proofErr w:type="gramStart"/>
      <w:r>
        <w:t>used</w:t>
      </w:r>
      <w:proofErr w:type="gramEnd"/>
      <w:r>
        <w:t xml:space="preserve"> and most contain fewer than 5 levels.  However, the worst-case scenario requires approximately 2x10</w:t>
      </w:r>
      <w:r w:rsidRPr="000D5952">
        <w:rPr>
          <w:vertAlign w:val="superscript"/>
        </w:rPr>
        <w:t>10</w:t>
      </w:r>
      <w:r>
        <w:t xml:space="preserve"> gigabytes to merely store the candidate set.  The combinatorics problem explains why stochastic search algorithms such as simulated annealing or genetic algorithms are frequently used instead of an exhaustive search against a complete candidate set.</w:t>
      </w:r>
      <w:r w:rsidR="00E32512">
        <w:t xml:space="preserve">  </w:t>
      </w:r>
    </w:p>
    <w:p w14:paraId="0C0595F7" w14:textId="77777777" w:rsidR="0009021D" w:rsidRDefault="0009021D" w:rsidP="0009021D">
      <w:pPr>
        <w:rPr>
          <w:b/>
        </w:rPr>
      </w:pPr>
      <w:r>
        <w:rPr>
          <w:b/>
        </w:rPr>
        <w:br w:type="page"/>
      </w:r>
    </w:p>
    <w:p w14:paraId="59B17E4B" w14:textId="77777777" w:rsidR="005E61D1" w:rsidRDefault="005E61D1" w:rsidP="005E61D1">
      <w:pPr>
        <w:spacing w:beforeLines="60" w:before="144" w:line="312" w:lineRule="auto"/>
        <w:contextualSpacing/>
        <w:jc w:val="both"/>
        <w:rPr>
          <w:b/>
        </w:rPr>
      </w:pPr>
      <w:r w:rsidRPr="002801F0">
        <w:rPr>
          <w:b/>
        </w:rPr>
        <w:lastRenderedPageBreak/>
        <w:t>Model Definition:</w:t>
      </w:r>
    </w:p>
    <w:p w14:paraId="0946E435" w14:textId="7EC5EAC9" w:rsidR="005E61D1" w:rsidRPr="000F5FDD" w:rsidRDefault="005E61D1" w:rsidP="000F5FDD">
      <w:pPr>
        <w:spacing w:beforeLines="60" w:before="144" w:line="312" w:lineRule="auto"/>
        <w:ind w:firstLine="720"/>
        <w:contextualSpacing/>
        <w:jc w:val="both"/>
      </w:pPr>
      <w:r w:rsidRPr="000F5FDD">
        <w:t xml:space="preserve">Our goal is to maximize the weighted </w:t>
      </w:r>
      <w:del w:id="60" w:author="Alex Graber" w:date="2020-08-29T09:20:00Z">
        <w:r w:rsidRPr="000F5FDD" w:rsidDel="008940AC">
          <w:delText>d-</w:delText>
        </w:r>
      </w:del>
      <w:ins w:id="61" w:author="Alex Graber" w:date="2020-08-29T09:20:00Z">
        <w:r w:rsidR="008940AC">
          <w:t>D-</w:t>
        </w:r>
      </w:ins>
      <w:r w:rsidRPr="000F5FDD">
        <w:t>optimality of the design matrix, penalized for missing distributions and impossible variable interactions, and subject to the distributions of each attribute’s levels and interactions, where each attribute’s level is represented by a binary variable.</w:t>
      </w:r>
    </w:p>
    <w:p w14:paraId="7FAD7A60" w14:textId="77777777" w:rsidR="005E61D1" w:rsidRDefault="005E61D1" w:rsidP="005E61D1">
      <w:pPr>
        <w:spacing w:beforeLines="60" w:before="144" w:line="312" w:lineRule="auto"/>
        <w:contextualSpacing/>
        <w:jc w:val="both"/>
        <w:rPr>
          <w:b/>
        </w:rPr>
      </w:pPr>
    </w:p>
    <w:p w14:paraId="3D3CACC3" w14:textId="77777777" w:rsidR="005E61D1" w:rsidRDefault="005E61D1" w:rsidP="005E61D1">
      <w:pPr>
        <w:rPr>
          <w:rFonts w:eastAsiaTheme="minorEastAsia"/>
        </w:rPr>
      </w:pPr>
      <w:r w:rsidRPr="001233D5">
        <w:rPr>
          <w:rFonts w:eastAsiaTheme="minorEastAsia"/>
          <w:i/>
        </w:rPr>
        <w:t>Objective Function</w:t>
      </w:r>
      <w:sdt>
        <w:sdtPr>
          <w:rPr>
            <w:rFonts w:eastAsiaTheme="minorEastAsia"/>
            <w:i/>
          </w:rPr>
          <w:id w:val="782227612"/>
          <w:citation/>
        </w:sdtPr>
        <w:sdtContent>
          <w:r>
            <w:rPr>
              <w:rFonts w:eastAsiaTheme="minorEastAsia"/>
              <w:i/>
            </w:rPr>
            <w:fldChar w:fldCharType="begin"/>
          </w:r>
          <w:r>
            <w:rPr>
              <w:rFonts w:eastAsiaTheme="minorEastAsia"/>
              <w:i/>
            </w:rPr>
            <w:instrText xml:space="preserve"> CITATION Wan12 \l 1033 </w:instrText>
          </w:r>
          <w:r>
            <w:rPr>
              <w:rFonts w:eastAsiaTheme="minorEastAsia"/>
              <w:i/>
            </w:rPr>
            <w:fldChar w:fldCharType="separate"/>
          </w:r>
          <w:r>
            <w:rPr>
              <w:rFonts w:eastAsiaTheme="minorEastAsia"/>
              <w:i/>
              <w:noProof/>
            </w:rPr>
            <w:t xml:space="preserve"> </w:t>
          </w:r>
          <w:r w:rsidRPr="00E8562B">
            <w:rPr>
              <w:rFonts w:eastAsiaTheme="minorEastAsia"/>
              <w:noProof/>
            </w:rPr>
            <w:t>(Wanida Limmun, 2012)</w:t>
          </w:r>
          <w:r>
            <w:rPr>
              <w:rFonts w:eastAsiaTheme="minorEastAsia"/>
              <w:i/>
            </w:rPr>
            <w:fldChar w:fldCharType="end"/>
          </w:r>
        </w:sdtContent>
      </w:sdt>
      <w:r>
        <w:rPr>
          <w:rFonts w:eastAsiaTheme="minorEastAsia"/>
        </w:rPr>
        <w:t xml:space="preserve">: </w:t>
      </w:r>
    </w:p>
    <w:p w14:paraId="5BBC804B" w14:textId="77777777" w:rsidR="005E61D1" w:rsidRPr="002C25BA" w:rsidRDefault="005E61D1" w:rsidP="005E61D1">
      <w:pPr>
        <w:rPr>
          <w:rFonts w:eastAsiaTheme="minorEastAsia"/>
        </w:rPr>
      </w:pPr>
    </w:p>
    <w:p w14:paraId="699293B6" w14:textId="77777777" w:rsidR="005E61D1" w:rsidRPr="002C25BA" w:rsidRDefault="005E61D1" w:rsidP="005E61D1">
      <w:pPr>
        <w:rPr>
          <w:rFonts w:eastAsiaTheme="minorEastAsia"/>
        </w:rPr>
      </w:pPr>
      <m:oMathPara>
        <m:oMath>
          <m:r>
            <w:rPr>
              <w:rFonts w:ascii="Cambria Math" w:hAnsi="Cambria Math"/>
            </w:rPr>
            <m:t>maximize  f</m:t>
          </m:r>
          <m:d>
            <m:dPr>
              <m:ctrlPr>
                <w:rPr>
                  <w:rFonts w:ascii="Cambria Math" w:hAnsi="Cambria Math"/>
                  <w:i/>
                </w:rPr>
              </m:ctrlPr>
            </m:dPr>
            <m:e>
              <m:r>
                <w:rPr>
                  <w:rFonts w:ascii="Cambria Math" w:hAnsi="Cambria Math"/>
                </w:rPr>
                <m:t>X</m:t>
              </m:r>
            </m:e>
          </m:d>
          <m:r>
            <w:rPr>
              <w:rFonts w:ascii="Cambria Math" w:hAnsi="Cambria Math"/>
            </w:rPr>
            <m:t>=100</m:t>
          </m:r>
          <m:f>
            <m:fPr>
              <m:ctrlPr>
                <w:rPr>
                  <w:rFonts w:ascii="Cambria Math" w:hAnsi="Cambria Math"/>
                  <w:i/>
                </w:rPr>
              </m:ctrlPr>
            </m:fPr>
            <m:num>
              <m:sSup>
                <m:sSupPr>
                  <m:ctrlPr>
                    <w:rPr>
                      <w:rFonts w:ascii="Cambria Math" w:hAnsi="Cambria Math"/>
                      <w:i/>
                    </w:rPr>
                  </m:ctrlPr>
                </m:sSupPr>
                <m:e>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1/p</m:t>
                  </m:r>
                </m:sup>
              </m:sSup>
            </m:num>
            <m:den>
              <m:r>
                <w:rPr>
                  <w:rFonts w:ascii="Cambria Math" w:hAnsi="Cambria Math"/>
                </w:rPr>
                <m:t>N</m:t>
              </m:r>
            </m:den>
          </m:f>
          <m:r>
            <w:rPr>
              <w:rFonts w:ascii="Cambria Math" w:hAnsi="Cambria Math"/>
            </w:rPr>
            <m:t xml:space="preserve"> -λ</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distribution</m:t>
                      </m:r>
                    </m:sub>
                  </m:sSub>
                </m:e>
              </m:d>
              <m:r>
                <w:rPr>
                  <w:rFonts w:ascii="Cambria Math" w:hAnsi="Cambria Math"/>
                </w:rPr>
                <m:t xml:space="preserve"> </m:t>
              </m:r>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interaction</m:t>
                      </m:r>
                    </m:sub>
                  </m:sSub>
                </m:e>
              </m:d>
              <m:r>
                <w:rPr>
                  <w:rFonts w:ascii="Cambria Math" w:hAnsi="Cambria Math"/>
                </w:rPr>
                <m:t xml:space="preserve"> </m:t>
              </m:r>
            </m:e>
          </m:nary>
          <m:r>
            <w:rPr>
              <w:rFonts w:ascii="Cambria Math" w:hAnsi="Cambria Math"/>
            </w:rPr>
            <m:t>,</m:t>
          </m:r>
        </m:oMath>
      </m:oMathPara>
    </w:p>
    <w:p w14:paraId="37399E7C" w14:textId="77777777" w:rsidR="005E61D1" w:rsidRDefault="005E61D1" w:rsidP="005E61D1"/>
    <w:p w14:paraId="3881CE11" w14:textId="0FD5C83C" w:rsidR="005E61D1" w:rsidRDefault="005E61D1" w:rsidP="000F5FDD">
      <w:pPr>
        <w:spacing w:beforeLines="60" w:before="144" w:line="312" w:lineRule="auto"/>
        <w:contextualSpacing/>
        <w:jc w:val="both"/>
      </w:pPr>
      <w:r>
        <w:t xml:space="preserve">where N is the number of observations, </w:t>
      </w:r>
      <w:r>
        <w:sym w:font="Symbol" w:char="F064"/>
      </w:r>
      <w:r>
        <w:t xml:space="preserve"> are vectors of relaxation variables, and X is the design matrix:</w:t>
      </w:r>
    </w:p>
    <w:p w14:paraId="66CB45E7" w14:textId="77777777" w:rsidR="005E61D1" w:rsidRDefault="005E61D1" w:rsidP="005E61D1">
      <w:pPr>
        <w:rPr>
          <w:rFonts w:eastAsiaTheme="minorEastAsia"/>
        </w:rPr>
      </w:pPr>
    </w:p>
    <w:p w14:paraId="1F45A60E" w14:textId="77777777" w:rsidR="005E61D1" w:rsidRPr="00A26F61" w:rsidRDefault="00463EB4" w:rsidP="005E61D1">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e>
                    <m:sSub>
                      <m:sSubPr>
                        <m:ctrlPr>
                          <w:rPr>
                            <w:rFonts w:ascii="Cambria Math" w:hAnsi="Cambria Math"/>
                            <w:i/>
                          </w:rPr>
                        </m:ctrlPr>
                      </m:sSubPr>
                      <m:e>
                        <m:r>
                          <w:rPr>
                            <w:rFonts w:ascii="Cambria Math" w:hAnsi="Cambria Math"/>
                          </w:rPr>
                          <m:t>G</m:t>
                        </m:r>
                      </m:e>
                      <m:sub>
                        <m:r>
                          <w:rPr>
                            <w:rFonts w:ascii="Cambria Math" w:hAnsi="Cambria Math"/>
                          </w:rPr>
                          <m:t>N</m:t>
                        </m:r>
                      </m:sub>
                    </m:sSub>
                  </m:e>
                  <m:e>
                    <m:sSub>
                      <m:sSubPr>
                        <m:ctrlPr>
                          <w:rPr>
                            <w:rFonts w:ascii="Cambria Math" w:hAnsi="Cambria Math"/>
                            <w:i/>
                          </w:rPr>
                        </m:ctrlPr>
                      </m:sSubPr>
                      <m:e>
                        <m:r>
                          <w:rPr>
                            <w:rFonts w:ascii="Cambria Math" w:hAnsi="Cambria Math"/>
                          </w:rPr>
                          <m:t>B</m:t>
                        </m:r>
                      </m:e>
                      <m:sub>
                        <m:r>
                          <w:rPr>
                            <w:rFonts w:ascii="Cambria Math" w:hAnsi="Cambria Math"/>
                          </w:rPr>
                          <m:t>N</m:t>
                        </m:r>
                      </m:sub>
                    </m:sSub>
                  </m:e>
                </m:mr>
              </m:m>
            </m:e>
          </m:d>
        </m:oMath>
      </m:oMathPara>
    </w:p>
    <w:p w14:paraId="4E003995" w14:textId="77777777" w:rsidR="005E61D1" w:rsidRDefault="005E61D1" w:rsidP="005E61D1">
      <w:pPr>
        <w:rPr>
          <w:rFonts w:eastAsiaTheme="minorEastAsia"/>
        </w:rPr>
      </w:pPr>
    </w:p>
    <w:p w14:paraId="79ADE271" w14:textId="77777777" w:rsidR="005E61D1" w:rsidRDefault="005E61D1" w:rsidP="005E61D1">
      <w:pPr>
        <w:rPr>
          <w:rFonts w:eastAsiaTheme="minorEastAsia"/>
        </w:rPr>
      </w:pPr>
      <w:r>
        <w:rPr>
          <w:rFonts w:eastAsiaTheme="minorEastAsia"/>
        </w:rPr>
        <w:t xml:space="preserve">With decision variables </w:t>
      </w:r>
      <w:r w:rsidRPr="00090548">
        <w:rPr>
          <w:rFonts w:ascii="Cambria" w:eastAsiaTheme="minorEastAsia" w:hAnsi="Cambria"/>
          <w:i/>
        </w:rPr>
        <w:t>A, B, G</w:t>
      </w:r>
      <w:r>
        <w:rPr>
          <w:rFonts w:eastAsiaTheme="minorEastAsia"/>
        </w:rPr>
        <w:t xml:space="preserve"> representing attributes:</w:t>
      </w:r>
    </w:p>
    <w:p w14:paraId="1ED4F6AC" w14:textId="77777777" w:rsidR="005E61D1" w:rsidRDefault="005E61D1" w:rsidP="005E61D1">
      <w:pPr>
        <w:rPr>
          <w:rFonts w:eastAsiaTheme="minorEastAsia"/>
        </w:rPr>
      </w:pPr>
      <w:r>
        <w:rPr>
          <w:rFonts w:eastAsiaTheme="minorEastAsia"/>
        </w:rPr>
        <w:tab/>
        <w:t xml:space="preserve">Age:  </w:t>
      </w: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w:r w:rsidRPr="00090548">
        <w:rPr>
          <w:rFonts w:ascii="Cambria" w:eastAsiaTheme="minorEastAsia" w:hAnsi="Cambria"/>
        </w:rPr>
        <w:tab/>
      </w:r>
    </w:p>
    <w:p w14:paraId="6B07F46E" w14:textId="77777777" w:rsidR="005E61D1" w:rsidRDefault="005E61D1" w:rsidP="005E61D1">
      <w:pPr>
        <w:ind w:left="720" w:firstLine="720"/>
        <w:rPr>
          <w:rFonts w:eastAsiaTheme="minorEastAsia"/>
        </w:rPr>
      </w:pPr>
      <w:r>
        <w:rPr>
          <w:rFonts w:eastAsiaTheme="minorEastAsia"/>
        </w:rPr>
        <w:t xml:space="preserve">i.e. the age group classification for each patient </w:t>
      </w:r>
      <w:proofErr w:type="spellStart"/>
      <w:r w:rsidRPr="00090548">
        <w:rPr>
          <w:rFonts w:ascii="Cambria" w:eastAsiaTheme="minorEastAsia" w:hAnsi="Cambria"/>
          <w:i/>
        </w:rPr>
        <w:t>i</w:t>
      </w:r>
      <w:proofErr w:type="spellEnd"/>
      <w:r>
        <w:rPr>
          <w:rFonts w:eastAsiaTheme="minorEastAsia"/>
        </w:rPr>
        <w:t>.</w:t>
      </w:r>
    </w:p>
    <w:p w14:paraId="2B3918E6" w14:textId="77777777" w:rsidR="005E61D1" w:rsidRDefault="005E61D1" w:rsidP="005E61D1">
      <w:pPr>
        <w:rPr>
          <w:rFonts w:eastAsiaTheme="minorEastAsia"/>
        </w:rPr>
      </w:pPr>
      <w:r>
        <w:rPr>
          <w:rFonts w:eastAsiaTheme="minorEastAsia"/>
        </w:rPr>
        <w:tab/>
        <w:t xml:space="preserve">Gender: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w:p>
    <w:p w14:paraId="487CE9A0" w14:textId="77777777" w:rsidR="005E61D1" w:rsidRDefault="005E61D1" w:rsidP="005E61D1">
      <w:pPr>
        <w:ind w:left="720" w:firstLine="720"/>
        <w:rPr>
          <w:rFonts w:eastAsiaTheme="minorEastAsia"/>
        </w:rPr>
      </w:pPr>
      <w:r>
        <w:rPr>
          <w:rFonts w:eastAsiaTheme="minorEastAsia"/>
        </w:rPr>
        <w:t xml:space="preserve">i.e. the gender classification for each patient </w:t>
      </w:r>
      <w:proofErr w:type="spellStart"/>
      <w:r w:rsidRPr="00090548">
        <w:rPr>
          <w:rFonts w:ascii="Cambria" w:eastAsiaTheme="minorEastAsia" w:hAnsi="Cambria"/>
          <w:i/>
        </w:rPr>
        <w:t>i</w:t>
      </w:r>
      <w:proofErr w:type="spellEnd"/>
      <w:r>
        <w:rPr>
          <w:rFonts w:eastAsiaTheme="minorEastAsia"/>
        </w:rPr>
        <w:t>.</w:t>
      </w:r>
    </w:p>
    <w:p w14:paraId="7B1B7032" w14:textId="77777777" w:rsidR="005E61D1" w:rsidRDefault="005E61D1" w:rsidP="005E61D1">
      <w:pPr>
        <w:rPr>
          <w:rFonts w:eastAsiaTheme="minorEastAsia"/>
        </w:rPr>
      </w:pPr>
      <w:r>
        <w:rPr>
          <w:rFonts w:eastAsiaTheme="minorEastAsia"/>
        </w:rPr>
        <w:tab/>
        <w:t xml:space="preserve">BMI:  </w:t>
      </w: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090548">
        <w:rPr>
          <w:rFonts w:ascii="Cambria" w:eastAsiaTheme="minorEastAsia" w:hAnsi="Cambria"/>
        </w:rPr>
        <w:t xml:space="preserve">,  </w:t>
      </w:r>
      <w:r>
        <w:rPr>
          <w:rFonts w:ascii="Cambria" w:eastAsiaTheme="minorEastAsia" w:hAnsi="Cambria"/>
        </w:rPr>
        <w:tab/>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xml:space="preserve">, </m:t>
        </m:r>
      </m:oMath>
      <w:r>
        <w:rPr>
          <w:rFonts w:ascii="Cambria" w:eastAsiaTheme="minorEastAsia" w:hAnsi="Cambria"/>
        </w:rPr>
        <w:t xml:space="preserve"> </w:t>
      </w:r>
      <m:oMath>
        <m:r>
          <w:rPr>
            <w:rFonts w:ascii="Cambria Math" w:eastAsiaTheme="minorEastAsia" w:hAnsi="Cambria Math"/>
          </w:rPr>
          <m:t>i=1,…,n</m:t>
        </m:r>
      </m:oMath>
      <w:r w:rsidRPr="00090548">
        <w:rPr>
          <w:rFonts w:ascii="Cambria" w:eastAsiaTheme="minorEastAsia" w:hAnsi="Cambria"/>
        </w:rPr>
        <w:tab/>
      </w:r>
    </w:p>
    <w:p w14:paraId="66AC1C88" w14:textId="77777777" w:rsidR="005E61D1" w:rsidRDefault="005E61D1" w:rsidP="005E61D1">
      <w:pPr>
        <w:ind w:left="720" w:firstLine="720"/>
        <w:rPr>
          <w:rFonts w:eastAsiaTheme="minorEastAsia"/>
        </w:rPr>
      </w:pPr>
      <w:r>
        <w:rPr>
          <w:rFonts w:eastAsiaTheme="minorEastAsia"/>
        </w:rPr>
        <w:t xml:space="preserve">i.e. the BMI classification for each patient </w:t>
      </w:r>
      <w:proofErr w:type="spellStart"/>
      <w:r w:rsidRPr="00090548">
        <w:rPr>
          <w:rFonts w:ascii="Cambria" w:eastAsiaTheme="minorEastAsia" w:hAnsi="Cambria"/>
          <w:i/>
        </w:rPr>
        <w:t>i</w:t>
      </w:r>
      <w:proofErr w:type="spellEnd"/>
      <w:r>
        <w:rPr>
          <w:rFonts w:eastAsiaTheme="minorEastAsia"/>
        </w:rPr>
        <w:t>.</w:t>
      </w:r>
    </w:p>
    <w:p w14:paraId="73CF7CAC" w14:textId="77777777" w:rsidR="005E61D1" w:rsidRDefault="005E61D1" w:rsidP="005E61D1">
      <w:pPr>
        <w:rPr>
          <w:rFonts w:eastAsiaTheme="minorEastAsia"/>
        </w:rPr>
      </w:pPr>
    </w:p>
    <w:p w14:paraId="79EEC891" w14:textId="77777777" w:rsidR="005E61D1" w:rsidRPr="000F5FDD" w:rsidRDefault="005E61D1">
      <w:pPr>
        <w:spacing w:beforeLines="60" w:before="144" w:line="312" w:lineRule="auto"/>
        <w:contextualSpacing/>
        <w:jc w:val="both"/>
        <w:rPr>
          <w:rPrChange w:id="62" w:author="Alex Graber" w:date="2020-07-06T11:18:00Z">
            <w:rPr>
              <w:rFonts w:eastAsiaTheme="minorEastAsia"/>
            </w:rPr>
          </w:rPrChange>
        </w:rPr>
        <w:pPrChange w:id="63" w:author="Alex Graber" w:date="2020-07-06T11:18:00Z">
          <w:pPr/>
        </w:pPrChange>
      </w:pPr>
      <w:r w:rsidRPr="000F5FDD">
        <w:rPr>
          <w:rPrChange w:id="64" w:author="Alex Graber" w:date="2020-07-06T11:18:00Z">
            <w:rPr>
              <w:rFonts w:eastAsiaTheme="minorEastAsia"/>
            </w:rPr>
          </w:rPrChange>
        </w:rPr>
        <w:t>For easier constraint formulation, we can use the Dantzig-Wolfe reformulation to rewrite our integer variables where the capital letter represents the binary variable series replacing an integer variable, and the lowercase letter represents the integer set of levels permissible for the given attribute:</w:t>
      </w:r>
    </w:p>
    <w:p w14:paraId="58916D11" w14:textId="77777777" w:rsidR="005E61D1" w:rsidRPr="00824F60" w:rsidRDefault="00463EB4"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z</m:t>
              </m:r>
            </m:sup>
            <m:e>
              <m:sSub>
                <m:sSubPr>
                  <m:ctrlPr>
                    <w:rPr>
                      <w:rFonts w:ascii="Cambria Math" w:eastAsiaTheme="minorEastAsia" w:hAnsi="Cambria Math"/>
                      <w:i/>
                    </w:rPr>
                  </m:ctrlPr>
                </m:sSubPr>
                <m:e>
                  <m:r>
                    <w:rPr>
                      <w:rFonts w:ascii="Cambria Math" w:eastAsiaTheme="minorEastAsia" w:hAnsi="Cambria Math"/>
                    </w:rPr>
                    <m:t>zZ</m:t>
                  </m:r>
                </m:e>
                <m:sub>
                  <m:r>
                    <w:rPr>
                      <w:rFonts w:ascii="Cambria Math" w:eastAsiaTheme="minorEastAsia" w:hAnsi="Cambria Math"/>
                    </w:rPr>
                    <m:t>z</m:t>
                  </m:r>
                </m:sub>
              </m:sSub>
            </m:e>
          </m:nary>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z</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z</m:t>
                  </m:r>
                </m:sub>
              </m:sSub>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z∈</m:t>
          </m:r>
          <m:d>
            <m:dPr>
              <m:begChr m:val="{"/>
              <m:endChr m:val="}"/>
              <m:ctrlPr>
                <w:rPr>
                  <w:rFonts w:ascii="Cambria Math" w:eastAsiaTheme="minorEastAsia" w:hAnsi="Cambria Math"/>
                  <w:i/>
                </w:rPr>
              </m:ctrlPr>
            </m:dPr>
            <m:e>
              <m:r>
                <w:rPr>
                  <w:rFonts w:ascii="Cambria Math" w:eastAsiaTheme="minorEastAsia" w:hAnsi="Cambria Math"/>
                </w:rPr>
                <m:t>0,1,2</m:t>
              </m:r>
            </m:e>
          </m:d>
        </m:oMath>
      </m:oMathPara>
    </w:p>
    <w:p w14:paraId="5E1211E5" w14:textId="77777777" w:rsidR="005E61D1" w:rsidRPr="00824F60" w:rsidRDefault="00463EB4"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y</m:t>
              </m:r>
            </m:sup>
            <m:e>
              <m:sSub>
                <m:sSubPr>
                  <m:ctrlPr>
                    <w:rPr>
                      <w:rFonts w:ascii="Cambria Math" w:eastAsiaTheme="minorEastAsia" w:hAnsi="Cambria Math"/>
                      <w:i/>
                    </w:rPr>
                  </m:ctrlPr>
                </m:sSubPr>
                <m:e>
                  <m:r>
                    <w:rPr>
                      <w:rFonts w:ascii="Cambria Math" w:eastAsiaTheme="minorEastAsia" w:hAnsi="Cambria Math"/>
                    </w:rPr>
                    <m:t>yY</m:t>
                  </m:r>
                </m:e>
                <m:sub>
                  <m:r>
                    <w:rPr>
                      <w:rFonts w:ascii="Cambria Math" w:eastAsiaTheme="minorEastAsia" w:hAnsi="Cambria Math"/>
                    </w:rPr>
                    <m:t>y</m:t>
                  </m:r>
                </m:sub>
              </m:sSub>
            </m:e>
          </m:nary>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y</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m:t>
                  </m:r>
                </m:sub>
              </m:sSub>
              <m:r>
                <w:rPr>
                  <w:rFonts w:ascii="Cambria Math" w:eastAsiaTheme="minorEastAsia" w:hAnsi="Cambria Math"/>
                </w:rPr>
                <m:t>=1</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0,1</m:t>
              </m:r>
            </m:e>
          </m:d>
        </m:oMath>
      </m:oMathPara>
    </w:p>
    <w:p w14:paraId="76456D88" w14:textId="77777777" w:rsidR="005E61D1" w:rsidRPr="00D97D8E" w:rsidRDefault="00463EB4" w:rsidP="005E61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rPr>
                    <m:t>wW</m:t>
                  </m:r>
                </m:e>
                <m:sub>
                  <m:r>
                    <w:rPr>
                      <w:rFonts w:ascii="Cambria Math" w:eastAsiaTheme="minorEastAsia" w:hAnsi="Cambria Math"/>
                    </w:rPr>
                    <m:t>w</m:t>
                  </m:r>
                </m:sub>
              </m:sSub>
            </m:e>
          </m:nary>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w</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w∈</m:t>
          </m:r>
          <m:d>
            <m:dPr>
              <m:begChr m:val="{"/>
              <m:endChr m:val="}"/>
              <m:ctrlPr>
                <w:rPr>
                  <w:rFonts w:ascii="Cambria Math" w:eastAsiaTheme="minorEastAsia" w:hAnsi="Cambria Math"/>
                  <w:i/>
                </w:rPr>
              </m:ctrlPr>
            </m:dPr>
            <m:e>
              <m:r>
                <w:rPr>
                  <w:rFonts w:ascii="Cambria Math" w:eastAsiaTheme="minorEastAsia" w:hAnsi="Cambria Math"/>
                </w:rPr>
                <m:t>0,1,2</m:t>
              </m:r>
            </m:e>
          </m:d>
        </m:oMath>
      </m:oMathPara>
    </w:p>
    <w:p w14:paraId="6087F776" w14:textId="77777777" w:rsidR="005E61D1" w:rsidRDefault="005E61D1" w:rsidP="005E61D1">
      <w:pPr>
        <w:rPr>
          <w:rFonts w:eastAsiaTheme="minorEastAsia"/>
        </w:rPr>
      </w:pPr>
    </w:p>
    <w:p w14:paraId="5B2D49D9" w14:textId="77777777" w:rsidR="005E61D1" w:rsidRDefault="005E61D1" w:rsidP="005E61D1"/>
    <w:p w14:paraId="7376FDD1" w14:textId="77777777" w:rsidR="005E61D1" w:rsidRPr="00D97D8E" w:rsidRDefault="005E61D1" w:rsidP="005E61D1">
      <w:pPr>
        <w:rPr>
          <w:rFonts w:eastAsiaTheme="minorEastAsia"/>
        </w:rPr>
      </w:pPr>
    </w:p>
    <w:p w14:paraId="15F1CA00" w14:textId="77777777" w:rsidR="005E61D1" w:rsidRDefault="005E61D1" w:rsidP="005E61D1">
      <w:pPr>
        <w:rPr>
          <w:i/>
        </w:rPr>
      </w:pPr>
    </w:p>
    <w:p w14:paraId="46EB3C9A" w14:textId="77777777" w:rsidR="005E61D1" w:rsidRDefault="005E61D1" w:rsidP="005E61D1">
      <w:pPr>
        <w:rPr>
          <w:i/>
        </w:rPr>
      </w:pPr>
    </w:p>
    <w:p w14:paraId="36F44206" w14:textId="77DF2715" w:rsidR="005E61D1" w:rsidRPr="00824F60" w:rsidRDefault="005E61D1" w:rsidP="005E61D1">
      <w:r w:rsidRPr="001233D5">
        <w:rPr>
          <w:i/>
        </w:rPr>
        <w:t>Subject to</w:t>
      </w:r>
      <w:r>
        <w:t>:</w:t>
      </w:r>
    </w:p>
    <w:p w14:paraId="5395A6D6" w14:textId="77777777" w:rsidR="005E61D1" w:rsidRDefault="005E61D1" w:rsidP="005E61D1">
      <w:r>
        <w:tab/>
        <w:t>Age group proportions:</w:t>
      </w:r>
    </w:p>
    <w:p w14:paraId="2F2E4499" w14:textId="77777777" w:rsidR="005E61D1" w:rsidRPr="00941CB2"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0</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Z0</m:t>
              </m:r>
            </m:sub>
          </m:sSub>
        </m:oMath>
      </m:oMathPara>
    </w:p>
    <w:p w14:paraId="1D0A67CB" w14:textId="77777777" w:rsidR="005E61D1" w:rsidRPr="006A6579"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1</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Z1</m:t>
              </m:r>
            </m:sub>
          </m:sSub>
        </m:oMath>
      </m:oMathPara>
    </w:p>
    <w:p w14:paraId="333C91CA" w14:textId="77777777" w:rsidR="005E61D1" w:rsidRPr="00941CB2"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2</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Z1</m:t>
              </m:r>
            </m:sub>
          </m:sSub>
        </m:oMath>
      </m:oMathPara>
    </w:p>
    <w:p w14:paraId="35B1D151" w14:textId="77777777" w:rsidR="005E61D1" w:rsidRDefault="005E61D1" w:rsidP="005E61D1">
      <w:r>
        <w:tab/>
        <w:t>Gender proportions:</w:t>
      </w:r>
    </w:p>
    <w:p w14:paraId="01B7EF97" w14:textId="77777777" w:rsidR="005E61D1" w:rsidRPr="006A6579"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0</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Y0</m:t>
              </m:r>
            </m:sub>
          </m:sSub>
        </m:oMath>
      </m:oMathPara>
    </w:p>
    <w:p w14:paraId="086F1B32" w14:textId="77777777" w:rsidR="005E61D1" w:rsidRPr="00941CB2"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1</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Y0</m:t>
              </m:r>
            </m:sub>
          </m:sSub>
        </m:oMath>
      </m:oMathPara>
    </w:p>
    <w:p w14:paraId="29730E81" w14:textId="77777777" w:rsidR="005E61D1" w:rsidRDefault="005E61D1" w:rsidP="005E61D1">
      <w:r>
        <w:tab/>
        <w:t>BMI group proportions:</w:t>
      </w:r>
    </w:p>
    <w:p w14:paraId="3E004452" w14:textId="77777777" w:rsidR="005E61D1" w:rsidRPr="00941CB2"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0</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W0</m:t>
              </m:r>
            </m:sub>
          </m:sSub>
        </m:oMath>
      </m:oMathPara>
    </w:p>
    <w:p w14:paraId="2B49C3BC" w14:textId="77777777" w:rsidR="005E61D1" w:rsidRPr="006A6579"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1</m:t>
                      </m:r>
                    </m:sub>
                  </m:sSub>
                </m:e>
              </m:nary>
            </m:num>
            <m:den>
              <m:r>
                <w:rPr>
                  <w:rFonts w:ascii="Cambria Math" w:hAnsi="Cambria Math"/>
                </w:rPr>
                <m:t>N</m:t>
              </m:r>
            </m:den>
          </m:f>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W1</m:t>
              </m:r>
            </m:sub>
          </m:sSub>
        </m:oMath>
      </m:oMathPara>
    </w:p>
    <w:p w14:paraId="47E6DF75" w14:textId="77777777" w:rsidR="005E61D1" w:rsidRPr="000F645E" w:rsidRDefault="00463EB4" w:rsidP="005E61D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2</m:t>
                      </m:r>
                    </m:sub>
                  </m:sSub>
                </m:e>
              </m:nary>
            </m:num>
            <m:den>
              <m:r>
                <w:rPr>
                  <w:rFonts w:ascii="Cambria Math" w:hAnsi="Cambria Math"/>
                </w:rPr>
                <m:t>N</m:t>
              </m:r>
            </m:den>
          </m:f>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W2</m:t>
              </m:r>
            </m:sub>
          </m:sSub>
        </m:oMath>
      </m:oMathPara>
    </w:p>
    <w:p w14:paraId="7F177560" w14:textId="77777777" w:rsidR="005E61D1" w:rsidRDefault="005E61D1" w:rsidP="005E61D1">
      <w:pPr>
        <w:rPr>
          <w:rFonts w:eastAsiaTheme="minorEastAsia"/>
        </w:rPr>
      </w:pPr>
    </w:p>
    <w:p w14:paraId="41FED6F7" w14:textId="77777777" w:rsidR="005E61D1" w:rsidRPr="00941CB2" w:rsidRDefault="005E61D1" w:rsidP="005E61D1">
      <w:pPr>
        <w:rPr>
          <w:rFonts w:eastAsiaTheme="minorEastAsia"/>
        </w:rPr>
      </w:pPr>
      <w:r>
        <w:rPr>
          <w:rFonts w:eastAsiaTheme="minorEastAsia"/>
        </w:rPr>
        <w:tab/>
        <w:t xml:space="preserve">Binary constraints:  </w:t>
      </w:r>
      <m:oMath>
        <m:r>
          <w:rPr>
            <w:rFonts w:ascii="Cambria Math" w:eastAsiaTheme="minorEastAsia" w:hAnsi="Cambria Math"/>
          </w:rPr>
          <m:t>W,Y,Z∈</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w:t>
      </w:r>
    </w:p>
    <w:p w14:paraId="68899B91" w14:textId="77777777" w:rsidR="005E61D1" w:rsidRDefault="005E61D1" w:rsidP="005E61D1">
      <w:pPr>
        <w:spacing w:beforeLines="60" w:before="144" w:line="312" w:lineRule="auto"/>
        <w:contextualSpacing/>
      </w:pPr>
    </w:p>
    <w:p w14:paraId="022201B7" w14:textId="77777777" w:rsidR="005E61D1" w:rsidRPr="005F7324" w:rsidRDefault="005E61D1" w:rsidP="00463EB4">
      <w:pPr>
        <w:spacing w:beforeLines="60" w:before="144" w:line="312" w:lineRule="auto"/>
        <w:contextualSpacing/>
        <w:jc w:val="both"/>
        <w:pPrChange w:id="65" w:author="Alex Graber" w:date="2020-08-29T09:05:00Z">
          <w:pPr>
            <w:ind w:firstLine="720"/>
          </w:pPr>
        </w:pPrChange>
      </w:pPr>
      <w:r>
        <w:t xml:space="preserve">Interaction slacks: While not specified in the toy problem, it is entirely possible that we may have interactions specified in the design (i.e., men cannot be pregnant).  In these cases, the slacks are the count of the impossible interactions.  We will penalize these interaction slacks twice because they are more costly to the design than a missed distribution. </w:t>
      </w:r>
    </w:p>
    <w:p w14:paraId="55284604" w14:textId="77777777" w:rsidR="005E61D1" w:rsidRDefault="005E61D1" w:rsidP="0009021D">
      <w:pPr>
        <w:spacing w:beforeLines="60" w:before="144" w:line="312" w:lineRule="auto"/>
        <w:contextualSpacing/>
        <w:jc w:val="both"/>
        <w:rPr>
          <w:b/>
        </w:rPr>
      </w:pPr>
    </w:p>
    <w:p w14:paraId="4D56DDD3" w14:textId="40E98574" w:rsidR="0009021D" w:rsidRDefault="0009021D" w:rsidP="0009021D">
      <w:pPr>
        <w:spacing w:beforeLines="60" w:before="144" w:line="312" w:lineRule="auto"/>
        <w:contextualSpacing/>
        <w:jc w:val="both"/>
        <w:rPr>
          <w:b/>
        </w:rPr>
      </w:pPr>
      <w:r>
        <w:rPr>
          <w:b/>
        </w:rPr>
        <w:t>Theory:</w:t>
      </w:r>
    </w:p>
    <w:p w14:paraId="2AB0E2B8" w14:textId="77777777" w:rsidR="00090548" w:rsidRDefault="0009021D" w:rsidP="00463EB4">
      <w:pPr>
        <w:spacing w:beforeLines="60" w:before="144" w:line="312" w:lineRule="auto"/>
        <w:ind w:firstLine="720"/>
        <w:contextualSpacing/>
        <w:jc w:val="both"/>
      </w:pPr>
      <w:r>
        <w:t xml:space="preserve">For our discrete-choice design, the information matrix of an </w:t>
      </w:r>
      <w:r>
        <w:rPr>
          <w:i/>
        </w:rPr>
        <w:t>n</w:t>
      </w:r>
      <w:r>
        <w:t>-point design is</w:t>
      </w:r>
      <w:r w:rsidR="00090548">
        <w:t xml:space="preserve">    </w:t>
      </w:r>
    </w:p>
    <w:p w14:paraId="58D35BD7" w14:textId="69D4FB12" w:rsidR="0009021D" w:rsidRDefault="0009021D" w:rsidP="00463EB4">
      <w:pPr>
        <w:spacing w:beforeLines="60" w:before="144" w:line="312" w:lineRule="auto"/>
        <w:contextualSpacing/>
        <w:jc w:val="both"/>
        <w:rPr>
          <w:rFonts w:eastAsiaTheme="minorEastAsia"/>
        </w:rPr>
      </w:pPr>
      <m:oMath>
        <m:r>
          <m:rPr>
            <m:sty m:val="p"/>
          </m:rPr>
          <w:rPr>
            <w:rFonts w:ascii="Cambria Math" w:hAnsi="Cambria Math"/>
          </w:rPr>
          <m:t>M</m:t>
        </m:r>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m:t>
            </m:r>
          </m:sub>
        </m:sSub>
      </m:oMath>
      <w:r w:rsidR="00090548">
        <w:rPr>
          <w:rFonts w:eastAsiaTheme="minorEastAsia"/>
        </w:rPr>
        <w:t>, w</w:t>
      </w:r>
      <w:r>
        <w:rPr>
          <w:rFonts w:eastAsiaTheme="minorEastAsia"/>
        </w:rPr>
        <w:t xml:space="preserve">here X is an </w:t>
      </w:r>
      <w:r>
        <w:rPr>
          <w:rFonts w:eastAsiaTheme="minorEastAsia"/>
          <w:i/>
        </w:rPr>
        <w:t xml:space="preserve">n </w:t>
      </w:r>
      <w:r>
        <w:rPr>
          <w:rFonts w:eastAsiaTheme="minorEastAsia"/>
        </w:rPr>
        <w:t xml:space="preserve">x </w:t>
      </w:r>
      <w:r>
        <w:rPr>
          <w:rFonts w:eastAsiaTheme="minorEastAsia"/>
          <w:i/>
        </w:rPr>
        <w:t>p</w:t>
      </w:r>
      <w:r>
        <w:rPr>
          <w:rFonts w:eastAsiaTheme="minorEastAsia"/>
        </w:rPr>
        <w:t xml:space="preserve"> design matrix. </w:t>
      </w:r>
    </w:p>
    <w:p w14:paraId="67968101" w14:textId="17082F16" w:rsidR="0009021D" w:rsidRPr="000D5952" w:rsidRDefault="0009021D" w:rsidP="00463EB4">
      <w:pPr>
        <w:spacing w:beforeLines="60" w:before="144" w:line="312" w:lineRule="auto"/>
        <w:ind w:firstLine="720"/>
        <w:contextualSpacing/>
        <w:jc w:val="both"/>
      </w:pPr>
      <w:r>
        <w:rPr>
          <w:rFonts w:eastAsiaTheme="minorEastAsia"/>
        </w:rPr>
        <w:t>Us</w:t>
      </w:r>
      <w:r w:rsidR="00090548">
        <w:rPr>
          <w:rFonts w:eastAsiaTheme="minorEastAsia"/>
        </w:rPr>
        <w:t xml:space="preserve">ing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0548">
        <w:rPr>
          <w:rFonts w:eastAsiaTheme="minorEastAsia"/>
        </w:rPr>
        <w:t xml:space="preserve">     </w:t>
      </w:r>
      <w:r>
        <w:rPr>
          <w:rFonts w:eastAsiaTheme="minorEastAsia"/>
        </w:rPr>
        <w:t>as variance estimator, where x</w:t>
      </w:r>
      <w:r w:rsidR="005E61D1">
        <w:rPr>
          <w:rFonts w:eastAsiaTheme="minorEastAsia"/>
          <w:vertAlign w:val="subscript"/>
        </w:rPr>
        <w:t>i</w:t>
      </w:r>
      <w:r>
        <w:rPr>
          <w:rFonts w:eastAsiaTheme="minorEastAsia"/>
        </w:rPr>
        <w:t xml:space="preserve"> represents a row.  </w:t>
      </w:r>
      <w:r>
        <w:t xml:space="preserve">See </w:t>
      </w:r>
      <w:sdt>
        <w:sdtPr>
          <w:id w:val="-1433653421"/>
          <w:citation/>
        </w:sdtPr>
        <w:sdtContent>
          <w:r>
            <w:fldChar w:fldCharType="begin"/>
          </w:r>
          <w:r>
            <w:instrText xml:space="preserve"> CITATION Lab15 \l 1033  \m Tri08</w:instrText>
          </w:r>
          <w:r>
            <w:fldChar w:fldCharType="separate"/>
          </w:r>
          <w:r>
            <w:rPr>
              <w:noProof/>
            </w:rPr>
            <w:t>(Labadi, 2015; Triefenback, 2008)</w:t>
          </w:r>
          <w:r>
            <w:fldChar w:fldCharType="end"/>
          </w:r>
        </w:sdtContent>
      </w:sdt>
      <w:r>
        <w:t xml:space="preserve"> for more details regarding optimality theory.  </w:t>
      </w:r>
    </w:p>
    <w:p w14:paraId="13DFEDFD" w14:textId="2898AFAF" w:rsidR="0009021D" w:rsidRDefault="0009021D" w:rsidP="00463EB4">
      <w:pPr>
        <w:spacing w:beforeLines="60" w:before="144" w:line="312" w:lineRule="auto"/>
        <w:contextualSpacing/>
        <w:jc w:val="both"/>
      </w:pPr>
      <w:r>
        <w:t>To perform a sequential switch, a ‘delta function’ is defined that allows a less expensive update to the objective function value through the determina</w:t>
      </w:r>
      <w:r w:rsidR="00D22C4B">
        <w:t>nt</w:t>
      </w:r>
      <w:r>
        <w:t xml:space="preserve"> of the information matrix as well as a variance estimator for the swap</w:t>
      </w:r>
      <w:sdt>
        <w:sdtPr>
          <w:id w:val="-153066127"/>
          <w:citation/>
        </w:sdtPr>
        <w:sdtContent>
          <w:r>
            <w:fldChar w:fldCharType="begin"/>
          </w:r>
          <w:r>
            <w:instrText xml:space="preserve"> CITATION Tri08 \l 1033 </w:instrText>
          </w:r>
          <w:r>
            <w:fldChar w:fldCharType="separate"/>
          </w:r>
          <w:r>
            <w:t xml:space="preserve"> (Triefenback, 2008)</w:t>
          </w:r>
          <w:r>
            <w:fldChar w:fldCharType="end"/>
          </w:r>
        </w:sdtContent>
      </w:sdt>
      <w:r>
        <w:t>:</w:t>
      </w:r>
    </w:p>
    <w:p w14:paraId="10B9C899" w14:textId="77777777" w:rsidR="0009021D" w:rsidRDefault="0009021D" w:rsidP="0009021D">
      <w:pPr>
        <w:spacing w:beforeLines="60" w:before="144" w:line="312" w:lineRule="auto"/>
        <w:contextualSpacing/>
        <w:jc w:val="both"/>
      </w:pPr>
    </w:p>
    <w:p w14:paraId="42514636" w14:textId="77777777" w:rsidR="0009021D" w:rsidRPr="0077407C" w:rsidRDefault="0009021D" w:rsidP="0009021D">
      <w:pPr>
        <w:spacing w:after="120" w:line="312" w:lineRule="auto"/>
        <w:jc w:val="center"/>
        <w:rPr>
          <w:i/>
        </w:rPr>
      </w:pPr>
      <m:oMathPara>
        <m:oMath>
          <m:r>
            <m:rPr>
              <m:sty m:val="p"/>
            </m:rPr>
            <w:rPr>
              <w:rFonts w:ascii="Cambria Math" w:hAnsi="Cambria Math"/>
            </w:rPr>
            <w:lastRenderedPageBreak/>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2FF5B09" w14:textId="77777777" w:rsidR="0009021D" w:rsidRPr="00372567" w:rsidRDefault="00463EB4" w:rsidP="0009021D">
      <w:pPr>
        <w:spacing w:after="120" w:line="312" w:lineRule="auto"/>
        <w:jc w:val="center"/>
        <w:rPr>
          <w:rFonts w:eastAsiaTheme="minorEastAsia"/>
        </w:rPr>
      </w:pPr>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m:t>
        </m:r>
      </m:oMath>
      <w:r w:rsidR="0009021D">
        <w:rPr>
          <w:rFonts w:eastAsiaTheme="minorEastAsia"/>
        </w:rPr>
        <w:t xml:space="preserve"> </w:t>
      </w:r>
    </w:p>
    <w:p w14:paraId="595444CE" w14:textId="77777777" w:rsidR="0009021D" w:rsidRPr="00A111B9" w:rsidRDefault="0009021D" w:rsidP="0009021D">
      <w:pPr>
        <w:spacing w:after="120" w:line="312" w:lineRule="auto"/>
        <w:jc w:val="center"/>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T</m:t>
                      </m:r>
                    </m:sup>
                  </m:sSubSup>
                  <m:sSub>
                    <m:sSubPr>
                      <m:ctrlPr>
                        <w:rPr>
                          <w:rFonts w:ascii="Cambria Math" w:eastAsiaTheme="minorEastAsia" w:hAnsi="Cambria Math"/>
                          <w:i/>
                        </w:rPr>
                      </m:ctrlPr>
                    </m:sSubPr>
                    <m:e>
                      <m:r>
                        <m:rPr>
                          <m:sty m:val="p"/>
                        </m:rP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10E07931" w14:textId="2719E23B" w:rsidR="0009021D" w:rsidRDefault="0009021D" w:rsidP="0009021D">
      <w:pPr>
        <w:spacing w:after="120" w:line="312" w:lineRule="auto"/>
        <w:ind w:firstLine="720"/>
        <w:jc w:val="both"/>
        <w:rPr>
          <w:rFonts w:eastAsiaTheme="minorEastAsia"/>
        </w:rPr>
      </w:pPr>
      <w:r>
        <w:rPr>
          <w:rFonts w:eastAsiaTheme="minorEastAsia"/>
        </w:rPr>
        <w:t>In order to update our objective function at each iteration, we use the value 1+</w:t>
      </w:r>
      <w:r>
        <w:rPr>
          <w:rFonts w:eastAsiaTheme="minorEastAsia" w:cstheme="minorHAnsi"/>
        </w:rPr>
        <w:t>Δ</w:t>
      </w:r>
      <w:r>
        <w:rPr>
          <w:rFonts w:eastAsiaTheme="minorEastAsia"/>
        </w:rPr>
        <w:t xml:space="preserve"> as the ratio between the new and old objective function value. This allows us to pick out row swaps at each iteration that maximize the increase in the objective function. However, we must alter this ratio if we want to penalize the slacks on our proportions in our objective function, while picking out rows that both maximize the increase in the objective function minimize this penalty</w:t>
      </w:r>
      <w:r w:rsidR="00436118">
        <w:rPr>
          <w:rFonts w:eastAsiaTheme="minorEastAsia"/>
        </w:rPr>
        <w:t>:</w:t>
      </w:r>
    </w:p>
    <w:p w14:paraId="0E9604ED" w14:textId="7895054E" w:rsidR="0009021D" w:rsidRPr="008C5D38" w:rsidRDefault="00463EB4" w:rsidP="0009021D">
      <w:pPr>
        <w:spacing w:after="120" w:line="312" w:lineRule="auto"/>
        <w:ind w:firstLine="720"/>
        <w:jc w:val="both"/>
        <w:rPr>
          <w:rFonts w:eastAsiaTheme="minorEastAsia"/>
        </w:rP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oMath>
      </m:oMathPara>
    </w:p>
    <w:p w14:paraId="07F972EE" w14:textId="43391F78" w:rsidR="008C5D38" w:rsidRPr="00372567" w:rsidRDefault="00463EB4" w:rsidP="0009021D">
      <w:pPr>
        <w:spacing w:after="120" w:line="312" w:lineRule="auto"/>
        <w:ind w:firstLine="72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new</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old</m:t>
              </m:r>
            </m:sub>
          </m:sSub>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old</m:t>
                  </m:r>
                </m:sub>
              </m:sSub>
            </m:e>
          </m:nary>
        </m:oMath>
      </m:oMathPara>
    </w:p>
    <w:p w14:paraId="2C47AD73" w14:textId="77777777" w:rsidR="0009021D" w:rsidRDefault="00463EB4" w:rsidP="0009021D">
      <w:pPr>
        <w:jc w:val="cente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oMath>
      </m:oMathPara>
    </w:p>
    <w:p w14:paraId="54D5D4D7" w14:textId="77777777" w:rsidR="0009021D" w:rsidRDefault="00463EB4" w:rsidP="0009021D">
      <w:pPr>
        <w:jc w:val="center"/>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-λ</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δ</m:t>
                  </m:r>
                </m:e>
                <m:sub>
                  <m:r>
                    <w:rPr>
                      <w:rFonts w:ascii="Cambria Math" w:hAnsi="Cambria Math"/>
                    </w:rPr>
                    <m:t>old</m:t>
                  </m:r>
                </m:sub>
              </m:sSub>
            </m:e>
          </m:nary>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oMath>
      </m:oMathPara>
    </w:p>
    <w:p w14:paraId="2A53218F" w14:textId="77777777" w:rsidR="0009021D" w:rsidRPr="000D5952" w:rsidRDefault="00463EB4" w:rsidP="0009021D">
      <w:pPr>
        <w:jc w:val="center"/>
      </w:pPr>
      <m:oMathPara>
        <m:oMath>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oMath>
      </m:oMathPara>
    </w:p>
    <w:p w14:paraId="523B428A" w14:textId="77777777" w:rsidR="0009021D" w:rsidRDefault="0009021D" w:rsidP="0009021D"/>
    <w:p w14:paraId="46748EEF" w14:textId="77777777" w:rsidR="0009021D" w:rsidRPr="0049315E" w:rsidRDefault="0009021D" w:rsidP="0009021D">
      <w:r>
        <w:t>Therefore, we can define a new update criterion:</w:t>
      </w:r>
    </w:p>
    <w:p w14:paraId="009C48C2" w14:textId="77777777" w:rsidR="0009021D" w:rsidRDefault="0009021D" w:rsidP="0009021D">
      <w:pPr>
        <w:rPr>
          <w:b/>
        </w:rPr>
      </w:pPr>
    </w:p>
    <w:p w14:paraId="069FFD77" w14:textId="77777777" w:rsidR="0009021D" w:rsidRDefault="00463EB4" w:rsidP="0009021D">
      <w:pPr>
        <w:rPr>
          <w:b/>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den>
          </m:f>
          <m:r>
            <w:rPr>
              <w:rFonts w:ascii="Cambria Math" w:hAnsi="Cambria Math"/>
            </w:rPr>
            <m:t>-1</m:t>
          </m:r>
        </m:oMath>
      </m:oMathPara>
    </w:p>
    <w:p w14:paraId="42CB808B" w14:textId="77777777" w:rsidR="0009021D" w:rsidRDefault="0009021D" w:rsidP="0009021D">
      <w:pPr>
        <w:rPr>
          <w:b/>
        </w:rPr>
      </w:pPr>
    </w:p>
    <w:p w14:paraId="140F3052" w14:textId="77777777" w:rsidR="0009021D" w:rsidRPr="0049315E" w:rsidRDefault="00463EB4" w:rsidP="0009021D">
      <w:pPr>
        <w:rPr>
          <w:rFonts w:eastAsiaTheme="minorEastAsia"/>
        </w:rPr>
      </w:pPr>
      <m:oMathPara>
        <m:oMath>
          <m:sSubSup>
            <m:sSubSupPr>
              <m:ctrlPr>
                <w:rPr>
                  <w:rFonts w:ascii="Cambria Math" w:hAnsi="Cambria Math"/>
                  <w:i/>
                </w:rPr>
              </m:ctrlPr>
            </m:sSubSupPr>
            <m:e>
              <m:r>
                <m:rPr>
                  <m:sty m:val="p"/>
                </m:rPr>
                <w:rPr>
                  <w:rFonts w:ascii="Cambria Math" w:hAnsi="Cambria Math"/>
                </w:rPr>
                <m:t>det⁡</m:t>
              </m:r>
              <m:r>
                <w:rPr>
                  <w:rFonts w:ascii="Cambria Math" w:hAnsi="Cambria Math"/>
                </w:rPr>
                <m:t>(X</m:t>
              </m:r>
            </m:e>
            <m:sub>
              <m:r>
                <w:rPr>
                  <w:rFonts w:ascii="Cambria Math" w:hAnsi="Cambria Math"/>
                </w:rPr>
                <m:t>new</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old</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old</m:t>
                          </m:r>
                        </m:sub>
                      </m:sSub>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1+Δ</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oMath>
      </m:oMathPara>
    </w:p>
    <w:p w14:paraId="25BD6985" w14:textId="77777777" w:rsidR="0009021D" w:rsidRDefault="0009021D" w:rsidP="0009021D">
      <w:pPr>
        <w:rPr>
          <w:b/>
        </w:rPr>
      </w:pPr>
    </w:p>
    <w:p w14:paraId="6E85E1D7" w14:textId="0316D128" w:rsidR="0009021D" w:rsidRPr="000F5FDD" w:rsidRDefault="52E6DE84" w:rsidP="000F5FDD">
      <w:pPr>
        <w:spacing w:after="120" w:line="312" w:lineRule="auto"/>
        <w:ind w:firstLine="720"/>
        <w:jc w:val="both"/>
        <w:rPr>
          <w:rFonts w:eastAsiaTheme="minorEastAsia"/>
        </w:rPr>
      </w:pPr>
      <w:r w:rsidRPr="000F5FDD">
        <w:rPr>
          <w:rFonts w:eastAsiaTheme="minorEastAsia"/>
        </w:rPr>
        <w:t xml:space="preserve">This criterion allows us to figure out the row swap that maximizes our objective function, given that the slacks are penalized. It also allows us to terminate the algorithm as the improvement </w:t>
      </w:r>
      <w:proofErr w:type="spellStart"/>
      <w:r w:rsidRPr="000F5FDD">
        <w:rPr>
          <w:rFonts w:eastAsiaTheme="minorEastAsia"/>
          <w:i/>
          <w:iCs/>
        </w:rPr>
        <w:t>Δ</w:t>
      </w:r>
      <w:r w:rsidRPr="000F5FDD">
        <w:rPr>
          <w:rFonts w:eastAsiaTheme="minorEastAsia"/>
          <w:i/>
          <w:iCs/>
          <w:vertAlign w:val="subscript"/>
        </w:rPr>
        <w:t>p</w:t>
      </w:r>
      <w:proofErr w:type="spellEnd"/>
      <w:r w:rsidRPr="000F5FDD">
        <w:rPr>
          <w:rFonts w:eastAsiaTheme="minorEastAsia"/>
        </w:rPr>
        <w:t xml:space="preserve"> converges to zero, i.e. the marginal improvement of another swap becomes trivial.</w:t>
      </w:r>
    </w:p>
    <w:p w14:paraId="4D0A6077" w14:textId="71A617E8" w:rsidR="00DD597E" w:rsidRDefault="00DD597E">
      <w:pPr>
        <w:rPr>
          <w:b/>
        </w:rPr>
      </w:pPr>
    </w:p>
    <w:p w14:paraId="2A47005C" w14:textId="4AD49687" w:rsidR="000210AC" w:rsidRDefault="00FB4048" w:rsidP="002526B9">
      <w:pPr>
        <w:spacing w:beforeLines="60" w:before="144" w:line="312" w:lineRule="auto"/>
        <w:contextualSpacing/>
      </w:pPr>
      <w:r>
        <w:rPr>
          <w:b/>
        </w:rPr>
        <w:t>Modified Fedorov</w:t>
      </w:r>
      <w:r w:rsidR="000210AC">
        <w:rPr>
          <w:b/>
        </w:rPr>
        <w:t xml:space="preserve"> Algorithm:</w:t>
      </w:r>
    </w:p>
    <w:p w14:paraId="40325C3A" w14:textId="76467FDD" w:rsidR="000210AC" w:rsidRDefault="0083438B" w:rsidP="002526B9">
      <w:pPr>
        <w:spacing w:beforeLines="60" w:before="144" w:line="312" w:lineRule="auto"/>
        <w:contextualSpacing/>
      </w:pPr>
      <w:r>
        <w:tab/>
        <w:t xml:space="preserve">We </w:t>
      </w:r>
      <w:r w:rsidR="00FB4048">
        <w:t>have implemented</w:t>
      </w:r>
      <w:r>
        <w:t xml:space="preserve"> a modified </w:t>
      </w:r>
      <w:r w:rsidR="0009021D">
        <w:t>Fedorov</w:t>
      </w:r>
      <w:r>
        <w:t xml:space="preserve"> Algorithm </w:t>
      </w:r>
      <w:sdt>
        <w:sdtPr>
          <w:id w:val="-771169438"/>
          <w:citation/>
        </w:sdtPr>
        <w:sdtContent>
          <w:r w:rsidR="00392D51">
            <w:fldChar w:fldCharType="begin"/>
          </w:r>
          <w:r w:rsidR="00392D51">
            <w:instrText xml:space="preserve"> CITATION Lab15 \l 1033 </w:instrText>
          </w:r>
          <w:r w:rsidR="00346842">
            <w:instrText xml:space="preserve"> \m Tri08</w:instrText>
          </w:r>
          <w:r w:rsidR="00392D51">
            <w:fldChar w:fldCharType="separate"/>
          </w:r>
          <w:r w:rsidR="00346842">
            <w:rPr>
              <w:noProof/>
            </w:rPr>
            <w:t>(Labadi, 2015; Triefenback, 2008)</w:t>
          </w:r>
          <w:r w:rsidR="00392D51">
            <w:fldChar w:fldCharType="end"/>
          </w:r>
        </w:sdtContent>
      </w:sdt>
      <w:r w:rsidR="00392D51">
        <w:t xml:space="preserve"> </w:t>
      </w:r>
      <w:r>
        <w:t xml:space="preserve">that </w:t>
      </w:r>
      <w:r w:rsidR="000D5952">
        <w:t>considers</w:t>
      </w:r>
      <w:r>
        <w:t xml:space="preserve"> the slack of distribution constraints </w:t>
      </w:r>
      <w:r w:rsidR="00392D51">
        <w:t xml:space="preserve">(step 3) </w:t>
      </w:r>
      <w:r>
        <w:t xml:space="preserve">when performing the </w:t>
      </w:r>
      <w:r w:rsidR="000075E6">
        <w:t xml:space="preserve">iterative </w:t>
      </w:r>
      <w:r>
        <w:t>state</w:t>
      </w:r>
      <w:r w:rsidR="000075E6">
        <w:t xml:space="preserve"> </w:t>
      </w:r>
      <w:r>
        <w:t>search</w:t>
      </w:r>
      <w:r w:rsidR="000075E6">
        <w:t>:</w:t>
      </w:r>
    </w:p>
    <w:p w14:paraId="1D243733" w14:textId="77777777" w:rsidR="00531A33" w:rsidRDefault="00531A33" w:rsidP="00531A33">
      <w:pPr>
        <w:pStyle w:val="ListParagraph"/>
        <w:numPr>
          <w:ilvl w:val="0"/>
          <w:numId w:val="1"/>
        </w:numPr>
        <w:spacing w:beforeLines="60" w:before="144" w:line="312" w:lineRule="auto"/>
      </w:pPr>
      <w:r>
        <w:lastRenderedPageBreak/>
        <w:t xml:space="preserve">Calculate the </w:t>
      </w:r>
      <w:r>
        <w:rPr>
          <w:i/>
        </w:rPr>
        <w:t xml:space="preserve">candidate </w:t>
      </w:r>
      <w:r w:rsidRPr="00346842">
        <w:rPr>
          <w:i/>
        </w:rPr>
        <w:t>set</w:t>
      </w:r>
      <w:r>
        <w:t>, the set of all theoretically possible combinations.  Because of the possibility of explosive growth with combinatorics, this will not always be feasible.</w:t>
      </w:r>
    </w:p>
    <w:p w14:paraId="116672A0" w14:textId="77777777" w:rsidR="00531A33" w:rsidRDefault="00531A33" w:rsidP="00531A33">
      <w:pPr>
        <w:pStyle w:val="ListParagraph"/>
        <w:numPr>
          <w:ilvl w:val="0"/>
          <w:numId w:val="1"/>
        </w:numPr>
        <w:spacing w:beforeLines="60" w:before="144" w:line="312" w:lineRule="auto"/>
      </w:pPr>
      <w:r>
        <w:t xml:space="preserve">Generate an initial </w:t>
      </w:r>
      <w:r w:rsidRPr="00F45D2A">
        <w:rPr>
          <w:i/>
        </w:rPr>
        <w:t>n</w:t>
      </w:r>
      <w:r w:rsidRPr="00B83E22">
        <w:t>-point design (an arbitrary design with a nonsingular information matrix)</w:t>
      </w:r>
      <w:r>
        <w:t xml:space="preserve"> that generally obeys distribution constraints</w:t>
      </w:r>
    </w:p>
    <w:p w14:paraId="22482876" w14:textId="77777777" w:rsidR="00531A33" w:rsidRPr="006F7B27" w:rsidRDefault="00531A33" w:rsidP="00531A33">
      <w:pPr>
        <w:pStyle w:val="ListParagraph"/>
        <w:numPr>
          <w:ilvl w:val="0"/>
          <w:numId w:val="1"/>
        </w:numPr>
        <w:spacing w:beforeLines="60" w:before="144" w:line="312" w:lineRule="auto"/>
      </w:pPr>
      <w:r>
        <w:t xml:space="preserve">Compute M, </w:t>
      </w:r>
      <w:proofErr w:type="gramStart"/>
      <w:r>
        <w:t>M</w:t>
      </w:r>
      <w:r>
        <w:rPr>
          <w:vertAlign w:val="superscript"/>
        </w:rPr>
        <w:t>T</w:t>
      </w:r>
      <w:r>
        <w:t xml:space="preserve"> ,</w:t>
      </w:r>
      <w:proofErr w:type="gramEnd"/>
      <w:r>
        <w:t xml:space="preserve"> and the determinate of M</w:t>
      </w:r>
    </w:p>
    <w:p w14:paraId="45450385" w14:textId="774337A0" w:rsidR="00531A33" w:rsidRDefault="00531A33" w:rsidP="00531A33">
      <w:pPr>
        <w:pStyle w:val="ListParagraph"/>
        <w:numPr>
          <w:ilvl w:val="0"/>
          <w:numId w:val="1"/>
        </w:numPr>
        <w:spacing w:beforeLines="60" w:before="144" w:line="312" w:lineRule="auto"/>
      </w:pPr>
      <w:r>
        <w:t xml:space="preserve">Perform an exhaustive search across the design matrix X and the entire candidate set, using the delta function and </w:t>
      </w:r>
      <m:oMath>
        <m:sSub>
          <m:sSubPr>
            <m:ctrlPr>
              <w:rPr>
                <w:rFonts w:ascii="Cambria Math" w:hAnsi="Cambria Math"/>
              </w:rPr>
            </m:ctrlPr>
          </m:sSubPr>
          <m:e>
            <m:r>
              <m:rPr>
                <m:sty m:val="p"/>
              </m:rPr>
              <w:rPr>
                <w:rFonts w:ascii="Cambria Math" w:hAnsi="Cambria Math"/>
              </w:rPr>
              <m:t>Δ</m:t>
            </m:r>
          </m:e>
          <m:sub>
            <m:r>
              <w:rPr>
                <w:rFonts w:ascii="Cambria Math" w:hAnsi="Cambria Math"/>
              </w:rPr>
              <m:t>p</m:t>
            </m:r>
          </m:sub>
        </m:sSub>
      </m:oMath>
      <w:r>
        <w:t>(x</w:t>
      </w:r>
      <w:proofErr w:type="spellStart"/>
      <w:r w:rsidRPr="006F7B27">
        <w:rPr>
          <w:vertAlign w:val="subscript"/>
        </w:rPr>
        <w:t>i</w:t>
      </w:r>
      <w:proofErr w:type="spellEnd"/>
      <w:r>
        <w:t>,</w:t>
      </w:r>
      <w:ins w:id="66" w:author="Alex Graber" w:date="2020-07-06T10:44:00Z">
        <w:r w:rsidR="008E3AE9">
          <w:t xml:space="preserve"> </w:t>
        </w:r>
      </w:ins>
      <w:proofErr w:type="spellStart"/>
      <w:r>
        <w:t>x</w:t>
      </w:r>
      <w:r w:rsidRPr="006F7B27">
        <w:rPr>
          <w:vertAlign w:val="subscript"/>
        </w:rPr>
        <w:t>j</w:t>
      </w:r>
      <w:proofErr w:type="spellEnd"/>
      <w:r>
        <w:t xml:space="preserve">) to identify the pair of points that maximally improve </w:t>
      </w:r>
      <w:del w:id="67" w:author="Alex Graber" w:date="2020-08-29T09:20:00Z">
        <w:r w:rsidDel="008940AC">
          <w:rPr>
            <w:i/>
          </w:rPr>
          <w:delText>D-</w:delText>
        </w:r>
      </w:del>
      <w:ins w:id="68" w:author="Alex Graber" w:date="2020-08-29T09:20:00Z">
        <w:r w:rsidR="008940AC">
          <w:rPr>
            <w:i/>
          </w:rPr>
          <w:t>D-</w:t>
        </w:r>
      </w:ins>
      <w:r>
        <w:rPr>
          <w:i/>
        </w:rPr>
        <w:t>optimality</w:t>
      </w:r>
      <w:r>
        <w:t>, penalizing the slack from the distribution constraints. Perform the swap.</w:t>
      </w:r>
      <w:r>
        <w:br/>
        <w:t>If efficiency metric is sufficiently close to optimal (or improvement from variance estimator is sufficiently small), stop.</w:t>
      </w:r>
      <w:r w:rsidR="00CE3F08">
        <w:t xml:space="preserve">  If the iteration limit is reached, stop.</w:t>
      </w:r>
    </w:p>
    <w:p w14:paraId="03A4D831" w14:textId="77777777" w:rsidR="00531A33" w:rsidRPr="000210AC" w:rsidRDefault="00531A33" w:rsidP="00531A33">
      <w:pPr>
        <w:pStyle w:val="ListParagraph"/>
        <w:numPr>
          <w:ilvl w:val="0"/>
          <w:numId w:val="1"/>
        </w:numPr>
        <w:spacing w:beforeLines="60" w:before="144" w:line="312" w:lineRule="auto"/>
      </w:pPr>
      <w:r>
        <w:t xml:space="preserve">Set </w:t>
      </w:r>
      <m:oMath>
        <m:r>
          <w:rPr>
            <w:rFonts w:ascii="Cambria Math" w:hAnsi="Cambria Math"/>
          </w:rPr>
          <m:t>i=i+1</m:t>
        </m:r>
      </m:oMath>
      <w:r>
        <w:rPr>
          <w:rFonts w:eastAsiaTheme="minorEastAsia"/>
        </w:rPr>
        <w:t xml:space="preserve"> and return to step 3</w:t>
      </w:r>
    </w:p>
    <w:p w14:paraId="1D8DB2EB" w14:textId="77777777" w:rsidR="002002BB" w:rsidRPr="00A300A8" w:rsidRDefault="002002BB" w:rsidP="002526B9">
      <w:pPr>
        <w:spacing w:beforeLines="60" w:before="144" w:line="312" w:lineRule="auto"/>
        <w:contextualSpacing/>
        <w:rPr>
          <w:b/>
          <w:strike/>
          <w:rPrChange w:id="69" w:author="Alex Graber" w:date="2020-07-06T18:17:00Z">
            <w:rPr>
              <w:b/>
            </w:rPr>
          </w:rPrChange>
        </w:rPr>
      </w:pPr>
    </w:p>
    <w:p w14:paraId="26DB1318" w14:textId="70BE8CE8" w:rsidR="002002BB" w:rsidRPr="00A300A8" w:rsidRDefault="002002BB" w:rsidP="002002BB">
      <w:pPr>
        <w:spacing w:beforeLines="60" w:before="144" w:line="312" w:lineRule="auto"/>
        <w:contextualSpacing/>
        <w:rPr>
          <w:strike/>
          <w:rPrChange w:id="70" w:author="Alex Graber" w:date="2020-07-06T18:17:00Z">
            <w:rPr/>
          </w:rPrChange>
        </w:rPr>
      </w:pPr>
      <w:commentRangeStart w:id="71"/>
      <w:r w:rsidRPr="00A300A8">
        <w:rPr>
          <w:b/>
          <w:strike/>
          <w:rPrChange w:id="72" w:author="Alex Graber" w:date="2020-07-06T18:17:00Z">
            <w:rPr>
              <w:b/>
            </w:rPr>
          </w:rPrChange>
        </w:rPr>
        <w:t>Parallelized Modified Fedorov Algorithm:</w:t>
      </w:r>
    </w:p>
    <w:p w14:paraId="3D784B66" w14:textId="65921D8A" w:rsidR="002002BB" w:rsidRPr="00A300A8" w:rsidRDefault="002002BB" w:rsidP="002002BB">
      <w:pPr>
        <w:spacing w:beforeLines="60" w:before="144" w:line="312" w:lineRule="auto"/>
        <w:contextualSpacing/>
        <w:rPr>
          <w:strike/>
          <w:rPrChange w:id="73" w:author="Alex Graber" w:date="2020-07-06T18:17:00Z">
            <w:rPr/>
          </w:rPrChange>
        </w:rPr>
      </w:pPr>
      <w:r w:rsidRPr="00A300A8">
        <w:rPr>
          <w:strike/>
          <w:rPrChange w:id="74" w:author="Alex Graber" w:date="2020-07-06T18:17:00Z">
            <w:rPr/>
          </w:rPrChange>
        </w:rPr>
        <w:tab/>
        <w:t xml:space="preserve">We attempted to then parallelize the modified Fedorov Algorithm </w:t>
      </w:r>
      <w:r w:rsidR="00CE3F08" w:rsidRPr="00A300A8">
        <w:rPr>
          <w:strike/>
          <w:rPrChange w:id="75" w:author="Alex Graber" w:date="2020-07-06T18:17:00Z">
            <w:rPr/>
          </w:rPrChange>
        </w:rPr>
        <w:t xml:space="preserve">as it has ‘embarrassingly parallel’ tasks in the exhaustive search.  In step 4 above, it should be possible to calculate </w:t>
      </w:r>
      <m:oMath>
        <m:sSub>
          <m:sSubPr>
            <m:ctrlPr>
              <w:rPr>
                <w:rFonts w:ascii="Cambria Math" w:hAnsi="Cambria Math"/>
                <w:strike/>
              </w:rPr>
            </m:ctrlPr>
          </m:sSubPr>
          <m:e>
            <m:r>
              <m:rPr>
                <m:sty m:val="p"/>
              </m:rPr>
              <w:rPr>
                <w:rFonts w:ascii="Cambria Math" w:hAnsi="Cambria Math"/>
                <w:strike/>
                <w:rPrChange w:id="76" w:author="Alex Graber" w:date="2020-07-06T18:17:00Z">
                  <w:rPr>
                    <w:rFonts w:ascii="Cambria Math" w:hAnsi="Cambria Math"/>
                  </w:rPr>
                </w:rPrChange>
              </w:rPr>
              <m:t>Δ</m:t>
            </m:r>
          </m:e>
          <m:sub>
            <m:r>
              <w:rPr>
                <w:rFonts w:ascii="Cambria Math" w:hAnsi="Cambria Math"/>
                <w:strike/>
                <w:rPrChange w:id="77" w:author="Alex Graber" w:date="2020-07-06T18:17:00Z">
                  <w:rPr>
                    <w:rFonts w:ascii="Cambria Math" w:hAnsi="Cambria Math"/>
                  </w:rPr>
                </w:rPrChange>
              </w:rPr>
              <m:t>p</m:t>
            </m:r>
          </m:sub>
        </m:sSub>
      </m:oMath>
      <w:r w:rsidR="00CE3F08" w:rsidRPr="00A300A8">
        <w:rPr>
          <w:strike/>
          <w:rPrChange w:id="78" w:author="Alex Graber" w:date="2020-07-06T18:17:00Z">
            <w:rPr/>
          </w:rPrChange>
        </w:rPr>
        <w:t>(x</w:t>
      </w:r>
      <w:proofErr w:type="spellStart"/>
      <w:r w:rsidR="00CE3F08" w:rsidRPr="00A300A8">
        <w:rPr>
          <w:strike/>
          <w:vertAlign w:val="subscript"/>
          <w:rPrChange w:id="79" w:author="Alex Graber" w:date="2020-07-06T18:17:00Z">
            <w:rPr>
              <w:vertAlign w:val="subscript"/>
            </w:rPr>
          </w:rPrChange>
        </w:rPr>
        <w:t>i</w:t>
      </w:r>
      <w:proofErr w:type="spellEnd"/>
      <w:r w:rsidR="00CE3F08" w:rsidRPr="00A300A8">
        <w:rPr>
          <w:strike/>
          <w:rPrChange w:id="80" w:author="Alex Graber" w:date="2020-07-06T18:17:00Z">
            <w:rPr/>
          </w:rPrChange>
        </w:rPr>
        <w:t>,</w:t>
      </w:r>
      <w:ins w:id="81" w:author="Alex Graber" w:date="2020-07-06T10:46:00Z">
        <w:r w:rsidR="00701700" w:rsidRPr="00A300A8">
          <w:rPr>
            <w:strike/>
            <w:rPrChange w:id="82" w:author="Alex Graber" w:date="2020-07-06T18:17:00Z">
              <w:rPr/>
            </w:rPrChange>
          </w:rPr>
          <w:t xml:space="preserve"> </w:t>
        </w:r>
      </w:ins>
      <w:proofErr w:type="spellStart"/>
      <w:r w:rsidR="00CE3F08" w:rsidRPr="00A300A8">
        <w:rPr>
          <w:strike/>
          <w:rPrChange w:id="83" w:author="Alex Graber" w:date="2020-07-06T18:17:00Z">
            <w:rPr/>
          </w:rPrChange>
        </w:rPr>
        <w:t>x</w:t>
      </w:r>
      <w:r w:rsidR="00CE3F08" w:rsidRPr="00A300A8">
        <w:rPr>
          <w:strike/>
          <w:vertAlign w:val="subscript"/>
          <w:rPrChange w:id="84" w:author="Alex Graber" w:date="2020-07-06T18:17:00Z">
            <w:rPr>
              <w:vertAlign w:val="subscript"/>
            </w:rPr>
          </w:rPrChange>
        </w:rPr>
        <w:t>j</w:t>
      </w:r>
      <w:proofErr w:type="spellEnd"/>
      <w:r w:rsidR="00CE3F08" w:rsidRPr="00A300A8">
        <w:rPr>
          <w:strike/>
          <w:rPrChange w:id="85" w:author="Alex Graber" w:date="2020-07-06T18:17:00Z">
            <w:rPr/>
          </w:rPrChange>
        </w:rPr>
        <w:t>) in parallel.  Our R implementation fails</w:t>
      </w:r>
      <w:r w:rsidR="005D5BDF" w:rsidRPr="00A300A8">
        <w:rPr>
          <w:strike/>
          <w:rPrChange w:id="86" w:author="Alex Graber" w:date="2020-07-06T18:17:00Z">
            <w:rPr/>
          </w:rPrChange>
        </w:rPr>
        <w:t>, seemingly</w:t>
      </w:r>
      <w:r w:rsidR="00CE3F08" w:rsidRPr="00A300A8">
        <w:rPr>
          <w:strike/>
          <w:rPrChange w:id="87" w:author="Alex Graber" w:date="2020-07-06T18:17:00Z">
            <w:rPr/>
          </w:rPrChange>
        </w:rPr>
        <w:t xml:space="preserve"> due to a bug in the </w:t>
      </w:r>
      <w:proofErr w:type="spellStart"/>
      <w:r w:rsidR="00CE3F08" w:rsidRPr="00A300A8">
        <w:rPr>
          <w:strike/>
          <w:rPrChange w:id="88" w:author="Alex Graber" w:date="2020-07-06T18:17:00Z">
            <w:rPr/>
          </w:rPrChange>
        </w:rPr>
        <w:t>doParallel</w:t>
      </w:r>
      <w:proofErr w:type="spellEnd"/>
      <w:r w:rsidR="00CE3F08" w:rsidRPr="00A300A8">
        <w:rPr>
          <w:strike/>
          <w:rPrChange w:id="89" w:author="Alex Graber" w:date="2020-07-06T18:17:00Z">
            <w:rPr/>
          </w:rPrChange>
        </w:rPr>
        <w:t xml:space="preserve"> or foreach libraries that prevent passing a reference class object to the parallel environment.  While the parallel infrastructure may require too much overhead to outperform the non-parallel version for the toy problem (especially given that we must store </w:t>
      </w:r>
      <m:oMath>
        <m:sSub>
          <m:sSubPr>
            <m:ctrlPr>
              <w:rPr>
                <w:rFonts w:ascii="Cambria Math" w:hAnsi="Cambria Math"/>
                <w:strike/>
              </w:rPr>
            </m:ctrlPr>
          </m:sSubPr>
          <m:e>
            <m:r>
              <m:rPr>
                <m:sty m:val="p"/>
              </m:rPr>
              <w:rPr>
                <w:rFonts w:ascii="Cambria Math" w:hAnsi="Cambria Math"/>
                <w:strike/>
                <w:rPrChange w:id="90" w:author="Alex Graber" w:date="2020-07-06T18:17:00Z">
                  <w:rPr>
                    <w:rFonts w:ascii="Cambria Math" w:hAnsi="Cambria Math"/>
                  </w:rPr>
                </w:rPrChange>
              </w:rPr>
              <m:t>Δ</m:t>
            </m:r>
          </m:e>
          <m:sub>
            <m:r>
              <w:rPr>
                <w:rFonts w:ascii="Cambria Math" w:hAnsi="Cambria Math"/>
                <w:strike/>
                <w:rPrChange w:id="91" w:author="Alex Graber" w:date="2020-07-06T18:17:00Z">
                  <w:rPr>
                    <w:rFonts w:ascii="Cambria Math" w:hAnsi="Cambria Math"/>
                  </w:rPr>
                </w:rPrChange>
              </w:rPr>
              <m:t>p</m:t>
            </m:r>
          </m:sub>
        </m:sSub>
      </m:oMath>
      <w:r w:rsidR="00CE3F08" w:rsidRPr="00A300A8">
        <w:rPr>
          <w:strike/>
          <w:rPrChange w:id="92" w:author="Alex Graber" w:date="2020-07-06T18:17:00Z">
            <w:rPr/>
          </w:rPrChange>
        </w:rPr>
        <w:t>(x</w:t>
      </w:r>
      <w:proofErr w:type="spellStart"/>
      <w:r w:rsidR="00CE3F08" w:rsidRPr="00A300A8">
        <w:rPr>
          <w:strike/>
          <w:vertAlign w:val="subscript"/>
          <w:rPrChange w:id="93" w:author="Alex Graber" w:date="2020-07-06T18:17:00Z">
            <w:rPr>
              <w:vertAlign w:val="subscript"/>
            </w:rPr>
          </w:rPrChange>
        </w:rPr>
        <w:t>i</w:t>
      </w:r>
      <w:proofErr w:type="spellEnd"/>
      <w:r w:rsidR="00CE3F08" w:rsidRPr="00A300A8">
        <w:rPr>
          <w:strike/>
          <w:rPrChange w:id="94" w:author="Alex Graber" w:date="2020-07-06T18:17:00Z">
            <w:rPr/>
          </w:rPrChange>
        </w:rPr>
        <w:t>,</w:t>
      </w:r>
      <w:ins w:id="95" w:author="Alex Graber" w:date="2020-07-06T10:46:00Z">
        <w:r w:rsidR="00701700" w:rsidRPr="00A300A8">
          <w:rPr>
            <w:strike/>
            <w:rPrChange w:id="96" w:author="Alex Graber" w:date="2020-07-06T18:17:00Z">
              <w:rPr/>
            </w:rPrChange>
          </w:rPr>
          <w:t xml:space="preserve"> </w:t>
        </w:r>
      </w:ins>
      <w:proofErr w:type="spellStart"/>
      <w:r w:rsidR="00CE3F08" w:rsidRPr="00A300A8">
        <w:rPr>
          <w:strike/>
          <w:rPrChange w:id="97" w:author="Alex Graber" w:date="2020-07-06T18:17:00Z">
            <w:rPr/>
          </w:rPrChange>
        </w:rPr>
        <w:t>x</w:t>
      </w:r>
      <w:r w:rsidR="00CE3F08" w:rsidRPr="00A300A8">
        <w:rPr>
          <w:strike/>
          <w:vertAlign w:val="subscript"/>
          <w:rPrChange w:id="98" w:author="Alex Graber" w:date="2020-07-06T18:17:00Z">
            <w:rPr>
              <w:vertAlign w:val="subscript"/>
            </w:rPr>
          </w:rPrChange>
        </w:rPr>
        <w:t>j</w:t>
      </w:r>
      <w:proofErr w:type="spellEnd"/>
      <w:r w:rsidR="00CE3F08" w:rsidRPr="00A300A8">
        <w:rPr>
          <w:strike/>
          <w:rPrChange w:id="99" w:author="Alex Graber" w:date="2020-07-06T18:17:00Z">
            <w:rPr/>
          </w:rPrChange>
        </w:rPr>
        <w:t>) for each pair and sort the final list), we believe that as the problem size grows, the effects of parallelizing would show significant runtime improvements.</w:t>
      </w:r>
      <w:commentRangeEnd w:id="71"/>
      <w:r w:rsidR="00A300A8" w:rsidRPr="00A300A8">
        <w:rPr>
          <w:rStyle w:val="CommentReference"/>
          <w:strike/>
          <w:rPrChange w:id="100" w:author="Alex Graber" w:date="2020-07-06T18:17:00Z">
            <w:rPr>
              <w:rStyle w:val="CommentReference"/>
            </w:rPr>
          </w:rPrChange>
        </w:rPr>
        <w:commentReference w:id="71"/>
      </w:r>
    </w:p>
    <w:p w14:paraId="703552C3" w14:textId="48B4F34F" w:rsidR="00CE3F08" w:rsidRDefault="00CE3F08" w:rsidP="002002BB">
      <w:pPr>
        <w:spacing w:beforeLines="60" w:before="144" w:line="312" w:lineRule="auto"/>
        <w:contextualSpacing/>
      </w:pPr>
    </w:p>
    <w:p w14:paraId="6406555B" w14:textId="55809664" w:rsidR="00420665" w:rsidRPr="003E186D" w:rsidRDefault="00533B10" w:rsidP="00463EB4">
      <w:pPr>
        <w:spacing w:before="12" w:line="312" w:lineRule="auto"/>
        <w:pPrChange w:id="101" w:author="Alex Graber" w:date="2020-08-29T09:05:00Z">
          <w:pPr/>
        </w:pPrChange>
      </w:pPr>
      <w:r>
        <w:rPr>
          <w:b/>
        </w:rPr>
        <w:t xml:space="preserve">Genetic </w:t>
      </w:r>
      <w:r w:rsidR="00420665">
        <w:rPr>
          <w:b/>
        </w:rPr>
        <w:t>Algorithm</w:t>
      </w:r>
    </w:p>
    <w:p w14:paraId="02FB91B7" w14:textId="7DA7F2B9" w:rsidR="00420665" w:rsidRDefault="00420665" w:rsidP="00463EB4">
      <w:pPr>
        <w:spacing w:before="12" w:line="312" w:lineRule="auto"/>
        <w:contextualSpacing/>
        <w:pPrChange w:id="102" w:author="Alex Graber" w:date="2020-08-29T09:05:00Z">
          <w:pPr>
            <w:spacing w:beforeLines="60" w:before="144" w:line="312" w:lineRule="auto"/>
            <w:contextualSpacing/>
          </w:pPr>
        </w:pPrChange>
      </w:pPr>
      <w:r>
        <w:rPr>
          <w:b/>
        </w:rPr>
        <w:tab/>
      </w:r>
      <w:r>
        <w:t>Given the infeasibilities associated with running a discrete, exhaustive search on large candidate sets, we have also implemented a genetic algorithm to perform a stochastic search</w:t>
      </w:r>
      <w:sdt>
        <w:sdtPr>
          <w:id w:val="-1055540594"/>
          <w:citation/>
        </w:sdtPr>
        <w:sdtContent>
          <w:r w:rsidR="009A470F">
            <w:fldChar w:fldCharType="begin"/>
          </w:r>
          <w:r w:rsidR="009A470F">
            <w:instrText xml:space="preserve"> CITATION Wan12 \l 1033 </w:instrText>
          </w:r>
          <w:r w:rsidR="009A470F">
            <w:fldChar w:fldCharType="separate"/>
          </w:r>
          <w:r w:rsidR="009A470F">
            <w:rPr>
              <w:noProof/>
            </w:rPr>
            <w:t xml:space="preserve"> (Wanida Limmun, 2012)</w:t>
          </w:r>
          <w:r w:rsidR="009A470F">
            <w:fldChar w:fldCharType="end"/>
          </w:r>
        </w:sdtContent>
      </w:sdt>
      <w:r>
        <w:t>:</w:t>
      </w:r>
    </w:p>
    <w:p w14:paraId="50E036E5" w14:textId="77777777" w:rsidR="00701700" w:rsidRDefault="00701700" w:rsidP="00463EB4">
      <w:pPr>
        <w:pStyle w:val="ListParagraph"/>
        <w:numPr>
          <w:ilvl w:val="0"/>
          <w:numId w:val="5"/>
        </w:numPr>
        <w:spacing w:before="12" w:line="312" w:lineRule="auto"/>
        <w:rPr>
          <w:ins w:id="103" w:author="Alex Graber" w:date="2020-07-06T10:49:00Z"/>
        </w:rPr>
        <w:pPrChange w:id="104" w:author="Alex Graber" w:date="2020-08-29T09:05:00Z">
          <w:pPr>
            <w:pStyle w:val="ListParagraph"/>
            <w:numPr>
              <w:numId w:val="5"/>
            </w:numPr>
            <w:spacing w:beforeLines="60" w:before="144" w:line="312" w:lineRule="auto"/>
            <w:ind w:hanging="360"/>
          </w:pPr>
        </w:pPrChange>
      </w:pPr>
      <w:ins w:id="105" w:author="Alex Graber" w:date="2020-07-06T10:49:00Z">
        <w:r>
          <w:t xml:space="preserve">Generate the initial herd of size </w:t>
        </w:r>
        <w:r>
          <w:rPr>
            <w:i/>
          </w:rPr>
          <w:t>population</w:t>
        </w:r>
        <w:r>
          <w:t xml:space="preserve"> – a list of initial </w:t>
        </w:r>
        <w:r w:rsidRPr="00F45D2A">
          <w:rPr>
            <w:i/>
          </w:rPr>
          <w:t>n</w:t>
        </w:r>
        <w:r w:rsidRPr="00B83E22">
          <w:t>-point design</w:t>
        </w:r>
        <w:r>
          <w:t>s</w:t>
        </w:r>
        <w:r w:rsidRPr="00B83E22">
          <w:t xml:space="preserve"> (arbitrary design</w:t>
        </w:r>
        <w:r>
          <w:t>s</w:t>
        </w:r>
        <w:r w:rsidRPr="00B83E22">
          <w:t xml:space="preserve"> with a nonsingular information matrix)</w:t>
        </w:r>
        <w:r>
          <w:t xml:space="preserve"> that generally obey distribution constraints</w:t>
        </w:r>
      </w:ins>
    </w:p>
    <w:p w14:paraId="347AF55B" w14:textId="28F21DA4" w:rsidR="00420665" w:rsidRDefault="00420665" w:rsidP="00463EB4">
      <w:pPr>
        <w:pStyle w:val="ListParagraph"/>
        <w:numPr>
          <w:ilvl w:val="0"/>
          <w:numId w:val="5"/>
        </w:numPr>
        <w:spacing w:before="12" w:line="312" w:lineRule="auto"/>
        <w:pPrChange w:id="106" w:author="Alex Graber" w:date="2020-08-29T09:05:00Z">
          <w:pPr>
            <w:pStyle w:val="ListParagraph"/>
            <w:numPr>
              <w:numId w:val="5"/>
            </w:numPr>
            <w:spacing w:beforeLines="60" w:before="144" w:line="312" w:lineRule="auto"/>
            <w:ind w:hanging="360"/>
          </w:pPr>
        </w:pPrChange>
      </w:pPr>
      <w:r>
        <w:t xml:space="preserve">Calculate the </w:t>
      </w:r>
      <w:del w:id="107" w:author="Alex Graber" w:date="2020-08-29T09:20:00Z">
        <w:r w:rsidDel="008940AC">
          <w:rPr>
            <w:i/>
          </w:rPr>
          <w:delText>d-</w:delText>
        </w:r>
      </w:del>
      <w:ins w:id="108" w:author="Alex Graber" w:date="2020-08-29T09:20:00Z">
        <w:r w:rsidR="008940AC">
          <w:rPr>
            <w:i/>
          </w:rPr>
          <w:t>D-</w:t>
        </w:r>
      </w:ins>
      <w:r>
        <w:rPr>
          <w:i/>
        </w:rPr>
        <w:t>optimality</w:t>
      </w:r>
      <w:r>
        <w:t xml:space="preserve"> of each</w:t>
      </w:r>
      <w:ins w:id="109" w:author="Alex Graber" w:date="2020-07-06T10:50:00Z">
        <w:r w:rsidR="00701700">
          <w:t xml:space="preserve"> design in population</w:t>
        </w:r>
      </w:ins>
      <w:r>
        <w:t xml:space="preserve">.  Preserve some number of </w:t>
      </w:r>
      <w:ins w:id="110" w:author="Alex Graber" w:date="2020-07-06T18:10:00Z">
        <w:r w:rsidR="00674E19">
          <w:t xml:space="preserve">best designs as </w:t>
        </w:r>
      </w:ins>
      <w:r>
        <w:t>elites.</w:t>
      </w:r>
    </w:p>
    <w:p w14:paraId="0D5D9DF1" w14:textId="55A94EE2" w:rsidR="00420665" w:rsidRDefault="00420665" w:rsidP="00463EB4">
      <w:pPr>
        <w:pStyle w:val="ListParagraph"/>
        <w:numPr>
          <w:ilvl w:val="0"/>
          <w:numId w:val="5"/>
        </w:numPr>
        <w:spacing w:before="12" w:line="312" w:lineRule="auto"/>
        <w:rPr>
          <w:ins w:id="111" w:author="Alex Graber" w:date="2020-07-06T10:50:00Z"/>
        </w:rPr>
        <w:pPrChange w:id="112" w:author="Alex Graber" w:date="2020-08-29T09:05:00Z">
          <w:pPr>
            <w:pStyle w:val="ListParagraph"/>
            <w:numPr>
              <w:numId w:val="5"/>
            </w:numPr>
            <w:spacing w:beforeLines="60" w:before="144" w:line="312" w:lineRule="auto"/>
            <w:ind w:hanging="360"/>
          </w:pPr>
        </w:pPrChange>
      </w:pPr>
      <w:r>
        <w:lastRenderedPageBreak/>
        <w:t xml:space="preserve">Breed random pairs of the non-elite stock (i.e., generate 2 new designs with </w:t>
      </w:r>
      <w:del w:id="113" w:author="Alex Graber" w:date="2020-07-06T10:56:00Z">
        <w:r w:rsidDel="0070640F">
          <w:delText>random 50%</w:delText>
        </w:r>
      </w:del>
      <w:ins w:id="114" w:author="Alex Graber" w:date="2020-07-06T10:56:00Z">
        <w:r w:rsidR="0070640F">
          <w:t>rows selected randomly</w:t>
        </w:r>
      </w:ins>
      <w:r>
        <w:t xml:space="preserve"> from each parent)</w:t>
      </w:r>
      <w:ins w:id="115" w:author="Alex Graber" w:date="2020-07-06T18:11:00Z">
        <w:r w:rsidR="00674E19">
          <w:t>:</w:t>
        </w:r>
      </w:ins>
      <w:del w:id="116" w:author="Alex Graber" w:date="2020-07-06T18:11:00Z">
        <w:r w:rsidDel="00674E19">
          <w:delText>.</w:delText>
        </w:r>
      </w:del>
    </w:p>
    <w:p w14:paraId="56DD8077" w14:textId="345B8A82" w:rsidR="00701700" w:rsidRDefault="00701700" w:rsidP="00463EB4">
      <w:pPr>
        <w:pStyle w:val="ListParagraph"/>
        <w:numPr>
          <w:ilvl w:val="1"/>
          <w:numId w:val="5"/>
        </w:numPr>
        <w:spacing w:before="12" w:line="312" w:lineRule="auto"/>
        <w:rPr>
          <w:ins w:id="117" w:author="Alex Graber" w:date="2020-07-06T10:50:00Z"/>
        </w:rPr>
        <w:pPrChange w:id="118" w:author="Alex Graber" w:date="2020-08-29T09:05:00Z">
          <w:pPr>
            <w:pStyle w:val="ListParagraph"/>
            <w:numPr>
              <w:ilvl w:val="1"/>
              <w:numId w:val="5"/>
            </w:numPr>
            <w:spacing w:beforeLines="60" w:before="144" w:line="312" w:lineRule="auto"/>
            <w:ind w:left="1440" w:hanging="360"/>
          </w:pPr>
        </w:pPrChange>
      </w:pPr>
      <w:ins w:id="119" w:author="Alex Graber" w:date="2020-07-06T10:50:00Z">
        <w:r>
          <w:t xml:space="preserve">Select </w:t>
        </w:r>
      </w:ins>
      <w:ins w:id="120" w:author="Alex Graber" w:date="2020-07-06T18:11:00Z">
        <w:r w:rsidR="00674E19">
          <w:t>design</w:t>
        </w:r>
      </w:ins>
      <w:ins w:id="121" w:author="Alex Graber" w:date="2020-07-06T10:50:00Z">
        <w:r>
          <w:t xml:space="preserve"> pairs at random</w:t>
        </w:r>
      </w:ins>
      <w:ins w:id="122" w:author="Alex Graber" w:date="2020-07-06T10:57:00Z">
        <w:r w:rsidR="0070640F">
          <w:t xml:space="preserve"> </w:t>
        </w:r>
      </w:ins>
      <w:ins w:id="123" w:author="Alex Graber" w:date="2020-07-06T18:11:00Z">
        <w:r w:rsidR="00674E19">
          <w:t xml:space="preserve">from the herd </w:t>
        </w:r>
      </w:ins>
      <w:ins w:id="124" w:author="Alex Graber" w:date="2020-07-06T10:57:00Z">
        <w:r w:rsidR="0070640F">
          <w:t>(Parent A, B)</w:t>
        </w:r>
      </w:ins>
    </w:p>
    <w:p w14:paraId="5CF16A2D" w14:textId="26F33AD3" w:rsidR="00701700" w:rsidRDefault="0070640F" w:rsidP="00463EB4">
      <w:pPr>
        <w:pStyle w:val="ListParagraph"/>
        <w:numPr>
          <w:ilvl w:val="1"/>
          <w:numId w:val="5"/>
        </w:numPr>
        <w:spacing w:before="12" w:line="312" w:lineRule="auto"/>
        <w:rPr>
          <w:ins w:id="125" w:author="Alex Graber" w:date="2020-07-06T10:56:00Z"/>
        </w:rPr>
        <w:pPrChange w:id="126" w:author="Alex Graber" w:date="2020-08-29T09:05:00Z">
          <w:pPr>
            <w:pStyle w:val="ListParagraph"/>
            <w:numPr>
              <w:ilvl w:val="1"/>
              <w:numId w:val="5"/>
            </w:numPr>
            <w:spacing w:beforeLines="60" w:before="144" w:line="312" w:lineRule="auto"/>
            <w:ind w:left="1440" w:hanging="360"/>
          </w:pPr>
        </w:pPrChange>
      </w:pPr>
      <w:ins w:id="127" w:author="Alex Graber" w:date="2020-07-06T10:56:00Z">
        <w:r>
          <w:t xml:space="preserve">Generate mask </w:t>
        </w:r>
      </w:ins>
      <w:ins w:id="128" w:author="Alex Graber" w:date="2020-07-06T18:12:00Z">
        <w:r w:rsidR="00674E19">
          <w:t xml:space="preserve">array </w:t>
        </w:r>
      </w:ins>
      <w:ins w:id="129" w:author="Alex Graber" w:date="2020-07-06T10:56:00Z">
        <w:r>
          <w:t xml:space="preserve">of random numbers </w:t>
        </w:r>
      </w:ins>
      <w:ins w:id="130" w:author="Alex Graber" w:date="2020-07-06T10:58:00Z">
        <w:r>
          <w:t xml:space="preserve">in </w:t>
        </w:r>
      </w:ins>
      <w:ins w:id="131" w:author="Alex Graber" w:date="2020-07-06T10:59:00Z">
        <w:r>
          <w:t>[0, 1]</w:t>
        </w:r>
      </w:ins>
      <w:ins w:id="132" w:author="Alex Graber" w:date="2020-07-06T10:57:00Z">
        <w:r>
          <w:t xml:space="preserve"> </w:t>
        </w:r>
      </w:ins>
      <w:ins w:id="133" w:author="Alex Graber" w:date="2020-07-06T11:00:00Z">
        <w:r>
          <w:t xml:space="preserve">of size </w:t>
        </w:r>
        <w:r w:rsidRPr="000F5FDD">
          <w:rPr>
            <w:i/>
            <w:iCs/>
          </w:rPr>
          <w:t>n</w:t>
        </w:r>
        <w:r>
          <w:t xml:space="preserve"> </w:t>
        </w:r>
      </w:ins>
      <w:ins w:id="134" w:author="Alex Graber" w:date="2020-07-06T10:57:00Z">
        <w:r>
          <w:t>for each child (Child C, D)</w:t>
        </w:r>
      </w:ins>
      <w:ins w:id="135" w:author="Alex Graber" w:date="2020-07-06T18:12:00Z">
        <w:r w:rsidR="00674E19">
          <w:t xml:space="preserve"> to identify from which parent to source rows</w:t>
        </w:r>
      </w:ins>
    </w:p>
    <w:p w14:paraId="4604F164" w14:textId="4F1FCEA8" w:rsidR="0070640F" w:rsidRDefault="0070640F" w:rsidP="00463EB4">
      <w:pPr>
        <w:pStyle w:val="ListParagraph"/>
        <w:numPr>
          <w:ilvl w:val="1"/>
          <w:numId w:val="5"/>
        </w:numPr>
        <w:spacing w:before="12" w:line="312" w:lineRule="auto"/>
        <w:pPrChange w:id="136" w:author="Alex Graber" w:date="2020-08-29T09:05:00Z">
          <w:pPr>
            <w:pStyle w:val="ListParagraph"/>
            <w:numPr>
              <w:ilvl w:val="1"/>
              <w:numId w:val="5"/>
            </w:numPr>
            <w:spacing w:beforeLines="60" w:before="144" w:line="312" w:lineRule="auto"/>
            <w:ind w:left="1440" w:hanging="360"/>
          </w:pPr>
        </w:pPrChange>
      </w:pPr>
      <w:ins w:id="137" w:author="Alex Graber" w:date="2020-07-06T10:56:00Z">
        <w:r>
          <w:t xml:space="preserve">If </w:t>
        </w:r>
      </w:ins>
      <w:ins w:id="138" w:author="Alex Graber" w:date="2020-07-06T10:57:00Z">
        <w:r>
          <w:t>mask</w:t>
        </w:r>
      </w:ins>
      <w:ins w:id="139" w:author="Alex Graber" w:date="2020-07-06T10:56:00Z">
        <w:r>
          <w:t xml:space="preserve"> </w:t>
        </w:r>
      </w:ins>
      <w:ins w:id="140" w:author="Alex Graber" w:date="2020-07-06T18:12:00Z">
        <w:r w:rsidR="00674E19">
          <w:t xml:space="preserve">value </w:t>
        </w:r>
      </w:ins>
      <w:ins w:id="141" w:author="Alex Graber" w:date="2020-07-06T10:56:00Z">
        <w:r>
          <w:t>is &lt; 0.5, take row</w:t>
        </w:r>
      </w:ins>
      <w:ins w:id="142" w:author="Alex Graber" w:date="2020-07-06T10:57:00Z">
        <w:r>
          <w:t xml:space="preserve"> from Parent A, else take from Parent B</w:t>
        </w:r>
      </w:ins>
    </w:p>
    <w:p w14:paraId="41695B95" w14:textId="436ED8F9" w:rsidR="00420665" w:rsidRDefault="00420665" w:rsidP="00463EB4">
      <w:pPr>
        <w:pStyle w:val="ListParagraph"/>
        <w:numPr>
          <w:ilvl w:val="0"/>
          <w:numId w:val="5"/>
        </w:numPr>
        <w:spacing w:before="12" w:line="312" w:lineRule="auto"/>
        <w:rPr>
          <w:ins w:id="143" w:author="Alex Graber" w:date="2020-07-06T10:57:00Z"/>
        </w:rPr>
        <w:pPrChange w:id="144" w:author="Alex Graber" w:date="2020-08-29T09:05:00Z">
          <w:pPr>
            <w:pStyle w:val="ListParagraph"/>
            <w:numPr>
              <w:numId w:val="5"/>
            </w:numPr>
            <w:spacing w:beforeLines="60" w:before="144" w:line="312" w:lineRule="auto"/>
            <w:ind w:hanging="360"/>
          </w:pPr>
        </w:pPrChange>
      </w:pPr>
      <w:r>
        <w:t>Randomly mutate cells within the children.</w:t>
      </w:r>
    </w:p>
    <w:p w14:paraId="0E86B435" w14:textId="6958BD0C" w:rsidR="0070640F" w:rsidRDefault="0070640F" w:rsidP="00463EB4">
      <w:pPr>
        <w:pStyle w:val="ListParagraph"/>
        <w:numPr>
          <w:ilvl w:val="1"/>
          <w:numId w:val="5"/>
        </w:numPr>
        <w:spacing w:before="12" w:line="312" w:lineRule="auto"/>
        <w:rPr>
          <w:ins w:id="145" w:author="Alex Graber" w:date="2020-07-06T11:00:00Z"/>
        </w:rPr>
        <w:pPrChange w:id="146" w:author="Alex Graber" w:date="2020-08-29T09:05:00Z">
          <w:pPr>
            <w:pStyle w:val="ListParagraph"/>
            <w:numPr>
              <w:ilvl w:val="1"/>
              <w:numId w:val="5"/>
            </w:numPr>
            <w:spacing w:beforeLines="60" w:before="144" w:line="312" w:lineRule="auto"/>
            <w:ind w:left="1440" w:hanging="360"/>
          </w:pPr>
        </w:pPrChange>
      </w:pPr>
      <w:ins w:id="147" w:author="Alex Graber" w:date="2020-07-06T11:01:00Z">
        <w:r>
          <w:t>For each child, generate</w:t>
        </w:r>
      </w:ins>
      <w:ins w:id="148" w:author="Alex Graber" w:date="2020-07-06T10:59:00Z">
        <w:r>
          <w:t xml:space="preserve"> mask</w:t>
        </w:r>
      </w:ins>
      <w:ins w:id="149" w:author="Alex Graber" w:date="2020-07-06T18:13:00Z">
        <w:r w:rsidR="00674E19">
          <w:t xml:space="preserve"> matrix</w:t>
        </w:r>
      </w:ins>
      <w:ins w:id="150" w:author="Alex Graber" w:date="2020-07-06T11:00:00Z">
        <w:r>
          <w:t xml:space="preserve"> of random numbers in [0, 1]</w:t>
        </w:r>
      </w:ins>
      <w:ins w:id="151" w:author="Alex Graber" w:date="2020-07-06T11:01:00Z">
        <w:r>
          <w:t xml:space="preserve"> the same shape as the design matrix</w:t>
        </w:r>
      </w:ins>
    </w:p>
    <w:p w14:paraId="2420D3C2" w14:textId="5F27E928" w:rsidR="0070640F" w:rsidRDefault="0070640F" w:rsidP="00463EB4">
      <w:pPr>
        <w:pStyle w:val="ListParagraph"/>
        <w:numPr>
          <w:ilvl w:val="1"/>
          <w:numId w:val="5"/>
        </w:numPr>
        <w:spacing w:before="12" w:line="312" w:lineRule="auto"/>
        <w:pPrChange w:id="152" w:author="Alex Graber" w:date="2020-08-29T09:05:00Z">
          <w:pPr>
            <w:pStyle w:val="ListParagraph"/>
            <w:numPr>
              <w:ilvl w:val="1"/>
              <w:numId w:val="5"/>
            </w:numPr>
            <w:spacing w:beforeLines="60" w:before="144" w:line="312" w:lineRule="auto"/>
            <w:ind w:left="1440" w:hanging="360"/>
          </w:pPr>
        </w:pPrChange>
      </w:pPr>
      <w:ins w:id="153" w:author="Alex Graber" w:date="2020-07-06T11:00:00Z">
        <w:r>
          <w:t xml:space="preserve">If </w:t>
        </w:r>
      </w:ins>
      <w:ins w:id="154" w:author="Alex Graber" w:date="2020-08-28T18:36:00Z">
        <w:r w:rsidR="009B074F">
          <w:t xml:space="preserve">the mask value of </w:t>
        </w:r>
      </w:ins>
      <w:ins w:id="155" w:author="Alex Graber" w:date="2020-07-06T11:01:00Z">
        <w:r>
          <w:t xml:space="preserve">a given cell is </w:t>
        </w:r>
      </w:ins>
      <w:ins w:id="156" w:author="Alex Graber" w:date="2020-08-28T18:36:00Z">
        <w:r w:rsidR="009B074F">
          <w:t>below</w:t>
        </w:r>
      </w:ins>
      <w:ins w:id="157" w:author="Alex Graber" w:date="2020-07-06T11:01:00Z">
        <w:r>
          <w:t xml:space="preserve"> the mutation threshold </w:t>
        </w:r>
      </w:ins>
      <w:ins w:id="158" w:author="Alex Graber" w:date="2020-07-06T11:02:00Z">
        <w:r>
          <w:rPr>
            <w:i/>
            <w:iCs/>
          </w:rPr>
          <w:t>alpha</w:t>
        </w:r>
      </w:ins>
      <w:ins w:id="159" w:author="Alex Graber" w:date="2020-08-28T18:35:00Z">
        <w:r w:rsidR="009B074F">
          <w:rPr>
            <w:i/>
            <w:iCs/>
          </w:rPr>
          <w:t xml:space="preserve"> </w:t>
        </w:r>
        <w:r w:rsidR="009B074F">
          <w:t>(a hyperparameter)</w:t>
        </w:r>
      </w:ins>
      <w:ins w:id="160" w:author="Alex Graber" w:date="2020-07-06T11:02:00Z">
        <w:r>
          <w:t>, generate a</w:t>
        </w:r>
      </w:ins>
      <w:ins w:id="161" w:author="Alex Graber" w:date="2020-07-06T11:03:00Z">
        <w:r>
          <w:t xml:space="preserve"> new value in the range of permitted levels.  </w:t>
        </w:r>
      </w:ins>
      <w:ins w:id="162" w:author="Alex Graber" w:date="2020-08-28T18:36:00Z">
        <w:r w:rsidR="009B074F">
          <w:t>Higher</w:t>
        </w:r>
      </w:ins>
      <w:ins w:id="163" w:author="Alex Graber" w:date="2020-07-06T11:03:00Z">
        <w:r>
          <w:t xml:space="preserve"> levels of </w:t>
        </w:r>
        <w:r>
          <w:rPr>
            <w:i/>
            <w:iCs/>
          </w:rPr>
          <w:t>alpha</w:t>
        </w:r>
        <w:r>
          <w:t xml:space="preserve"> increase the mutation rate</w:t>
        </w:r>
      </w:ins>
      <w:ins w:id="164" w:author="Alex Graber" w:date="2020-07-06T11:21:00Z">
        <w:r w:rsidR="000F5FDD">
          <w:t xml:space="preserve"> and favor exploration of the search space</w:t>
        </w:r>
      </w:ins>
      <w:ins w:id="165" w:author="Alex Graber" w:date="2020-07-06T11:04:00Z">
        <w:r>
          <w:t>.</w:t>
        </w:r>
      </w:ins>
    </w:p>
    <w:p w14:paraId="55A5961A" w14:textId="6B67E2C9" w:rsidR="00420665" w:rsidRDefault="00420665" w:rsidP="00463EB4">
      <w:pPr>
        <w:pStyle w:val="ListParagraph"/>
        <w:numPr>
          <w:ilvl w:val="0"/>
          <w:numId w:val="5"/>
        </w:numPr>
        <w:spacing w:before="12" w:line="312" w:lineRule="auto"/>
        <w:pPrChange w:id="166" w:author="Alex Graber" w:date="2020-08-29T09:05:00Z">
          <w:pPr>
            <w:pStyle w:val="ListParagraph"/>
            <w:numPr>
              <w:numId w:val="5"/>
            </w:numPr>
            <w:spacing w:beforeLines="60" w:before="144" w:line="312" w:lineRule="auto"/>
            <w:ind w:hanging="360"/>
          </w:pPr>
        </w:pPrChange>
      </w:pPr>
      <w:del w:id="167" w:author="Alex Graber" w:date="2020-07-06T11:04:00Z">
        <w:r w:rsidDel="0070640F">
          <w:delText>Recombine the</w:delText>
        </w:r>
      </w:del>
      <w:ins w:id="168" w:author="Alex Graber" w:date="2020-07-06T11:04:00Z">
        <w:r w:rsidR="0070640F">
          <w:t>Collect all parents and children in the</w:t>
        </w:r>
      </w:ins>
      <w:r>
        <w:t xml:space="preserve"> herd and assess the fitness (</w:t>
      </w:r>
      <w:del w:id="169" w:author="Alex Graber" w:date="2020-08-29T09:20:00Z">
        <w:r w:rsidDel="008940AC">
          <w:rPr>
            <w:i/>
          </w:rPr>
          <w:delText>d-</w:delText>
        </w:r>
      </w:del>
      <w:ins w:id="170" w:author="Alex Graber" w:date="2020-08-29T09:20:00Z">
        <w:r w:rsidR="008940AC">
          <w:rPr>
            <w:i/>
          </w:rPr>
          <w:t>D-</w:t>
        </w:r>
      </w:ins>
      <w:r>
        <w:rPr>
          <w:i/>
        </w:rPr>
        <w:t>optimality</w:t>
      </w:r>
      <w:r>
        <w:t>) of each.</w:t>
      </w:r>
      <w:ins w:id="171" w:author="Alex Graber" w:date="2020-08-28T18:37:00Z">
        <w:r w:rsidR="009B074F">
          <w:t xml:space="preserve">  Sort.</w:t>
        </w:r>
      </w:ins>
      <w:r>
        <w:t xml:space="preserve">  Cull the poor performers, </w:t>
      </w:r>
      <w:del w:id="172" w:author="Alex Graber" w:date="2020-07-06T18:14:00Z">
        <w:r w:rsidDel="00674E19">
          <w:delText xml:space="preserve">keeping </w:delText>
        </w:r>
      </w:del>
      <w:ins w:id="173" w:author="Alex Graber" w:date="2020-07-06T18:14:00Z">
        <w:r w:rsidR="00674E19">
          <w:t>maintaining stable</w:t>
        </w:r>
      </w:ins>
      <w:del w:id="174" w:author="Alex Graber" w:date="2020-07-06T18:14:00Z">
        <w:r w:rsidDel="00674E19">
          <w:delText>only</w:delText>
        </w:r>
      </w:del>
      <w:r>
        <w:t xml:space="preserve"> </w:t>
      </w:r>
      <w:r>
        <w:rPr>
          <w:i/>
        </w:rPr>
        <w:t>population</w:t>
      </w:r>
      <w:ins w:id="175" w:author="Alex Graber" w:date="2020-07-06T18:14:00Z">
        <w:r w:rsidR="00674E19">
          <w:rPr>
            <w:i/>
          </w:rPr>
          <w:t xml:space="preserve"> </w:t>
        </w:r>
        <w:r w:rsidR="00674E19">
          <w:rPr>
            <w:iCs/>
          </w:rPr>
          <w:t>size</w:t>
        </w:r>
      </w:ins>
      <w:r>
        <w:t>.</w:t>
      </w:r>
    </w:p>
    <w:p w14:paraId="520A91AA" w14:textId="61196559" w:rsidR="00420665" w:rsidRPr="00420665" w:rsidRDefault="00674E19" w:rsidP="00463EB4">
      <w:pPr>
        <w:pStyle w:val="ListParagraph"/>
        <w:numPr>
          <w:ilvl w:val="0"/>
          <w:numId w:val="5"/>
        </w:numPr>
        <w:spacing w:before="12" w:line="312" w:lineRule="auto"/>
        <w:pPrChange w:id="176" w:author="Alex Graber" w:date="2020-08-29T09:05:00Z">
          <w:pPr>
            <w:pStyle w:val="ListParagraph"/>
            <w:numPr>
              <w:numId w:val="5"/>
            </w:numPr>
            <w:spacing w:beforeLines="60" w:before="144" w:line="312" w:lineRule="auto"/>
            <w:ind w:hanging="360"/>
          </w:pPr>
        </w:pPrChange>
      </w:pPr>
      <w:moveToRangeStart w:id="177" w:author="Alex Graber" w:date="2020-07-06T18:15:00Z" w:name="move44951758"/>
      <w:moveTo w:id="178" w:author="Alex Graber" w:date="2020-07-06T18:15:00Z">
        <w:r>
          <w:t>If the maximum number of generations is reached, stop.</w:t>
        </w:r>
      </w:moveTo>
      <w:moveToRangeEnd w:id="177"/>
      <w:ins w:id="179" w:author="Alex Graber" w:date="2020-07-06T18:15:00Z">
        <w:r>
          <w:t xml:space="preserve">  </w:t>
        </w:r>
      </w:ins>
      <w:ins w:id="180" w:author="Alex Graber" w:date="2020-08-28T18:37:00Z">
        <w:r w:rsidR="009B074F">
          <w:br/>
        </w:r>
      </w:ins>
      <w:ins w:id="181" w:author="Alex Graber" w:date="2020-07-06T18:15:00Z">
        <w:r>
          <w:t xml:space="preserve">Otherwise, </w:t>
        </w:r>
      </w:ins>
      <w:del w:id="182" w:author="Alex Graber" w:date="2020-07-06T18:15:00Z">
        <w:r w:rsidR="00420665" w:rsidDel="00674E19">
          <w:delText>I</w:delText>
        </w:r>
      </w:del>
      <w:ins w:id="183" w:author="Alex Graber" w:date="2020-07-06T18:16:00Z">
        <w:r>
          <w:t>i</w:t>
        </w:r>
      </w:ins>
      <w:r w:rsidR="00420665">
        <w:t xml:space="preserve">dentify the most fit </w:t>
      </w:r>
      <w:ins w:id="184" w:author="Alex Graber" w:date="2020-07-06T18:15:00Z">
        <w:r>
          <w:t xml:space="preserve">design </w:t>
        </w:r>
      </w:ins>
      <w:r w:rsidR="00420665">
        <w:t>of the new generation</w:t>
      </w:r>
      <w:del w:id="185" w:author="Alex Graber" w:date="2020-07-06T18:15:00Z">
        <w:r w:rsidR="00420665" w:rsidDel="00674E19">
          <w:delText xml:space="preserve">; </w:delText>
        </w:r>
      </w:del>
      <w:ins w:id="186" w:author="Alex Graber" w:date="2020-07-06T18:15:00Z">
        <w:r>
          <w:t xml:space="preserve"> and </w:t>
        </w:r>
      </w:ins>
      <w:r w:rsidR="00420665">
        <w:t xml:space="preserve">compare </w:t>
      </w:r>
      <w:del w:id="187" w:author="Alex Graber" w:date="2020-07-06T18:15:00Z">
        <w:r w:rsidR="00420665" w:rsidDel="00674E19">
          <w:delText xml:space="preserve">fitness </w:delText>
        </w:r>
      </w:del>
      <w:r w:rsidR="00420665">
        <w:t xml:space="preserve">to best from prior generation.  If fitness increase is sufficiently large, increment the number of generations and go back to step 2.  </w:t>
      </w:r>
      <w:ins w:id="188" w:author="Alex Graber" w:date="2020-08-28T18:38:00Z">
        <w:r w:rsidR="009B074F">
          <w:br/>
        </w:r>
      </w:ins>
      <w:r w:rsidR="00420665">
        <w:t>Otherwise</w:t>
      </w:r>
      <w:ins w:id="189" w:author="Alex Graber" w:date="2020-07-06T11:05:00Z">
        <w:r w:rsidR="0070640F">
          <w:t>,</w:t>
        </w:r>
      </w:ins>
      <w:r w:rsidR="00420665">
        <w:t xml:space="preserve"> stop</w:t>
      </w:r>
      <w:ins w:id="190" w:author="Alex Graber" w:date="2020-07-06T11:05:00Z">
        <w:r w:rsidR="0070640F">
          <w:t xml:space="preserve"> due to marginal improvement</w:t>
        </w:r>
      </w:ins>
      <w:r w:rsidR="00420665">
        <w:t xml:space="preserve">.  </w:t>
      </w:r>
      <w:moveFromRangeStart w:id="191" w:author="Alex Graber" w:date="2020-07-06T18:15:00Z" w:name="move44951758"/>
      <w:moveFrom w:id="192" w:author="Alex Graber" w:date="2020-07-06T18:15:00Z">
        <w:r w:rsidR="00420665" w:rsidDel="00674E19">
          <w:t>If the maximum number of generations is reached, stop.</w:t>
        </w:r>
      </w:moveFrom>
      <w:moveFromRangeEnd w:id="191"/>
    </w:p>
    <w:p w14:paraId="3D945814" w14:textId="0026A689" w:rsidR="00533B10" w:rsidRPr="00A300A8" w:rsidRDefault="00C1256F" w:rsidP="00463EB4">
      <w:pPr>
        <w:spacing w:before="12" w:line="312" w:lineRule="auto"/>
        <w:contextualSpacing/>
        <w:rPr>
          <w:strike/>
          <w:rPrChange w:id="193" w:author="Alex Graber" w:date="2020-07-06T18:16:00Z">
            <w:rPr/>
          </w:rPrChange>
        </w:rPr>
        <w:pPrChange w:id="194" w:author="Alex Graber" w:date="2020-08-29T09:05:00Z">
          <w:pPr>
            <w:spacing w:beforeLines="60" w:before="144" w:line="312" w:lineRule="auto"/>
            <w:contextualSpacing/>
          </w:pPr>
        </w:pPrChange>
      </w:pPr>
      <w:commentRangeStart w:id="195"/>
      <w:r w:rsidRPr="00A300A8">
        <w:rPr>
          <w:strike/>
          <w:rPrChange w:id="196" w:author="Alex Graber" w:date="2020-07-06T18:16:00Z">
            <w:rPr/>
          </w:rPrChange>
        </w:rPr>
        <w:t>Steps 2, 3, 4, and 5 are all ‘embarrassingly parallel’, so it is possible to implement a parallelized genetic algorithm to allow faster traversal of the search space or larger populations and more generations.</w:t>
      </w:r>
      <w:commentRangeEnd w:id="195"/>
      <w:r w:rsidR="00FB44C8" w:rsidRPr="00A300A8">
        <w:rPr>
          <w:rStyle w:val="CommentReference"/>
          <w:strike/>
          <w:rPrChange w:id="197" w:author="Alex Graber" w:date="2020-07-06T18:16:00Z">
            <w:rPr>
              <w:rStyle w:val="CommentReference"/>
            </w:rPr>
          </w:rPrChange>
        </w:rPr>
        <w:commentReference w:id="195"/>
      </w:r>
      <w:ins w:id="198" w:author="Alex Graber" w:date="2020-08-28T18:35:00Z">
        <w:r w:rsidR="009B074F" w:rsidRPr="009B074F">
          <w:t xml:space="preserve"> </w:t>
        </w:r>
        <w:r w:rsidR="009B074F">
          <w:t xml:space="preserve">As the genetic algorithm variant does not use the modified Fedorov update function, but instead checks each experimental design for </w:t>
        </w:r>
      </w:ins>
      <w:ins w:id="199" w:author="Alex Graber" w:date="2020-08-29T09:20:00Z">
        <w:r w:rsidR="008940AC">
          <w:t>D-</w:t>
        </w:r>
      </w:ins>
      <w:ins w:id="200" w:author="Alex Graber" w:date="2020-08-28T18:35:00Z">
        <w:r w:rsidR="009B074F">
          <w:t>optimality, we can also use the genetic algorithm as a litmus test to confirm that the modifications to the update function work as intended.</w:t>
        </w:r>
      </w:ins>
    </w:p>
    <w:p w14:paraId="07E64557" w14:textId="411670B7" w:rsidR="00C1256F" w:rsidRDefault="00C1256F" w:rsidP="00463EB4">
      <w:pPr>
        <w:spacing w:before="12" w:line="312" w:lineRule="auto"/>
        <w:contextualSpacing/>
        <w:rPr>
          <w:b/>
        </w:rPr>
        <w:pPrChange w:id="201" w:author="Alex Graber" w:date="2020-08-29T09:05:00Z">
          <w:pPr>
            <w:spacing w:beforeLines="60" w:before="144" w:line="312" w:lineRule="auto"/>
            <w:contextualSpacing/>
          </w:pPr>
        </w:pPrChange>
      </w:pPr>
    </w:p>
    <w:p w14:paraId="3FACDA64" w14:textId="7F84F724" w:rsidR="003E186D" w:rsidRDefault="003E186D" w:rsidP="00463EB4">
      <w:pPr>
        <w:spacing w:before="12" w:line="312" w:lineRule="auto"/>
        <w:contextualSpacing/>
        <w:rPr>
          <w:ins w:id="202" w:author="Alex Graber" w:date="2020-08-29T09:02:00Z"/>
          <w:b/>
        </w:rPr>
        <w:pPrChange w:id="203" w:author="Alex Graber" w:date="2020-08-29T09:05:00Z">
          <w:pPr>
            <w:spacing w:beforeLines="60" w:before="144" w:line="312" w:lineRule="auto"/>
            <w:contextualSpacing/>
          </w:pPr>
        </w:pPrChange>
      </w:pPr>
      <w:r>
        <w:rPr>
          <w:b/>
        </w:rPr>
        <w:t>Results</w:t>
      </w:r>
    </w:p>
    <w:p w14:paraId="2B0A0E39" w14:textId="66D27B5A" w:rsidR="00463EB4" w:rsidRDefault="00463EB4" w:rsidP="00463EB4">
      <w:pPr>
        <w:spacing w:before="12" w:line="312" w:lineRule="auto"/>
        <w:ind w:firstLine="720"/>
        <w:contextualSpacing/>
        <w:rPr>
          <w:ins w:id="204" w:author="Alex Graber" w:date="2020-08-29T09:06:00Z"/>
        </w:rPr>
      </w:pPr>
      <w:ins w:id="205" w:author="Alex Graber" w:date="2020-08-29T09:02:00Z">
        <w:r>
          <w:t xml:space="preserve">We ran 500 trials of the </w:t>
        </w:r>
      </w:ins>
      <w:ins w:id="206" w:author="Alex Graber" w:date="2020-08-29T09:03:00Z">
        <w:r>
          <w:t>toy problem for both the modified Fedorov algorithm and the genetic algorithm</w:t>
        </w:r>
      </w:ins>
      <w:ins w:id="207" w:author="Alex Graber" w:date="2020-08-29T09:04:00Z">
        <w:r>
          <w:t xml:space="preserve"> with lambda = 0 (constraints unpenalized) and another 500 trials with lambda = 1 (penalty applied</w:t>
        </w:r>
      </w:ins>
      <w:ins w:id="208" w:author="Alex Graber" w:date="2020-08-29T09:06:00Z">
        <w:r>
          <w:t xml:space="preserve"> to penalize distribution and interaction noncompliance). </w:t>
        </w:r>
      </w:ins>
      <w:ins w:id="209" w:author="Alex Graber" w:date="2020-08-29T09:17:00Z">
        <w:r w:rsidR="003B4659">
          <w:t xml:space="preserve"> For each trial </w:t>
        </w:r>
        <w:r w:rsidR="003B4659">
          <w:rPr>
            <w:i/>
            <w:iCs/>
          </w:rPr>
          <w:t xml:space="preserve">n </w:t>
        </w:r>
        <w:r w:rsidR="003B4659">
          <w:t xml:space="preserve">of 500, we ensured that the initial design was equivalent between the modified Fedorov and genetic algorithms.  </w:t>
        </w:r>
      </w:ins>
      <w:ins w:id="210" w:author="Alex Graber" w:date="2020-08-29T09:06:00Z">
        <w:r>
          <w:t>The results are summarized below (table</w:t>
        </w:r>
      </w:ins>
      <w:ins w:id="211" w:author="Alex Graber" w:date="2020-08-29T09:10:00Z">
        <w:r w:rsidR="003B4659">
          <w:t>s</w:t>
        </w:r>
      </w:ins>
      <w:ins w:id="212" w:author="Alex Graber" w:date="2020-08-29T09:06:00Z">
        <w:r>
          <w:t xml:space="preserve"> 1, 2)</w:t>
        </w:r>
      </w:ins>
    </w:p>
    <w:p w14:paraId="2F7E2241" w14:textId="3331D0A8" w:rsidR="003B4659" w:rsidRDefault="003B4659">
      <w:pPr>
        <w:rPr>
          <w:ins w:id="213" w:author="Alex Graber" w:date="2020-08-29T09:10:00Z"/>
          <w:b/>
        </w:rPr>
      </w:pPr>
      <w:ins w:id="214" w:author="Alex Graber" w:date="2020-08-29T09:10:00Z">
        <w:r>
          <w:rPr>
            <w:b/>
          </w:rPr>
          <w:br w:type="page"/>
        </w:r>
      </w:ins>
    </w:p>
    <w:p w14:paraId="64D2D0DE" w14:textId="29A84E9E" w:rsidR="003B4659" w:rsidRDefault="003B4659" w:rsidP="003B4659">
      <w:pPr>
        <w:spacing w:before="12" w:line="312" w:lineRule="auto"/>
        <w:contextualSpacing/>
        <w:jc w:val="center"/>
        <w:rPr>
          <w:ins w:id="215" w:author="Alex Graber" w:date="2020-08-29T09:00:00Z"/>
          <w:b/>
        </w:rPr>
        <w:pPrChange w:id="216" w:author="Alex Graber" w:date="2020-08-29T09:09:00Z">
          <w:pPr>
            <w:spacing w:before="12" w:line="312" w:lineRule="auto"/>
            <w:ind w:firstLine="720"/>
            <w:contextualSpacing/>
          </w:pPr>
        </w:pPrChange>
      </w:pPr>
      <w:ins w:id="217" w:author="Alex Graber" w:date="2020-08-29T09:09:00Z">
        <w:r>
          <w:rPr>
            <w:b/>
          </w:rPr>
          <w:lastRenderedPageBreak/>
          <w:t>Table 1</w:t>
        </w:r>
      </w:ins>
    </w:p>
    <w:tbl>
      <w:tblPr>
        <w:tblStyle w:val="GridTable3-Accent1"/>
        <w:tblW w:w="10368" w:type="dxa"/>
        <w:tblInd w:w="-5" w:type="dxa"/>
        <w:tblLook w:val="04A0" w:firstRow="1" w:lastRow="0" w:firstColumn="1" w:lastColumn="0" w:noHBand="0" w:noVBand="1"/>
        <w:tblPrChange w:id="218" w:author="Alex Graber" w:date="2020-08-29T09:13:00Z">
          <w:tblPr>
            <w:tblStyle w:val="GridTable3-Accent1"/>
            <w:tblW w:w="9500" w:type="dxa"/>
            <w:tblLook w:val="04A0" w:firstRow="1" w:lastRow="0" w:firstColumn="1" w:lastColumn="0" w:noHBand="0" w:noVBand="1"/>
          </w:tblPr>
        </w:tblPrChange>
      </w:tblPr>
      <w:tblGrid>
        <w:gridCol w:w="1728"/>
        <w:gridCol w:w="1728"/>
        <w:gridCol w:w="1728"/>
        <w:gridCol w:w="1728"/>
        <w:gridCol w:w="1728"/>
        <w:gridCol w:w="1728"/>
        <w:tblGridChange w:id="219">
          <w:tblGrid>
            <w:gridCol w:w="1560"/>
            <w:gridCol w:w="2180"/>
            <w:gridCol w:w="1720"/>
            <w:gridCol w:w="1740"/>
            <w:gridCol w:w="2300"/>
            <w:gridCol w:w="2300"/>
          </w:tblGrid>
        </w:tblGridChange>
      </w:tblGrid>
      <w:tr w:rsidR="003B4659" w:rsidRPr="00463EB4" w14:paraId="4CAEFAEB" w14:textId="73C31820" w:rsidTr="003B4659">
        <w:trPr>
          <w:cnfStyle w:val="100000000000" w:firstRow="1" w:lastRow="0" w:firstColumn="0" w:lastColumn="0" w:oddVBand="0" w:evenVBand="0" w:oddHBand="0" w:evenHBand="0" w:firstRowFirstColumn="0" w:firstRowLastColumn="0" w:lastRowFirstColumn="0" w:lastRowLastColumn="0"/>
          <w:trHeight w:val="320"/>
          <w:trPrChange w:id="220" w:author="Alex Graber" w:date="2020-08-29T09:13:00Z">
            <w:trPr>
              <w:trHeight w:val="320"/>
            </w:trPr>
          </w:trPrChange>
        </w:trPr>
        <w:tc>
          <w:tcPr>
            <w:cnfStyle w:val="001000000100" w:firstRow="0" w:lastRow="0" w:firstColumn="1" w:lastColumn="0" w:oddVBand="0" w:evenVBand="0" w:oddHBand="0" w:evenHBand="0" w:firstRowFirstColumn="1" w:firstRowLastColumn="0" w:lastRowFirstColumn="0" w:lastRowLastColumn="0"/>
            <w:tcW w:w="1728" w:type="dxa"/>
            <w:noWrap/>
            <w:hideMark/>
            <w:tcPrChange w:id="221" w:author="Alex Graber" w:date="2020-08-29T09:13:00Z">
              <w:tcPr>
                <w:tcW w:w="1560" w:type="dxa"/>
                <w:noWrap/>
                <w:hideMark/>
              </w:tcPr>
            </w:tcPrChange>
          </w:tcPr>
          <w:p w14:paraId="2D7C4C4D" w14:textId="11DBE5C2" w:rsidR="003B4659" w:rsidRPr="00463EB4" w:rsidRDefault="003B4659" w:rsidP="00463EB4">
            <w:pPr>
              <w:jc w:val="center"/>
              <w:cnfStyle w:val="101000000100" w:firstRow="1" w:lastRow="0" w:firstColumn="1" w:lastColumn="0" w:oddVBand="0" w:evenVBand="0" w:oddHBand="0" w:evenHBand="0" w:firstRowFirstColumn="1" w:firstRowLastColumn="0" w:lastRowFirstColumn="0" w:lastRowLastColumn="0"/>
              <w:rPr>
                <w:rFonts w:ascii="Calibri" w:eastAsia="Times New Roman" w:hAnsi="Calibri" w:cs="Calibri"/>
                <w:i w:val="0"/>
                <w:iCs w:val="0"/>
                <w:color w:val="000000"/>
              </w:rPr>
            </w:pPr>
            <w:r w:rsidRPr="00463EB4">
              <w:rPr>
                <w:rFonts w:ascii="Calibri" w:eastAsia="Times New Roman" w:hAnsi="Calibri" w:cs="Calibri"/>
                <w:i w:val="0"/>
                <w:iCs w:val="0"/>
                <w:color w:val="000000"/>
              </w:rPr>
              <w:t>Lambda = 0</w:t>
            </w:r>
          </w:p>
        </w:tc>
        <w:tc>
          <w:tcPr>
            <w:tcW w:w="1728" w:type="dxa"/>
            <w:noWrap/>
            <w:hideMark/>
            <w:tcPrChange w:id="222" w:author="Alex Graber" w:date="2020-08-29T09:13:00Z">
              <w:tcPr>
                <w:tcW w:w="2180" w:type="dxa"/>
                <w:noWrap/>
                <w:hideMark/>
              </w:tcPr>
            </w:tcPrChange>
          </w:tcPr>
          <w:p w14:paraId="1487E990" w14:textId="65CF8E90" w:rsidR="003B4659" w:rsidRPr="00463EB4" w:rsidRDefault="003B4659" w:rsidP="00463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Initial </w:t>
            </w:r>
            <w:del w:id="223" w:author="Alex Graber" w:date="2020-08-29T09:20:00Z">
              <w:r w:rsidRPr="00463EB4" w:rsidDel="008940AC">
                <w:rPr>
                  <w:rFonts w:ascii="Calibri" w:eastAsia="Times New Roman" w:hAnsi="Calibri" w:cs="Calibri"/>
                  <w:color w:val="000000"/>
                </w:rPr>
                <w:delText>d-</w:delText>
              </w:r>
            </w:del>
            <w:ins w:id="224" w:author="Alex Graber" w:date="2020-08-29T09:20:00Z">
              <w:r w:rsidR="008940AC">
                <w:rPr>
                  <w:rFonts w:ascii="Calibri" w:eastAsia="Times New Roman" w:hAnsi="Calibri" w:cs="Calibri"/>
                  <w:color w:val="000000"/>
                </w:rPr>
                <w:t>D-</w:t>
              </w:r>
            </w:ins>
            <w:r w:rsidRPr="00463EB4">
              <w:rPr>
                <w:rFonts w:ascii="Calibri" w:eastAsia="Times New Roman" w:hAnsi="Calibri" w:cs="Calibri"/>
                <w:color w:val="000000"/>
              </w:rPr>
              <w:t>optimality</w:t>
            </w:r>
          </w:p>
        </w:tc>
        <w:tc>
          <w:tcPr>
            <w:tcW w:w="1728" w:type="dxa"/>
            <w:noWrap/>
            <w:hideMark/>
            <w:tcPrChange w:id="225" w:author="Alex Graber" w:date="2020-08-29T09:13:00Z">
              <w:tcPr>
                <w:tcW w:w="1720" w:type="dxa"/>
                <w:noWrap/>
                <w:hideMark/>
              </w:tcPr>
            </w:tcPrChange>
          </w:tcPr>
          <w:p w14:paraId="3D17E6A5" w14:textId="77777777" w:rsidR="003B4659" w:rsidRPr="00463EB4" w:rsidRDefault="003B4659" w:rsidP="00463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iteration count</w:t>
            </w:r>
          </w:p>
        </w:tc>
        <w:tc>
          <w:tcPr>
            <w:tcW w:w="1728" w:type="dxa"/>
            <w:noWrap/>
            <w:hideMark/>
            <w:tcPrChange w:id="226" w:author="Alex Graber" w:date="2020-08-29T09:13:00Z">
              <w:tcPr>
                <w:tcW w:w="1740" w:type="dxa"/>
                <w:noWrap/>
                <w:hideMark/>
              </w:tcPr>
            </w:tcPrChange>
          </w:tcPr>
          <w:p w14:paraId="58F81DA8" w14:textId="77777777" w:rsidR="003B4659" w:rsidRPr="00463EB4" w:rsidRDefault="003B4659" w:rsidP="00463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runtime</w:t>
            </w:r>
          </w:p>
        </w:tc>
        <w:tc>
          <w:tcPr>
            <w:tcW w:w="1728" w:type="dxa"/>
            <w:noWrap/>
            <w:hideMark/>
            <w:tcPrChange w:id="227" w:author="Alex Graber" w:date="2020-08-29T09:13:00Z">
              <w:tcPr>
                <w:tcW w:w="2300" w:type="dxa"/>
                <w:noWrap/>
                <w:hideMark/>
              </w:tcPr>
            </w:tcPrChange>
          </w:tcPr>
          <w:p w14:paraId="4196AE71" w14:textId="669D1E60" w:rsidR="003B4659" w:rsidRPr="00463EB4" w:rsidRDefault="003B4659" w:rsidP="00463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w:t>
            </w:r>
            <w:ins w:id="228" w:author="Alex Graber" w:date="2020-08-29T09:12:00Z">
              <w:r>
                <w:rPr>
                  <w:rFonts w:ascii="Calibri" w:eastAsia="Times New Roman" w:hAnsi="Calibri" w:cs="Calibri"/>
                  <w:color w:val="000000"/>
                </w:rPr>
                <w:t>F</w:t>
              </w:r>
            </w:ins>
            <w:del w:id="229" w:author="Alex Graber" w:date="2020-08-29T09:12:00Z">
              <w:r w:rsidRPr="00463EB4" w:rsidDel="003B4659">
                <w:rPr>
                  <w:rFonts w:ascii="Calibri" w:eastAsia="Times New Roman" w:hAnsi="Calibri" w:cs="Calibri"/>
                  <w:color w:val="000000"/>
                </w:rPr>
                <w:delText>f</w:delText>
              </w:r>
            </w:del>
            <w:r w:rsidRPr="00463EB4">
              <w:rPr>
                <w:rFonts w:ascii="Calibri" w:eastAsia="Times New Roman" w:hAnsi="Calibri" w:cs="Calibri"/>
                <w:color w:val="000000"/>
              </w:rPr>
              <w:t xml:space="preserve">inal </w:t>
            </w:r>
            <w:del w:id="230" w:author="Alex Graber" w:date="2020-08-29T09:20:00Z">
              <w:r w:rsidRPr="00463EB4" w:rsidDel="008940AC">
                <w:rPr>
                  <w:rFonts w:ascii="Calibri" w:eastAsia="Times New Roman" w:hAnsi="Calibri" w:cs="Calibri"/>
                  <w:color w:val="000000"/>
                </w:rPr>
                <w:delText>d-</w:delText>
              </w:r>
            </w:del>
            <w:ins w:id="231" w:author="Alex Graber" w:date="2020-08-29T09:20:00Z">
              <w:r w:rsidR="008940AC">
                <w:rPr>
                  <w:rFonts w:ascii="Calibri" w:eastAsia="Times New Roman" w:hAnsi="Calibri" w:cs="Calibri"/>
                  <w:color w:val="000000"/>
                </w:rPr>
                <w:t>D-</w:t>
              </w:r>
            </w:ins>
            <w:r w:rsidRPr="00463EB4">
              <w:rPr>
                <w:rFonts w:ascii="Calibri" w:eastAsia="Times New Roman" w:hAnsi="Calibri" w:cs="Calibri"/>
                <w:color w:val="000000"/>
              </w:rPr>
              <w:t>optimality</w:t>
            </w:r>
          </w:p>
        </w:tc>
        <w:tc>
          <w:tcPr>
            <w:tcW w:w="1728" w:type="dxa"/>
            <w:tcPrChange w:id="232" w:author="Alex Graber" w:date="2020-08-29T09:13:00Z">
              <w:tcPr>
                <w:tcW w:w="2300" w:type="dxa"/>
              </w:tcPr>
            </w:tcPrChange>
          </w:tcPr>
          <w:p w14:paraId="1E8184E1" w14:textId="414B60BF" w:rsidR="003B4659" w:rsidRPr="00463EB4" w:rsidRDefault="00C358D4" w:rsidP="00463E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ins w:id="233" w:author="Alex Graber" w:date="2020-08-29T09:31:00Z">
              <w:r>
                <w:rPr>
                  <w:rFonts w:ascii="Calibri" w:eastAsia="Times New Roman" w:hAnsi="Calibri" w:cs="Calibri"/>
                  <w:color w:val="000000"/>
                </w:rPr>
                <w:t>Variance</w:t>
              </w:r>
            </w:ins>
            <w:ins w:id="234" w:author="Alex Graber" w:date="2020-08-29T09:12:00Z">
              <w:r w:rsidR="003B4659">
                <w:rPr>
                  <w:rFonts w:ascii="Calibri" w:eastAsia="Times New Roman" w:hAnsi="Calibri" w:cs="Calibri"/>
                  <w:color w:val="000000"/>
                </w:rPr>
                <w:t xml:space="preserve"> Final </w:t>
              </w:r>
            </w:ins>
            <w:ins w:id="235" w:author="Alex Graber" w:date="2020-08-29T09:20:00Z">
              <w:r w:rsidR="008940AC">
                <w:rPr>
                  <w:rFonts w:ascii="Calibri" w:eastAsia="Times New Roman" w:hAnsi="Calibri" w:cs="Calibri"/>
                  <w:color w:val="000000"/>
                </w:rPr>
                <w:t>D-</w:t>
              </w:r>
            </w:ins>
            <w:ins w:id="236" w:author="Alex Graber" w:date="2020-08-29T09:12:00Z">
              <w:r w:rsidR="003B4659">
                <w:rPr>
                  <w:rFonts w:ascii="Calibri" w:eastAsia="Times New Roman" w:hAnsi="Calibri" w:cs="Calibri"/>
                  <w:color w:val="000000"/>
                </w:rPr>
                <w:t>optimality</w:t>
              </w:r>
            </w:ins>
          </w:p>
        </w:tc>
      </w:tr>
      <w:tr w:rsidR="003B4659" w:rsidRPr="00463EB4" w14:paraId="71F60FD5" w14:textId="69D36BF3" w:rsidTr="003B4659">
        <w:trPr>
          <w:cnfStyle w:val="000000100000" w:firstRow="0" w:lastRow="0" w:firstColumn="0" w:lastColumn="0" w:oddVBand="0" w:evenVBand="0" w:oddHBand="1" w:evenHBand="0" w:firstRowFirstColumn="0" w:firstRowLastColumn="0" w:lastRowFirstColumn="0" w:lastRowLastColumn="0"/>
          <w:trHeight w:val="320"/>
          <w:trPrChange w:id="237" w:author="Alex Graber" w:date="2020-08-29T09:13:00Z">
            <w:trPr>
              <w:trHeight w:val="320"/>
            </w:trPr>
          </w:trPrChange>
        </w:trPr>
        <w:tc>
          <w:tcPr>
            <w:cnfStyle w:val="001000000000" w:firstRow="0" w:lastRow="0" w:firstColumn="1" w:lastColumn="0" w:oddVBand="0" w:evenVBand="0" w:oddHBand="0" w:evenHBand="0" w:firstRowFirstColumn="0" w:firstRowLastColumn="0" w:lastRowFirstColumn="0" w:lastRowLastColumn="0"/>
            <w:tcW w:w="1728" w:type="dxa"/>
            <w:noWrap/>
            <w:hideMark/>
            <w:tcPrChange w:id="238" w:author="Alex Graber" w:date="2020-08-29T09:13:00Z">
              <w:tcPr>
                <w:tcW w:w="1560" w:type="dxa"/>
                <w:noWrap/>
                <w:hideMark/>
              </w:tcPr>
            </w:tcPrChange>
          </w:tcPr>
          <w:p w14:paraId="6FDCE95A" w14:textId="3D696844" w:rsidR="003B4659" w:rsidRPr="00463EB4" w:rsidRDefault="003B4659" w:rsidP="00463EB4">
            <w:pPr>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Modified Fedorov</w:t>
            </w:r>
          </w:p>
        </w:tc>
        <w:tc>
          <w:tcPr>
            <w:tcW w:w="1728" w:type="dxa"/>
            <w:noWrap/>
            <w:vAlign w:val="center"/>
            <w:hideMark/>
            <w:tcPrChange w:id="239" w:author="Alex Graber" w:date="2020-08-29T09:13:00Z">
              <w:tcPr>
                <w:tcW w:w="2180" w:type="dxa"/>
                <w:noWrap/>
                <w:vAlign w:val="center"/>
                <w:hideMark/>
              </w:tcPr>
            </w:tcPrChange>
          </w:tcPr>
          <w:p w14:paraId="08F115B0" w14:textId="71A89CCD"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73.52</w:t>
            </w:r>
          </w:p>
        </w:tc>
        <w:tc>
          <w:tcPr>
            <w:tcW w:w="1728" w:type="dxa"/>
            <w:noWrap/>
            <w:vAlign w:val="center"/>
            <w:hideMark/>
            <w:tcPrChange w:id="240" w:author="Alex Graber" w:date="2020-08-29T09:13:00Z">
              <w:tcPr>
                <w:tcW w:w="1720" w:type="dxa"/>
                <w:noWrap/>
                <w:vAlign w:val="center"/>
                <w:hideMark/>
              </w:tcPr>
            </w:tcPrChange>
          </w:tcPr>
          <w:p w14:paraId="23D9BB4F" w14:textId="0FC821FC"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8.13</w:t>
            </w:r>
          </w:p>
        </w:tc>
        <w:tc>
          <w:tcPr>
            <w:tcW w:w="1728" w:type="dxa"/>
            <w:noWrap/>
            <w:vAlign w:val="center"/>
            <w:hideMark/>
            <w:tcPrChange w:id="241" w:author="Alex Graber" w:date="2020-08-29T09:13:00Z">
              <w:tcPr>
                <w:tcW w:w="1740" w:type="dxa"/>
                <w:noWrap/>
                <w:vAlign w:val="center"/>
                <w:hideMark/>
              </w:tcPr>
            </w:tcPrChange>
          </w:tcPr>
          <w:p w14:paraId="72F38C47" w14:textId="3FED406F"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7.65</w:t>
            </w:r>
          </w:p>
        </w:tc>
        <w:tc>
          <w:tcPr>
            <w:tcW w:w="1728" w:type="dxa"/>
            <w:noWrap/>
            <w:vAlign w:val="center"/>
            <w:hideMark/>
            <w:tcPrChange w:id="242" w:author="Alex Graber" w:date="2020-08-29T09:13:00Z">
              <w:tcPr>
                <w:tcW w:w="2300" w:type="dxa"/>
                <w:noWrap/>
                <w:vAlign w:val="center"/>
                <w:hideMark/>
              </w:tcPr>
            </w:tcPrChange>
          </w:tcPr>
          <w:p w14:paraId="0459840C" w14:textId="6FF49AB4"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131.04</w:t>
            </w:r>
          </w:p>
        </w:tc>
        <w:tc>
          <w:tcPr>
            <w:tcW w:w="1728" w:type="dxa"/>
            <w:tcPrChange w:id="243" w:author="Alex Graber" w:date="2020-08-29T09:13:00Z">
              <w:tcPr>
                <w:tcW w:w="2300" w:type="dxa"/>
              </w:tcPr>
            </w:tcPrChange>
          </w:tcPr>
          <w:p w14:paraId="6EE13CAA" w14:textId="40FFA317" w:rsidR="003B4659"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ins w:id="244" w:author="Alex Graber" w:date="2020-08-29T09:12:00Z">
              <w:r>
                <w:rPr>
                  <w:rFonts w:ascii="Calibri" w:hAnsi="Calibri" w:cs="Calibri"/>
                  <w:color w:val="000000"/>
                </w:rPr>
                <w:t>0.00</w:t>
              </w:r>
            </w:ins>
          </w:p>
        </w:tc>
      </w:tr>
      <w:tr w:rsidR="003B4659" w:rsidRPr="00463EB4" w14:paraId="153FB6EA" w14:textId="51E13B78" w:rsidTr="003B4659">
        <w:trPr>
          <w:trHeight w:val="320"/>
          <w:trPrChange w:id="245" w:author="Alex Graber" w:date="2020-08-29T09:13:00Z">
            <w:trPr>
              <w:trHeight w:val="320"/>
            </w:trPr>
          </w:trPrChange>
        </w:trPr>
        <w:tc>
          <w:tcPr>
            <w:cnfStyle w:val="001000000000" w:firstRow="0" w:lastRow="0" w:firstColumn="1" w:lastColumn="0" w:oddVBand="0" w:evenVBand="0" w:oddHBand="0" w:evenHBand="0" w:firstRowFirstColumn="0" w:firstRowLastColumn="0" w:lastRowFirstColumn="0" w:lastRowLastColumn="0"/>
            <w:tcW w:w="1728" w:type="dxa"/>
            <w:noWrap/>
            <w:hideMark/>
            <w:tcPrChange w:id="246" w:author="Alex Graber" w:date="2020-08-29T09:13:00Z">
              <w:tcPr>
                <w:tcW w:w="1560" w:type="dxa"/>
                <w:noWrap/>
                <w:hideMark/>
              </w:tcPr>
            </w:tcPrChange>
          </w:tcPr>
          <w:p w14:paraId="10B7850F" w14:textId="34E7D5AC" w:rsidR="003B4659" w:rsidRPr="00463EB4" w:rsidRDefault="003B4659" w:rsidP="00463EB4">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Genetic</w:t>
            </w:r>
          </w:p>
        </w:tc>
        <w:tc>
          <w:tcPr>
            <w:tcW w:w="1728" w:type="dxa"/>
            <w:noWrap/>
            <w:vAlign w:val="center"/>
            <w:hideMark/>
            <w:tcPrChange w:id="247" w:author="Alex Graber" w:date="2020-08-29T09:13:00Z">
              <w:tcPr>
                <w:tcW w:w="2180" w:type="dxa"/>
                <w:noWrap/>
                <w:vAlign w:val="center"/>
                <w:hideMark/>
              </w:tcPr>
            </w:tcPrChange>
          </w:tcPr>
          <w:p w14:paraId="6B78486B" w14:textId="459B2ECD"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73.52</w:t>
            </w:r>
          </w:p>
        </w:tc>
        <w:tc>
          <w:tcPr>
            <w:tcW w:w="1728" w:type="dxa"/>
            <w:noWrap/>
            <w:vAlign w:val="center"/>
            <w:hideMark/>
            <w:tcPrChange w:id="248" w:author="Alex Graber" w:date="2020-08-29T09:13:00Z">
              <w:tcPr>
                <w:tcW w:w="1720" w:type="dxa"/>
                <w:noWrap/>
                <w:vAlign w:val="center"/>
                <w:hideMark/>
              </w:tcPr>
            </w:tcPrChange>
          </w:tcPr>
          <w:p w14:paraId="007F2504" w14:textId="79C5297C"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250.00</w:t>
            </w:r>
          </w:p>
        </w:tc>
        <w:tc>
          <w:tcPr>
            <w:tcW w:w="1728" w:type="dxa"/>
            <w:noWrap/>
            <w:vAlign w:val="center"/>
            <w:hideMark/>
            <w:tcPrChange w:id="249" w:author="Alex Graber" w:date="2020-08-29T09:13:00Z">
              <w:tcPr>
                <w:tcW w:w="1740" w:type="dxa"/>
                <w:noWrap/>
                <w:vAlign w:val="center"/>
                <w:hideMark/>
              </w:tcPr>
            </w:tcPrChange>
          </w:tcPr>
          <w:p w14:paraId="28BBAC8C" w14:textId="654197B5"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154.97</w:t>
            </w:r>
          </w:p>
        </w:tc>
        <w:tc>
          <w:tcPr>
            <w:tcW w:w="1728" w:type="dxa"/>
            <w:noWrap/>
            <w:vAlign w:val="center"/>
            <w:hideMark/>
            <w:tcPrChange w:id="250" w:author="Alex Graber" w:date="2020-08-29T09:13:00Z">
              <w:tcPr>
                <w:tcW w:w="2300" w:type="dxa"/>
                <w:noWrap/>
                <w:vAlign w:val="center"/>
                <w:hideMark/>
              </w:tcPr>
            </w:tcPrChange>
          </w:tcPr>
          <w:p w14:paraId="42D74323" w14:textId="7DB37BB9"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131.04</w:t>
            </w:r>
          </w:p>
        </w:tc>
        <w:tc>
          <w:tcPr>
            <w:tcW w:w="1728" w:type="dxa"/>
            <w:tcPrChange w:id="251" w:author="Alex Graber" w:date="2020-08-29T09:13:00Z">
              <w:tcPr>
                <w:tcW w:w="2300" w:type="dxa"/>
              </w:tcPr>
            </w:tcPrChange>
          </w:tcPr>
          <w:p w14:paraId="48B35238" w14:textId="4DCBC1CF" w:rsidR="003B4659"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ins w:id="252" w:author="Alex Graber" w:date="2020-08-29T09:12:00Z">
              <w:r>
                <w:rPr>
                  <w:rFonts w:ascii="Calibri" w:hAnsi="Calibri" w:cs="Calibri"/>
                  <w:color w:val="000000"/>
                </w:rPr>
                <w:t>0.00</w:t>
              </w:r>
            </w:ins>
          </w:p>
        </w:tc>
      </w:tr>
    </w:tbl>
    <w:p w14:paraId="7B615BAE" w14:textId="68ACDA18" w:rsidR="00463EB4" w:rsidRDefault="00463EB4" w:rsidP="003E186D">
      <w:pPr>
        <w:spacing w:beforeLines="60" w:before="144" w:line="312" w:lineRule="auto"/>
        <w:contextualSpacing/>
        <w:rPr>
          <w:ins w:id="253" w:author="Alex Graber" w:date="2020-08-29T09:00:00Z"/>
        </w:rPr>
      </w:pPr>
    </w:p>
    <w:p w14:paraId="4A37AF46" w14:textId="5091DDA6" w:rsidR="00463EB4" w:rsidRPr="003B4659" w:rsidRDefault="003B4659" w:rsidP="003B4659">
      <w:pPr>
        <w:spacing w:beforeLines="60" w:before="144" w:line="312" w:lineRule="auto"/>
        <w:contextualSpacing/>
        <w:jc w:val="center"/>
        <w:rPr>
          <w:b/>
          <w:bCs/>
          <w:rPrChange w:id="254" w:author="Alex Graber" w:date="2020-08-29T09:09:00Z">
            <w:rPr/>
          </w:rPrChange>
        </w:rPr>
        <w:pPrChange w:id="255" w:author="Alex Graber" w:date="2020-08-29T09:09:00Z">
          <w:pPr>
            <w:spacing w:beforeLines="60" w:before="144" w:line="312" w:lineRule="auto"/>
            <w:contextualSpacing/>
          </w:pPr>
        </w:pPrChange>
      </w:pPr>
      <w:ins w:id="256" w:author="Alex Graber" w:date="2020-08-29T09:09:00Z">
        <w:r w:rsidRPr="003B4659">
          <w:rPr>
            <w:b/>
            <w:bCs/>
            <w:rPrChange w:id="257" w:author="Alex Graber" w:date="2020-08-29T09:09:00Z">
              <w:rPr/>
            </w:rPrChange>
          </w:rPr>
          <w:t>Table 2</w:t>
        </w:r>
      </w:ins>
    </w:p>
    <w:tbl>
      <w:tblPr>
        <w:tblStyle w:val="GridTable3-Accent1"/>
        <w:tblW w:w="10368" w:type="dxa"/>
        <w:tblLook w:val="04A0" w:firstRow="1" w:lastRow="0" w:firstColumn="1" w:lastColumn="0" w:noHBand="0" w:noVBand="1"/>
        <w:tblPrChange w:id="258" w:author="Alex Graber" w:date="2020-08-29T09:13:00Z">
          <w:tblPr>
            <w:tblStyle w:val="GridTable3-Accent1"/>
            <w:tblW w:w="14100" w:type="dxa"/>
            <w:tblInd w:w="-5" w:type="dxa"/>
            <w:tblLook w:val="04A0" w:firstRow="1" w:lastRow="0" w:firstColumn="1" w:lastColumn="0" w:noHBand="0" w:noVBand="1"/>
          </w:tblPr>
        </w:tblPrChange>
      </w:tblPr>
      <w:tblGrid>
        <w:gridCol w:w="1728"/>
        <w:gridCol w:w="1728"/>
        <w:gridCol w:w="1728"/>
        <w:gridCol w:w="1728"/>
        <w:gridCol w:w="1728"/>
        <w:gridCol w:w="1728"/>
        <w:tblGridChange w:id="259">
          <w:tblGrid>
            <w:gridCol w:w="1560"/>
            <w:gridCol w:w="2180"/>
            <w:gridCol w:w="1720"/>
            <w:gridCol w:w="1740"/>
            <w:gridCol w:w="2300"/>
            <w:gridCol w:w="2300"/>
          </w:tblGrid>
        </w:tblGridChange>
      </w:tblGrid>
      <w:tr w:rsidR="003B4659" w:rsidRPr="00463EB4" w14:paraId="660A1C06" w14:textId="088F9AC1" w:rsidTr="003B4659">
        <w:trPr>
          <w:cnfStyle w:val="100000000000" w:firstRow="1" w:lastRow="0" w:firstColumn="0" w:lastColumn="0" w:oddVBand="0" w:evenVBand="0" w:oddHBand="0" w:evenHBand="0" w:firstRowFirstColumn="0" w:firstRowLastColumn="0" w:lastRowFirstColumn="0" w:lastRowLastColumn="0"/>
          <w:trHeight w:val="320"/>
          <w:trPrChange w:id="260" w:author="Alex Graber" w:date="2020-08-29T09:13:00Z">
            <w:trPr>
              <w:trHeight w:val="320"/>
            </w:trPr>
          </w:trPrChange>
        </w:trPr>
        <w:tc>
          <w:tcPr>
            <w:cnfStyle w:val="001000000100" w:firstRow="0" w:lastRow="0" w:firstColumn="1" w:lastColumn="0" w:oddVBand="0" w:evenVBand="0" w:oddHBand="0" w:evenHBand="0" w:firstRowFirstColumn="1" w:firstRowLastColumn="0" w:lastRowFirstColumn="0" w:lastRowLastColumn="0"/>
            <w:tcW w:w="1728" w:type="dxa"/>
            <w:noWrap/>
            <w:hideMark/>
            <w:tcPrChange w:id="261" w:author="Alex Graber" w:date="2020-08-29T09:13:00Z">
              <w:tcPr>
                <w:tcW w:w="1560" w:type="dxa"/>
                <w:noWrap/>
                <w:hideMark/>
              </w:tcPr>
            </w:tcPrChange>
          </w:tcPr>
          <w:p w14:paraId="190943E5" w14:textId="4CFB7C4E" w:rsidR="003B4659" w:rsidRPr="00463EB4" w:rsidRDefault="003B4659" w:rsidP="003B4659">
            <w:pPr>
              <w:jc w:val="center"/>
              <w:cnfStyle w:val="101000000100" w:firstRow="1" w:lastRow="0" w:firstColumn="1" w:lastColumn="0" w:oddVBand="0" w:evenVBand="0" w:oddHBand="0" w:evenHBand="0" w:firstRowFirstColumn="1" w:firstRowLastColumn="0" w:lastRowFirstColumn="0" w:lastRowLastColumn="0"/>
              <w:rPr>
                <w:rFonts w:ascii="Calibri" w:eastAsia="Times New Roman" w:hAnsi="Calibri" w:cs="Calibri"/>
                <w:i w:val="0"/>
                <w:iCs w:val="0"/>
                <w:color w:val="000000"/>
              </w:rPr>
            </w:pPr>
            <w:r w:rsidRPr="00463EB4">
              <w:rPr>
                <w:rFonts w:ascii="Calibri" w:eastAsia="Times New Roman" w:hAnsi="Calibri" w:cs="Calibri"/>
                <w:i w:val="0"/>
                <w:iCs w:val="0"/>
                <w:color w:val="000000"/>
              </w:rPr>
              <w:t>Lambda = 1</w:t>
            </w:r>
          </w:p>
        </w:tc>
        <w:tc>
          <w:tcPr>
            <w:tcW w:w="1728" w:type="dxa"/>
            <w:noWrap/>
            <w:hideMark/>
            <w:tcPrChange w:id="262" w:author="Alex Graber" w:date="2020-08-29T09:13:00Z">
              <w:tcPr>
                <w:tcW w:w="2180" w:type="dxa"/>
                <w:noWrap/>
                <w:hideMark/>
              </w:tcPr>
            </w:tcPrChange>
          </w:tcPr>
          <w:p w14:paraId="137E67CF" w14:textId="5CB2FDC4" w:rsidR="003B4659" w:rsidRPr="00463EB4" w:rsidRDefault="003B4659" w:rsidP="003B46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Initial </w:t>
            </w:r>
            <w:del w:id="263" w:author="Alex Graber" w:date="2020-08-29T09:20:00Z">
              <w:r w:rsidRPr="00463EB4" w:rsidDel="008940AC">
                <w:rPr>
                  <w:rFonts w:ascii="Calibri" w:eastAsia="Times New Roman" w:hAnsi="Calibri" w:cs="Calibri"/>
                  <w:color w:val="000000"/>
                </w:rPr>
                <w:delText>d-</w:delText>
              </w:r>
            </w:del>
            <w:ins w:id="264" w:author="Alex Graber" w:date="2020-08-29T09:20:00Z">
              <w:r w:rsidR="008940AC">
                <w:rPr>
                  <w:rFonts w:ascii="Calibri" w:eastAsia="Times New Roman" w:hAnsi="Calibri" w:cs="Calibri"/>
                  <w:color w:val="000000"/>
                </w:rPr>
                <w:t>D-</w:t>
              </w:r>
            </w:ins>
            <w:r w:rsidRPr="00463EB4">
              <w:rPr>
                <w:rFonts w:ascii="Calibri" w:eastAsia="Times New Roman" w:hAnsi="Calibri" w:cs="Calibri"/>
                <w:color w:val="000000"/>
              </w:rPr>
              <w:t>optimality</w:t>
            </w:r>
          </w:p>
        </w:tc>
        <w:tc>
          <w:tcPr>
            <w:tcW w:w="1728" w:type="dxa"/>
            <w:noWrap/>
            <w:hideMark/>
            <w:tcPrChange w:id="265" w:author="Alex Graber" w:date="2020-08-29T09:13:00Z">
              <w:tcPr>
                <w:tcW w:w="1720" w:type="dxa"/>
                <w:noWrap/>
                <w:hideMark/>
              </w:tcPr>
            </w:tcPrChange>
          </w:tcPr>
          <w:p w14:paraId="73612BD7" w14:textId="661E5161" w:rsidR="003B4659" w:rsidRPr="00463EB4" w:rsidRDefault="003B4659" w:rsidP="003B46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iteration count</w:t>
            </w:r>
          </w:p>
        </w:tc>
        <w:tc>
          <w:tcPr>
            <w:tcW w:w="1728" w:type="dxa"/>
            <w:noWrap/>
            <w:hideMark/>
            <w:tcPrChange w:id="266" w:author="Alex Graber" w:date="2020-08-29T09:13:00Z">
              <w:tcPr>
                <w:tcW w:w="1740" w:type="dxa"/>
                <w:noWrap/>
                <w:hideMark/>
              </w:tcPr>
            </w:tcPrChange>
          </w:tcPr>
          <w:p w14:paraId="71DBC76C" w14:textId="3F052DB0" w:rsidR="003B4659" w:rsidRPr="00463EB4" w:rsidRDefault="003B4659" w:rsidP="003B46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runtime</w:t>
            </w:r>
          </w:p>
        </w:tc>
        <w:tc>
          <w:tcPr>
            <w:tcW w:w="1728" w:type="dxa"/>
            <w:noWrap/>
            <w:hideMark/>
            <w:tcPrChange w:id="267" w:author="Alex Graber" w:date="2020-08-29T09:13:00Z">
              <w:tcPr>
                <w:tcW w:w="2300" w:type="dxa"/>
                <w:noWrap/>
                <w:hideMark/>
              </w:tcPr>
            </w:tcPrChange>
          </w:tcPr>
          <w:p w14:paraId="177E5EDE" w14:textId="59BE3107" w:rsidR="003B4659" w:rsidRPr="00463EB4" w:rsidRDefault="003B4659" w:rsidP="003B46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w:t>
            </w:r>
            <w:ins w:id="268" w:author="Alex Graber" w:date="2020-08-29T09:12:00Z">
              <w:r>
                <w:rPr>
                  <w:rFonts w:ascii="Calibri" w:eastAsia="Times New Roman" w:hAnsi="Calibri" w:cs="Calibri"/>
                  <w:color w:val="000000"/>
                </w:rPr>
                <w:t>F</w:t>
              </w:r>
            </w:ins>
            <w:del w:id="269" w:author="Alex Graber" w:date="2020-08-29T09:12:00Z">
              <w:r w:rsidRPr="00463EB4" w:rsidDel="003B4659">
                <w:rPr>
                  <w:rFonts w:ascii="Calibri" w:eastAsia="Times New Roman" w:hAnsi="Calibri" w:cs="Calibri"/>
                  <w:color w:val="000000"/>
                </w:rPr>
                <w:delText>f</w:delText>
              </w:r>
            </w:del>
            <w:r w:rsidRPr="00463EB4">
              <w:rPr>
                <w:rFonts w:ascii="Calibri" w:eastAsia="Times New Roman" w:hAnsi="Calibri" w:cs="Calibri"/>
                <w:color w:val="000000"/>
              </w:rPr>
              <w:t xml:space="preserve">inal </w:t>
            </w:r>
            <w:del w:id="270" w:author="Alex Graber" w:date="2020-08-29T09:20:00Z">
              <w:r w:rsidRPr="00463EB4" w:rsidDel="008940AC">
                <w:rPr>
                  <w:rFonts w:ascii="Calibri" w:eastAsia="Times New Roman" w:hAnsi="Calibri" w:cs="Calibri"/>
                  <w:color w:val="000000"/>
                </w:rPr>
                <w:delText>d-</w:delText>
              </w:r>
            </w:del>
            <w:ins w:id="271" w:author="Alex Graber" w:date="2020-08-29T09:20:00Z">
              <w:r w:rsidR="008940AC">
                <w:rPr>
                  <w:rFonts w:ascii="Calibri" w:eastAsia="Times New Roman" w:hAnsi="Calibri" w:cs="Calibri"/>
                  <w:color w:val="000000"/>
                </w:rPr>
                <w:t>D-</w:t>
              </w:r>
            </w:ins>
            <w:r w:rsidRPr="00463EB4">
              <w:rPr>
                <w:rFonts w:ascii="Calibri" w:eastAsia="Times New Roman" w:hAnsi="Calibri" w:cs="Calibri"/>
                <w:color w:val="000000"/>
              </w:rPr>
              <w:t>optimality</w:t>
            </w:r>
          </w:p>
        </w:tc>
        <w:tc>
          <w:tcPr>
            <w:tcW w:w="1728" w:type="dxa"/>
            <w:tcPrChange w:id="272" w:author="Alex Graber" w:date="2020-08-29T09:13:00Z">
              <w:tcPr>
                <w:tcW w:w="2300" w:type="dxa"/>
              </w:tcPr>
            </w:tcPrChange>
          </w:tcPr>
          <w:p w14:paraId="5771F32E" w14:textId="6132355C" w:rsidR="003B4659" w:rsidRPr="00463EB4" w:rsidRDefault="00C358D4" w:rsidP="003B46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ins w:id="273" w:author="Alex Graber" w:date="2020-08-29T09:31:00Z">
              <w:r>
                <w:rPr>
                  <w:rFonts w:ascii="Calibri" w:eastAsia="Times New Roman" w:hAnsi="Calibri" w:cs="Calibri"/>
                  <w:color w:val="000000"/>
                </w:rPr>
                <w:t>Variance</w:t>
              </w:r>
            </w:ins>
            <w:ins w:id="274" w:author="Alex Graber" w:date="2020-08-29T09:13:00Z">
              <w:r w:rsidR="003B4659">
                <w:rPr>
                  <w:rFonts w:ascii="Calibri" w:eastAsia="Times New Roman" w:hAnsi="Calibri" w:cs="Calibri"/>
                  <w:color w:val="000000"/>
                </w:rPr>
                <w:t xml:space="preserve"> Final </w:t>
              </w:r>
            </w:ins>
            <w:ins w:id="275" w:author="Alex Graber" w:date="2020-08-29T09:20:00Z">
              <w:r w:rsidR="008940AC">
                <w:rPr>
                  <w:rFonts w:ascii="Calibri" w:eastAsia="Times New Roman" w:hAnsi="Calibri" w:cs="Calibri"/>
                  <w:color w:val="000000"/>
                </w:rPr>
                <w:t>D-</w:t>
              </w:r>
            </w:ins>
            <w:ins w:id="276" w:author="Alex Graber" w:date="2020-08-29T09:13:00Z">
              <w:r w:rsidR="003B4659">
                <w:rPr>
                  <w:rFonts w:ascii="Calibri" w:eastAsia="Times New Roman" w:hAnsi="Calibri" w:cs="Calibri"/>
                  <w:color w:val="000000"/>
                </w:rPr>
                <w:t>optimality</w:t>
              </w:r>
            </w:ins>
          </w:p>
        </w:tc>
      </w:tr>
      <w:tr w:rsidR="003B4659" w:rsidRPr="00463EB4" w14:paraId="0BA4F50D" w14:textId="4A0362E4" w:rsidTr="003B4659">
        <w:trPr>
          <w:cnfStyle w:val="000000100000" w:firstRow="0" w:lastRow="0" w:firstColumn="0" w:lastColumn="0" w:oddVBand="0" w:evenVBand="0" w:oddHBand="1" w:evenHBand="0" w:firstRowFirstColumn="0" w:firstRowLastColumn="0" w:lastRowFirstColumn="0" w:lastRowLastColumn="0"/>
          <w:trHeight w:val="320"/>
          <w:trPrChange w:id="277" w:author="Alex Graber" w:date="2020-08-29T09:13:00Z">
            <w:trPr>
              <w:trHeight w:val="320"/>
            </w:trPr>
          </w:trPrChange>
        </w:trPr>
        <w:tc>
          <w:tcPr>
            <w:cnfStyle w:val="001000000000" w:firstRow="0" w:lastRow="0" w:firstColumn="1" w:lastColumn="0" w:oddVBand="0" w:evenVBand="0" w:oddHBand="0" w:evenHBand="0" w:firstRowFirstColumn="0" w:firstRowLastColumn="0" w:lastRowFirstColumn="0" w:lastRowLastColumn="0"/>
            <w:tcW w:w="1728" w:type="dxa"/>
            <w:noWrap/>
            <w:hideMark/>
            <w:tcPrChange w:id="278" w:author="Alex Graber" w:date="2020-08-29T09:13:00Z">
              <w:tcPr>
                <w:tcW w:w="1560" w:type="dxa"/>
                <w:noWrap/>
                <w:hideMark/>
              </w:tcPr>
            </w:tcPrChange>
          </w:tcPr>
          <w:p w14:paraId="2CE206EB" w14:textId="4EEF713D" w:rsidR="003B4659" w:rsidRPr="00463EB4" w:rsidRDefault="003B4659" w:rsidP="003B4659">
            <w:pPr>
              <w:jc w:val="center"/>
              <w:cnfStyle w:val="001000100000" w:firstRow="0" w:lastRow="0" w:firstColumn="1" w:lastColumn="0" w:oddVBand="0" w:evenVBand="0" w:oddHBand="1" w:evenHBand="0" w:firstRowFirstColumn="0" w:firstRowLastColumn="0" w:lastRowFirstColumn="0" w:lastRowLastColumn="0"/>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Modified Fedorov</w:t>
            </w:r>
          </w:p>
        </w:tc>
        <w:tc>
          <w:tcPr>
            <w:tcW w:w="1728" w:type="dxa"/>
            <w:noWrap/>
            <w:vAlign w:val="center"/>
            <w:hideMark/>
            <w:tcPrChange w:id="279" w:author="Alex Graber" w:date="2020-08-29T09:13:00Z">
              <w:tcPr>
                <w:tcW w:w="2180" w:type="dxa"/>
                <w:noWrap/>
                <w:vAlign w:val="center"/>
                <w:hideMark/>
              </w:tcPr>
            </w:tcPrChange>
          </w:tcPr>
          <w:p w14:paraId="76303F0F" w14:textId="77777777"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50.32</w:t>
            </w:r>
          </w:p>
        </w:tc>
        <w:tc>
          <w:tcPr>
            <w:tcW w:w="1728" w:type="dxa"/>
            <w:noWrap/>
            <w:vAlign w:val="center"/>
            <w:hideMark/>
            <w:tcPrChange w:id="280" w:author="Alex Graber" w:date="2020-08-29T09:13:00Z">
              <w:tcPr>
                <w:tcW w:w="1720" w:type="dxa"/>
                <w:noWrap/>
                <w:vAlign w:val="center"/>
                <w:hideMark/>
              </w:tcPr>
            </w:tcPrChange>
          </w:tcPr>
          <w:p w14:paraId="33F00C8C" w14:textId="77777777"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9.63</w:t>
            </w:r>
          </w:p>
        </w:tc>
        <w:tc>
          <w:tcPr>
            <w:tcW w:w="1728" w:type="dxa"/>
            <w:noWrap/>
            <w:vAlign w:val="center"/>
            <w:hideMark/>
            <w:tcPrChange w:id="281" w:author="Alex Graber" w:date="2020-08-29T09:13:00Z">
              <w:tcPr>
                <w:tcW w:w="1740" w:type="dxa"/>
                <w:noWrap/>
                <w:vAlign w:val="center"/>
                <w:hideMark/>
              </w:tcPr>
            </w:tcPrChange>
          </w:tcPr>
          <w:p w14:paraId="1B1E387E" w14:textId="77777777"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9.04</w:t>
            </w:r>
          </w:p>
        </w:tc>
        <w:tc>
          <w:tcPr>
            <w:tcW w:w="1728" w:type="dxa"/>
            <w:noWrap/>
            <w:vAlign w:val="center"/>
            <w:hideMark/>
            <w:tcPrChange w:id="282" w:author="Alex Graber" w:date="2020-08-29T09:13:00Z">
              <w:tcPr>
                <w:tcW w:w="2300" w:type="dxa"/>
                <w:noWrap/>
                <w:vAlign w:val="center"/>
                <w:hideMark/>
              </w:tcPr>
            </w:tcPrChange>
          </w:tcPr>
          <w:p w14:paraId="716A073F" w14:textId="77777777"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107.22</w:t>
            </w:r>
          </w:p>
        </w:tc>
        <w:tc>
          <w:tcPr>
            <w:tcW w:w="1728" w:type="dxa"/>
            <w:tcPrChange w:id="283" w:author="Alex Graber" w:date="2020-08-29T09:13:00Z">
              <w:tcPr>
                <w:tcW w:w="2300" w:type="dxa"/>
              </w:tcPr>
            </w:tcPrChange>
          </w:tcPr>
          <w:p w14:paraId="779FAA07" w14:textId="05737631" w:rsidR="003B4659" w:rsidRPr="00463EB4" w:rsidRDefault="003B4659" w:rsidP="003B465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284" w:author="Alex Graber" w:date="2020-08-29T09:13:00Z">
              <w:r>
                <w:rPr>
                  <w:rFonts w:ascii="Calibri" w:hAnsi="Calibri" w:cs="Calibri"/>
                  <w:color w:val="000000"/>
                </w:rPr>
                <w:t>0.00</w:t>
              </w:r>
            </w:ins>
          </w:p>
        </w:tc>
      </w:tr>
      <w:tr w:rsidR="003B4659" w:rsidRPr="00463EB4" w14:paraId="7DDD6A8B" w14:textId="2E92E647" w:rsidTr="003B4659">
        <w:trPr>
          <w:trHeight w:val="320"/>
          <w:trPrChange w:id="285" w:author="Alex Graber" w:date="2020-08-29T09:13:00Z">
            <w:trPr>
              <w:trHeight w:val="320"/>
            </w:trPr>
          </w:trPrChange>
        </w:trPr>
        <w:tc>
          <w:tcPr>
            <w:cnfStyle w:val="001000000000" w:firstRow="0" w:lastRow="0" w:firstColumn="1" w:lastColumn="0" w:oddVBand="0" w:evenVBand="0" w:oddHBand="0" w:evenHBand="0" w:firstRowFirstColumn="0" w:firstRowLastColumn="0" w:lastRowFirstColumn="0" w:lastRowLastColumn="0"/>
            <w:tcW w:w="1728" w:type="dxa"/>
            <w:noWrap/>
            <w:hideMark/>
            <w:tcPrChange w:id="286" w:author="Alex Graber" w:date="2020-08-29T09:13:00Z">
              <w:tcPr>
                <w:tcW w:w="1560" w:type="dxa"/>
                <w:noWrap/>
                <w:hideMark/>
              </w:tcPr>
            </w:tcPrChange>
          </w:tcPr>
          <w:p w14:paraId="52599C42" w14:textId="48A8C874" w:rsidR="003B4659" w:rsidRPr="00463EB4" w:rsidRDefault="003B4659" w:rsidP="003B4659">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Genetic</w:t>
            </w:r>
          </w:p>
        </w:tc>
        <w:tc>
          <w:tcPr>
            <w:tcW w:w="1728" w:type="dxa"/>
            <w:noWrap/>
            <w:vAlign w:val="center"/>
            <w:hideMark/>
            <w:tcPrChange w:id="287" w:author="Alex Graber" w:date="2020-08-29T09:13:00Z">
              <w:tcPr>
                <w:tcW w:w="2180" w:type="dxa"/>
                <w:noWrap/>
                <w:vAlign w:val="center"/>
                <w:hideMark/>
              </w:tcPr>
            </w:tcPrChange>
          </w:tcPr>
          <w:p w14:paraId="52CC7414" w14:textId="77777777"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50.32</w:t>
            </w:r>
          </w:p>
        </w:tc>
        <w:tc>
          <w:tcPr>
            <w:tcW w:w="1728" w:type="dxa"/>
            <w:noWrap/>
            <w:vAlign w:val="center"/>
            <w:hideMark/>
            <w:tcPrChange w:id="288" w:author="Alex Graber" w:date="2020-08-29T09:13:00Z">
              <w:tcPr>
                <w:tcW w:w="1720" w:type="dxa"/>
                <w:noWrap/>
                <w:vAlign w:val="center"/>
                <w:hideMark/>
              </w:tcPr>
            </w:tcPrChange>
          </w:tcPr>
          <w:p w14:paraId="088E16E2" w14:textId="77777777"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250.00</w:t>
            </w:r>
          </w:p>
        </w:tc>
        <w:tc>
          <w:tcPr>
            <w:tcW w:w="1728" w:type="dxa"/>
            <w:noWrap/>
            <w:vAlign w:val="center"/>
            <w:hideMark/>
            <w:tcPrChange w:id="289" w:author="Alex Graber" w:date="2020-08-29T09:13:00Z">
              <w:tcPr>
                <w:tcW w:w="1740" w:type="dxa"/>
                <w:noWrap/>
                <w:vAlign w:val="center"/>
                <w:hideMark/>
              </w:tcPr>
            </w:tcPrChange>
          </w:tcPr>
          <w:p w14:paraId="4E1099FE" w14:textId="77777777"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153.54</w:t>
            </w:r>
          </w:p>
        </w:tc>
        <w:tc>
          <w:tcPr>
            <w:tcW w:w="1728" w:type="dxa"/>
            <w:noWrap/>
            <w:vAlign w:val="center"/>
            <w:hideMark/>
            <w:tcPrChange w:id="290" w:author="Alex Graber" w:date="2020-08-29T09:13:00Z">
              <w:tcPr>
                <w:tcW w:w="2300" w:type="dxa"/>
                <w:noWrap/>
                <w:vAlign w:val="center"/>
                <w:hideMark/>
              </w:tcPr>
            </w:tcPrChange>
          </w:tcPr>
          <w:p w14:paraId="6DF08075" w14:textId="77777777"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107.22</w:t>
            </w:r>
          </w:p>
        </w:tc>
        <w:tc>
          <w:tcPr>
            <w:tcW w:w="1728" w:type="dxa"/>
            <w:tcPrChange w:id="291" w:author="Alex Graber" w:date="2020-08-29T09:13:00Z">
              <w:tcPr>
                <w:tcW w:w="2300" w:type="dxa"/>
              </w:tcPr>
            </w:tcPrChange>
          </w:tcPr>
          <w:p w14:paraId="251027FC" w14:textId="3989F7F7" w:rsidR="003B4659" w:rsidRPr="00463EB4" w:rsidRDefault="003B4659" w:rsidP="003B46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ins w:id="292" w:author="Alex Graber" w:date="2020-08-29T09:13:00Z">
              <w:r>
                <w:rPr>
                  <w:rFonts w:ascii="Calibri" w:hAnsi="Calibri" w:cs="Calibri"/>
                  <w:color w:val="000000"/>
                </w:rPr>
                <w:t>0.00</w:t>
              </w:r>
            </w:ins>
          </w:p>
        </w:tc>
      </w:tr>
    </w:tbl>
    <w:p w14:paraId="6543082A" w14:textId="2C96DBCC" w:rsidR="003E186D" w:rsidDel="00463EB4" w:rsidRDefault="003E186D" w:rsidP="003E186D">
      <w:pPr>
        <w:spacing w:beforeLines="60" w:before="144" w:line="312" w:lineRule="auto"/>
        <w:contextualSpacing/>
        <w:rPr>
          <w:del w:id="293" w:author="Alex Graber" w:date="2020-08-29T08:57:00Z"/>
        </w:rPr>
      </w:pPr>
      <w:del w:id="294" w:author="Alex Graber" w:date="2020-08-29T08:57:00Z">
        <w:r w:rsidDel="00463EB4">
          <w:tab/>
          <w:delText xml:space="preserve">Running the modified Fedorov Algorithm for our toy problem on a </w:delText>
        </w:r>
      </w:del>
      <w:del w:id="295" w:author="Alex Graber" w:date="2020-07-06T17:58:00Z">
        <w:r w:rsidDel="00B70862">
          <w:delText>top-of-the-line computer</w:delText>
        </w:r>
      </w:del>
      <w:del w:id="296" w:author="Alex Graber" w:date="2020-08-29T08:57:00Z">
        <w:r w:rsidDel="00463EB4">
          <w:delText xml:space="preserve"> requires approximately 25 seconds per 100 iterations.  With lambda &gt; 0, It becomes evident that oscillation is present, and the toy problem stops due to reaching the iteration limit, not due to convergence.  Additionally, the </w:delText>
        </w:r>
        <w:r w:rsidDel="00463EB4">
          <w:rPr>
            <w:i/>
          </w:rPr>
          <w:delText>d-optimality</w:delText>
        </w:r>
        <w:r w:rsidDel="00463EB4">
          <w:delText xml:space="preserve"> of the resulting design (35.3) actually makes the design worse compared to the initial, randomly-generated design (53.1).  </w:delText>
        </w:r>
      </w:del>
    </w:p>
    <w:p w14:paraId="579D2B4B" w14:textId="327ADEA0" w:rsidR="003E186D" w:rsidDel="00463EB4" w:rsidRDefault="003E186D" w:rsidP="003E186D">
      <w:pPr>
        <w:spacing w:beforeLines="60" w:before="144" w:line="312" w:lineRule="auto"/>
        <w:contextualSpacing/>
        <w:rPr>
          <w:del w:id="297" w:author="Alex Graber" w:date="2020-08-29T08:5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186D" w:rsidDel="00463EB4" w14:paraId="5633BF52" w14:textId="625474BA" w:rsidTr="00AB4445">
        <w:trPr>
          <w:del w:id="298" w:author="Alex Graber" w:date="2020-08-29T08:57:00Z"/>
        </w:trPr>
        <w:tc>
          <w:tcPr>
            <w:tcW w:w="4675" w:type="dxa"/>
          </w:tcPr>
          <w:p w14:paraId="4392B5A3" w14:textId="423C8DB3" w:rsidR="003E186D" w:rsidRPr="001763BA" w:rsidDel="00463EB4" w:rsidRDefault="003E186D" w:rsidP="00AB4445">
            <w:pPr>
              <w:rPr>
                <w:del w:id="299" w:author="Alex Graber" w:date="2020-08-29T08:57:00Z"/>
                <w:b/>
              </w:rPr>
            </w:pPr>
            <w:del w:id="300"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3E186D" w:rsidDel="00463EB4" w14:paraId="085BA452" w14:textId="20BF80B0" w:rsidTr="00AB4445">
              <w:trPr>
                <w:del w:id="301" w:author="Alex Graber" w:date="2020-08-29T08:57:00Z"/>
              </w:trPr>
              <w:tc>
                <w:tcPr>
                  <w:tcW w:w="1483" w:type="dxa"/>
                </w:tcPr>
                <w:p w14:paraId="6E4EFC70" w14:textId="46ABF156" w:rsidR="003E186D" w:rsidDel="00463EB4" w:rsidRDefault="003E186D" w:rsidP="00AB4445">
                  <w:pPr>
                    <w:spacing w:beforeLines="60" w:before="144" w:line="312" w:lineRule="auto"/>
                    <w:contextualSpacing/>
                    <w:jc w:val="center"/>
                    <w:rPr>
                      <w:del w:id="302" w:author="Alex Graber" w:date="2020-08-29T08:57:00Z"/>
                    </w:rPr>
                  </w:pPr>
                  <w:del w:id="303" w:author="Alex Graber" w:date="2020-08-29T08:57:00Z">
                    <w:r w:rsidDel="00463EB4">
                      <w:delText>1</w:delText>
                    </w:r>
                  </w:del>
                </w:p>
              </w:tc>
              <w:tc>
                <w:tcPr>
                  <w:tcW w:w="1483" w:type="dxa"/>
                </w:tcPr>
                <w:p w14:paraId="673746CD" w14:textId="00D26B69" w:rsidR="003E186D" w:rsidDel="00463EB4" w:rsidRDefault="003E186D" w:rsidP="00AB4445">
                  <w:pPr>
                    <w:spacing w:beforeLines="60" w:before="144" w:line="312" w:lineRule="auto"/>
                    <w:contextualSpacing/>
                    <w:jc w:val="center"/>
                    <w:rPr>
                      <w:del w:id="304" w:author="Alex Graber" w:date="2020-08-29T08:57:00Z"/>
                    </w:rPr>
                  </w:pPr>
                  <w:del w:id="305" w:author="Alex Graber" w:date="2020-08-29T08:57:00Z">
                    <w:r w:rsidDel="00463EB4">
                      <w:delText>1</w:delText>
                    </w:r>
                  </w:del>
                </w:p>
              </w:tc>
              <w:tc>
                <w:tcPr>
                  <w:tcW w:w="1483" w:type="dxa"/>
                </w:tcPr>
                <w:p w14:paraId="4EA418E3" w14:textId="005039A1" w:rsidR="003E186D" w:rsidDel="00463EB4" w:rsidRDefault="003E186D" w:rsidP="00AB4445">
                  <w:pPr>
                    <w:spacing w:beforeLines="60" w:before="144" w:line="312" w:lineRule="auto"/>
                    <w:contextualSpacing/>
                    <w:jc w:val="center"/>
                    <w:rPr>
                      <w:del w:id="306" w:author="Alex Graber" w:date="2020-08-29T08:57:00Z"/>
                    </w:rPr>
                  </w:pPr>
                  <w:del w:id="307" w:author="Alex Graber" w:date="2020-08-29T08:57:00Z">
                    <w:r w:rsidDel="00463EB4">
                      <w:delText>0</w:delText>
                    </w:r>
                  </w:del>
                </w:p>
              </w:tc>
            </w:tr>
            <w:tr w:rsidR="003E186D" w:rsidDel="00463EB4" w14:paraId="64D0B861" w14:textId="5FC9EFC1" w:rsidTr="00AB4445">
              <w:trPr>
                <w:del w:id="308" w:author="Alex Graber" w:date="2020-08-29T08:57:00Z"/>
              </w:trPr>
              <w:tc>
                <w:tcPr>
                  <w:tcW w:w="1483" w:type="dxa"/>
                </w:tcPr>
                <w:p w14:paraId="3EBB87D3" w14:textId="5E39CB46" w:rsidR="003E186D" w:rsidDel="00463EB4" w:rsidRDefault="003E186D" w:rsidP="00AB4445">
                  <w:pPr>
                    <w:spacing w:beforeLines="60" w:before="144" w:line="312" w:lineRule="auto"/>
                    <w:contextualSpacing/>
                    <w:jc w:val="center"/>
                    <w:rPr>
                      <w:del w:id="309" w:author="Alex Graber" w:date="2020-08-29T08:57:00Z"/>
                    </w:rPr>
                  </w:pPr>
                  <w:del w:id="310" w:author="Alex Graber" w:date="2020-08-29T08:57:00Z">
                    <w:r w:rsidDel="00463EB4">
                      <w:delText>0</w:delText>
                    </w:r>
                  </w:del>
                </w:p>
              </w:tc>
              <w:tc>
                <w:tcPr>
                  <w:tcW w:w="1483" w:type="dxa"/>
                </w:tcPr>
                <w:p w14:paraId="3B567FAC" w14:textId="079545E5" w:rsidR="003E186D" w:rsidDel="00463EB4" w:rsidRDefault="003E186D" w:rsidP="00AB4445">
                  <w:pPr>
                    <w:spacing w:beforeLines="60" w:before="144" w:line="312" w:lineRule="auto"/>
                    <w:contextualSpacing/>
                    <w:jc w:val="center"/>
                    <w:rPr>
                      <w:del w:id="311" w:author="Alex Graber" w:date="2020-08-29T08:57:00Z"/>
                    </w:rPr>
                  </w:pPr>
                  <w:del w:id="312" w:author="Alex Graber" w:date="2020-08-29T08:57:00Z">
                    <w:r w:rsidDel="00463EB4">
                      <w:delText>0</w:delText>
                    </w:r>
                  </w:del>
                </w:p>
              </w:tc>
              <w:tc>
                <w:tcPr>
                  <w:tcW w:w="1483" w:type="dxa"/>
                </w:tcPr>
                <w:p w14:paraId="006CB10C" w14:textId="17422674" w:rsidR="003E186D" w:rsidDel="00463EB4" w:rsidRDefault="003E186D" w:rsidP="00AB4445">
                  <w:pPr>
                    <w:spacing w:beforeLines="60" w:before="144" w:line="312" w:lineRule="auto"/>
                    <w:contextualSpacing/>
                    <w:jc w:val="center"/>
                    <w:rPr>
                      <w:del w:id="313" w:author="Alex Graber" w:date="2020-08-29T08:57:00Z"/>
                    </w:rPr>
                  </w:pPr>
                  <w:del w:id="314" w:author="Alex Graber" w:date="2020-08-29T08:57:00Z">
                    <w:r w:rsidDel="00463EB4">
                      <w:delText>2</w:delText>
                    </w:r>
                  </w:del>
                </w:p>
              </w:tc>
            </w:tr>
            <w:tr w:rsidR="003E186D" w:rsidDel="00463EB4" w14:paraId="5D8540F1" w14:textId="1FA908FD" w:rsidTr="00AB4445">
              <w:trPr>
                <w:del w:id="315" w:author="Alex Graber" w:date="2020-08-29T08:57:00Z"/>
              </w:trPr>
              <w:tc>
                <w:tcPr>
                  <w:tcW w:w="1483" w:type="dxa"/>
                </w:tcPr>
                <w:p w14:paraId="363E42B9" w14:textId="49D4EC37" w:rsidR="003E186D" w:rsidDel="00463EB4" w:rsidRDefault="003E186D" w:rsidP="00AB4445">
                  <w:pPr>
                    <w:spacing w:beforeLines="60" w:before="144" w:line="312" w:lineRule="auto"/>
                    <w:contextualSpacing/>
                    <w:jc w:val="center"/>
                    <w:rPr>
                      <w:del w:id="316" w:author="Alex Graber" w:date="2020-08-29T08:57:00Z"/>
                    </w:rPr>
                  </w:pPr>
                  <w:del w:id="317" w:author="Alex Graber" w:date="2020-08-29T08:57:00Z">
                    <w:r w:rsidDel="00463EB4">
                      <w:delText>1</w:delText>
                    </w:r>
                  </w:del>
                </w:p>
              </w:tc>
              <w:tc>
                <w:tcPr>
                  <w:tcW w:w="1483" w:type="dxa"/>
                </w:tcPr>
                <w:p w14:paraId="0D927E37" w14:textId="5343FE77" w:rsidR="003E186D" w:rsidDel="00463EB4" w:rsidRDefault="003E186D" w:rsidP="00AB4445">
                  <w:pPr>
                    <w:spacing w:beforeLines="60" w:before="144" w:line="312" w:lineRule="auto"/>
                    <w:contextualSpacing/>
                    <w:jc w:val="center"/>
                    <w:rPr>
                      <w:del w:id="318" w:author="Alex Graber" w:date="2020-08-29T08:57:00Z"/>
                    </w:rPr>
                  </w:pPr>
                  <w:del w:id="319" w:author="Alex Graber" w:date="2020-08-29T08:57:00Z">
                    <w:r w:rsidDel="00463EB4">
                      <w:delText>0</w:delText>
                    </w:r>
                  </w:del>
                </w:p>
              </w:tc>
              <w:tc>
                <w:tcPr>
                  <w:tcW w:w="1483" w:type="dxa"/>
                </w:tcPr>
                <w:p w14:paraId="4800B0A3" w14:textId="1BB23BB3" w:rsidR="003E186D" w:rsidDel="00463EB4" w:rsidRDefault="003E186D" w:rsidP="00AB4445">
                  <w:pPr>
                    <w:spacing w:beforeLines="60" w:before="144" w:line="312" w:lineRule="auto"/>
                    <w:contextualSpacing/>
                    <w:jc w:val="center"/>
                    <w:rPr>
                      <w:del w:id="320" w:author="Alex Graber" w:date="2020-08-29T08:57:00Z"/>
                    </w:rPr>
                  </w:pPr>
                  <w:del w:id="321" w:author="Alex Graber" w:date="2020-08-29T08:57:00Z">
                    <w:r w:rsidDel="00463EB4">
                      <w:delText>1</w:delText>
                    </w:r>
                  </w:del>
                </w:p>
              </w:tc>
            </w:tr>
            <w:tr w:rsidR="003E186D" w:rsidDel="00463EB4" w14:paraId="36EBEFD6" w14:textId="3BFABFFF" w:rsidTr="00AB4445">
              <w:trPr>
                <w:del w:id="322" w:author="Alex Graber" w:date="2020-08-29T08:57:00Z"/>
              </w:trPr>
              <w:tc>
                <w:tcPr>
                  <w:tcW w:w="1483" w:type="dxa"/>
                </w:tcPr>
                <w:p w14:paraId="5C1954AF" w14:textId="1E8017BC" w:rsidR="003E186D" w:rsidDel="00463EB4" w:rsidRDefault="003E186D" w:rsidP="00AB4445">
                  <w:pPr>
                    <w:spacing w:beforeLines="60" w:before="144" w:line="312" w:lineRule="auto"/>
                    <w:contextualSpacing/>
                    <w:jc w:val="center"/>
                    <w:rPr>
                      <w:del w:id="323" w:author="Alex Graber" w:date="2020-08-29T08:57:00Z"/>
                    </w:rPr>
                  </w:pPr>
                  <w:del w:id="324" w:author="Alex Graber" w:date="2020-08-29T08:57:00Z">
                    <w:r w:rsidDel="00463EB4">
                      <w:delText>2</w:delText>
                    </w:r>
                  </w:del>
                </w:p>
              </w:tc>
              <w:tc>
                <w:tcPr>
                  <w:tcW w:w="1483" w:type="dxa"/>
                </w:tcPr>
                <w:p w14:paraId="52D2B66F" w14:textId="38065FF4" w:rsidR="003E186D" w:rsidDel="00463EB4" w:rsidRDefault="003E186D" w:rsidP="00AB4445">
                  <w:pPr>
                    <w:spacing w:beforeLines="60" w:before="144" w:line="312" w:lineRule="auto"/>
                    <w:contextualSpacing/>
                    <w:jc w:val="center"/>
                    <w:rPr>
                      <w:del w:id="325" w:author="Alex Graber" w:date="2020-08-29T08:57:00Z"/>
                    </w:rPr>
                  </w:pPr>
                  <w:del w:id="326" w:author="Alex Graber" w:date="2020-08-29T08:57:00Z">
                    <w:r w:rsidDel="00463EB4">
                      <w:delText>1</w:delText>
                    </w:r>
                  </w:del>
                </w:p>
              </w:tc>
              <w:tc>
                <w:tcPr>
                  <w:tcW w:w="1483" w:type="dxa"/>
                </w:tcPr>
                <w:p w14:paraId="78AD99A3" w14:textId="63E3FA00" w:rsidR="003E186D" w:rsidDel="00463EB4" w:rsidRDefault="003E186D" w:rsidP="00AB4445">
                  <w:pPr>
                    <w:spacing w:beforeLines="60" w:before="144" w:line="312" w:lineRule="auto"/>
                    <w:contextualSpacing/>
                    <w:jc w:val="center"/>
                    <w:rPr>
                      <w:del w:id="327" w:author="Alex Graber" w:date="2020-08-29T08:57:00Z"/>
                    </w:rPr>
                  </w:pPr>
                  <w:del w:id="328" w:author="Alex Graber" w:date="2020-08-29T08:57:00Z">
                    <w:r w:rsidDel="00463EB4">
                      <w:delText>2</w:delText>
                    </w:r>
                  </w:del>
                </w:p>
              </w:tc>
            </w:tr>
            <w:tr w:rsidR="003E186D" w:rsidDel="00463EB4" w14:paraId="0E5701C0" w14:textId="5A83334D" w:rsidTr="00AB4445">
              <w:trPr>
                <w:del w:id="329" w:author="Alex Graber" w:date="2020-08-29T08:57:00Z"/>
              </w:trPr>
              <w:tc>
                <w:tcPr>
                  <w:tcW w:w="1483" w:type="dxa"/>
                </w:tcPr>
                <w:p w14:paraId="145CB4B2" w14:textId="46E97845" w:rsidR="003E186D" w:rsidDel="00463EB4" w:rsidRDefault="003E186D" w:rsidP="00AB4445">
                  <w:pPr>
                    <w:spacing w:beforeLines="60" w:before="144" w:line="312" w:lineRule="auto"/>
                    <w:contextualSpacing/>
                    <w:jc w:val="center"/>
                    <w:rPr>
                      <w:del w:id="330" w:author="Alex Graber" w:date="2020-08-29T08:57:00Z"/>
                    </w:rPr>
                  </w:pPr>
                  <w:del w:id="331" w:author="Alex Graber" w:date="2020-08-29T08:57:00Z">
                    <w:r w:rsidDel="00463EB4">
                      <w:delText>1</w:delText>
                    </w:r>
                  </w:del>
                </w:p>
              </w:tc>
              <w:tc>
                <w:tcPr>
                  <w:tcW w:w="1483" w:type="dxa"/>
                </w:tcPr>
                <w:p w14:paraId="438CBCDF" w14:textId="7880687B" w:rsidR="003E186D" w:rsidDel="00463EB4" w:rsidRDefault="003E186D" w:rsidP="00AB4445">
                  <w:pPr>
                    <w:spacing w:beforeLines="60" w:before="144" w:line="312" w:lineRule="auto"/>
                    <w:contextualSpacing/>
                    <w:jc w:val="center"/>
                    <w:rPr>
                      <w:del w:id="332" w:author="Alex Graber" w:date="2020-08-29T08:57:00Z"/>
                    </w:rPr>
                  </w:pPr>
                  <w:del w:id="333" w:author="Alex Graber" w:date="2020-08-29T08:57:00Z">
                    <w:r w:rsidDel="00463EB4">
                      <w:delText>0</w:delText>
                    </w:r>
                  </w:del>
                </w:p>
              </w:tc>
              <w:tc>
                <w:tcPr>
                  <w:tcW w:w="1483" w:type="dxa"/>
                </w:tcPr>
                <w:p w14:paraId="0936974C" w14:textId="226D69DE" w:rsidR="003E186D" w:rsidDel="00463EB4" w:rsidRDefault="003E186D" w:rsidP="00AB4445">
                  <w:pPr>
                    <w:spacing w:beforeLines="60" w:before="144" w:line="312" w:lineRule="auto"/>
                    <w:contextualSpacing/>
                    <w:jc w:val="center"/>
                    <w:rPr>
                      <w:del w:id="334" w:author="Alex Graber" w:date="2020-08-29T08:57:00Z"/>
                    </w:rPr>
                  </w:pPr>
                  <w:del w:id="335" w:author="Alex Graber" w:date="2020-08-29T08:57:00Z">
                    <w:r w:rsidDel="00463EB4">
                      <w:delText>0</w:delText>
                    </w:r>
                  </w:del>
                </w:p>
              </w:tc>
            </w:tr>
            <w:tr w:rsidR="003E186D" w:rsidDel="00463EB4" w14:paraId="17C6A0C8" w14:textId="3D6F39A4" w:rsidTr="00AB4445">
              <w:trPr>
                <w:del w:id="336" w:author="Alex Graber" w:date="2020-08-29T08:57:00Z"/>
              </w:trPr>
              <w:tc>
                <w:tcPr>
                  <w:tcW w:w="1483" w:type="dxa"/>
                </w:tcPr>
                <w:p w14:paraId="3AEACCA3" w14:textId="0F917AA3" w:rsidR="003E186D" w:rsidDel="00463EB4" w:rsidRDefault="003E186D" w:rsidP="00AB4445">
                  <w:pPr>
                    <w:spacing w:beforeLines="60" w:before="144" w:line="312" w:lineRule="auto"/>
                    <w:contextualSpacing/>
                    <w:jc w:val="center"/>
                    <w:rPr>
                      <w:del w:id="337" w:author="Alex Graber" w:date="2020-08-29T08:57:00Z"/>
                    </w:rPr>
                  </w:pPr>
                  <w:del w:id="338" w:author="Alex Graber" w:date="2020-08-29T08:57:00Z">
                    <w:r w:rsidDel="00463EB4">
                      <w:delText>2</w:delText>
                    </w:r>
                  </w:del>
                </w:p>
              </w:tc>
              <w:tc>
                <w:tcPr>
                  <w:tcW w:w="1483" w:type="dxa"/>
                </w:tcPr>
                <w:p w14:paraId="5CB9514B" w14:textId="2412DAEB" w:rsidR="003E186D" w:rsidDel="00463EB4" w:rsidRDefault="003E186D" w:rsidP="00AB4445">
                  <w:pPr>
                    <w:spacing w:beforeLines="60" w:before="144" w:line="312" w:lineRule="auto"/>
                    <w:contextualSpacing/>
                    <w:jc w:val="center"/>
                    <w:rPr>
                      <w:del w:id="339" w:author="Alex Graber" w:date="2020-08-29T08:57:00Z"/>
                    </w:rPr>
                  </w:pPr>
                  <w:del w:id="340" w:author="Alex Graber" w:date="2020-08-29T08:57:00Z">
                    <w:r w:rsidDel="00463EB4">
                      <w:delText>1</w:delText>
                    </w:r>
                  </w:del>
                </w:p>
              </w:tc>
              <w:tc>
                <w:tcPr>
                  <w:tcW w:w="1483" w:type="dxa"/>
                </w:tcPr>
                <w:p w14:paraId="4C70A068" w14:textId="7F355E4A" w:rsidR="003E186D" w:rsidDel="00463EB4" w:rsidRDefault="003E186D" w:rsidP="00AB4445">
                  <w:pPr>
                    <w:spacing w:beforeLines="60" w:before="144" w:line="312" w:lineRule="auto"/>
                    <w:contextualSpacing/>
                    <w:jc w:val="center"/>
                    <w:rPr>
                      <w:del w:id="341" w:author="Alex Graber" w:date="2020-08-29T08:57:00Z"/>
                    </w:rPr>
                  </w:pPr>
                  <w:del w:id="342" w:author="Alex Graber" w:date="2020-08-29T08:57:00Z">
                    <w:r w:rsidDel="00463EB4">
                      <w:delText>2</w:delText>
                    </w:r>
                  </w:del>
                </w:p>
              </w:tc>
            </w:tr>
            <w:tr w:rsidR="003E186D" w:rsidDel="00463EB4" w14:paraId="06793003" w14:textId="4FC9D9AF" w:rsidTr="00AB4445">
              <w:trPr>
                <w:del w:id="343" w:author="Alex Graber" w:date="2020-08-29T08:57:00Z"/>
              </w:trPr>
              <w:tc>
                <w:tcPr>
                  <w:tcW w:w="1483" w:type="dxa"/>
                </w:tcPr>
                <w:p w14:paraId="3A12DAD2" w14:textId="667A3279" w:rsidR="003E186D" w:rsidDel="00463EB4" w:rsidRDefault="003E186D" w:rsidP="00AB4445">
                  <w:pPr>
                    <w:spacing w:beforeLines="60" w:before="144" w:line="312" w:lineRule="auto"/>
                    <w:contextualSpacing/>
                    <w:jc w:val="center"/>
                    <w:rPr>
                      <w:del w:id="344" w:author="Alex Graber" w:date="2020-08-29T08:57:00Z"/>
                    </w:rPr>
                  </w:pPr>
                  <w:del w:id="345" w:author="Alex Graber" w:date="2020-08-29T08:57:00Z">
                    <w:r w:rsidDel="00463EB4">
                      <w:delText>0</w:delText>
                    </w:r>
                  </w:del>
                </w:p>
              </w:tc>
              <w:tc>
                <w:tcPr>
                  <w:tcW w:w="1483" w:type="dxa"/>
                </w:tcPr>
                <w:p w14:paraId="00616CAE" w14:textId="0B1C42AE" w:rsidR="003E186D" w:rsidDel="00463EB4" w:rsidRDefault="003E186D" w:rsidP="00AB4445">
                  <w:pPr>
                    <w:spacing w:beforeLines="60" w:before="144" w:line="312" w:lineRule="auto"/>
                    <w:contextualSpacing/>
                    <w:jc w:val="center"/>
                    <w:rPr>
                      <w:del w:id="346" w:author="Alex Graber" w:date="2020-08-29T08:57:00Z"/>
                    </w:rPr>
                  </w:pPr>
                  <w:del w:id="347" w:author="Alex Graber" w:date="2020-08-29T08:57:00Z">
                    <w:r w:rsidDel="00463EB4">
                      <w:delText>0</w:delText>
                    </w:r>
                  </w:del>
                </w:p>
              </w:tc>
              <w:tc>
                <w:tcPr>
                  <w:tcW w:w="1483" w:type="dxa"/>
                </w:tcPr>
                <w:p w14:paraId="34930024" w14:textId="0D45F4B7" w:rsidR="003E186D" w:rsidDel="00463EB4" w:rsidRDefault="003E186D" w:rsidP="00AB4445">
                  <w:pPr>
                    <w:spacing w:beforeLines="60" w:before="144" w:line="312" w:lineRule="auto"/>
                    <w:contextualSpacing/>
                    <w:jc w:val="center"/>
                    <w:rPr>
                      <w:del w:id="348" w:author="Alex Graber" w:date="2020-08-29T08:57:00Z"/>
                    </w:rPr>
                  </w:pPr>
                  <w:del w:id="349" w:author="Alex Graber" w:date="2020-08-29T08:57:00Z">
                    <w:r w:rsidDel="00463EB4">
                      <w:delText>1</w:delText>
                    </w:r>
                  </w:del>
                </w:p>
              </w:tc>
            </w:tr>
            <w:tr w:rsidR="003E186D" w:rsidDel="00463EB4" w14:paraId="5EBBB5CB" w14:textId="6837BF34" w:rsidTr="00AB4445">
              <w:trPr>
                <w:del w:id="350" w:author="Alex Graber" w:date="2020-08-29T08:57:00Z"/>
              </w:trPr>
              <w:tc>
                <w:tcPr>
                  <w:tcW w:w="1483" w:type="dxa"/>
                </w:tcPr>
                <w:p w14:paraId="7233972A" w14:textId="597A3D87" w:rsidR="003E186D" w:rsidDel="00463EB4" w:rsidRDefault="003E186D" w:rsidP="00AB4445">
                  <w:pPr>
                    <w:spacing w:beforeLines="60" w:before="144" w:line="312" w:lineRule="auto"/>
                    <w:contextualSpacing/>
                    <w:jc w:val="center"/>
                    <w:rPr>
                      <w:del w:id="351" w:author="Alex Graber" w:date="2020-08-29T08:57:00Z"/>
                    </w:rPr>
                  </w:pPr>
                  <w:del w:id="352" w:author="Alex Graber" w:date="2020-08-29T08:57:00Z">
                    <w:r w:rsidDel="00463EB4">
                      <w:delText>1</w:delText>
                    </w:r>
                  </w:del>
                </w:p>
              </w:tc>
              <w:tc>
                <w:tcPr>
                  <w:tcW w:w="1483" w:type="dxa"/>
                </w:tcPr>
                <w:p w14:paraId="403B0950" w14:textId="6538D5B9" w:rsidR="003E186D" w:rsidDel="00463EB4" w:rsidRDefault="003E186D" w:rsidP="00AB4445">
                  <w:pPr>
                    <w:spacing w:beforeLines="60" w:before="144" w:line="312" w:lineRule="auto"/>
                    <w:contextualSpacing/>
                    <w:jc w:val="center"/>
                    <w:rPr>
                      <w:del w:id="353" w:author="Alex Graber" w:date="2020-08-29T08:57:00Z"/>
                    </w:rPr>
                  </w:pPr>
                  <w:del w:id="354" w:author="Alex Graber" w:date="2020-08-29T08:57:00Z">
                    <w:r w:rsidDel="00463EB4">
                      <w:delText>1</w:delText>
                    </w:r>
                  </w:del>
                </w:p>
              </w:tc>
              <w:tc>
                <w:tcPr>
                  <w:tcW w:w="1483" w:type="dxa"/>
                </w:tcPr>
                <w:p w14:paraId="33E120FF" w14:textId="5D88E7F6" w:rsidR="003E186D" w:rsidDel="00463EB4" w:rsidRDefault="003E186D" w:rsidP="00AB4445">
                  <w:pPr>
                    <w:spacing w:beforeLines="60" w:before="144" w:line="312" w:lineRule="auto"/>
                    <w:contextualSpacing/>
                    <w:jc w:val="center"/>
                    <w:rPr>
                      <w:del w:id="355" w:author="Alex Graber" w:date="2020-08-29T08:57:00Z"/>
                    </w:rPr>
                  </w:pPr>
                  <w:del w:id="356" w:author="Alex Graber" w:date="2020-08-29T08:57:00Z">
                    <w:r w:rsidDel="00463EB4">
                      <w:delText>1</w:delText>
                    </w:r>
                  </w:del>
                </w:p>
              </w:tc>
            </w:tr>
          </w:tbl>
          <w:p w14:paraId="623A20CF" w14:textId="3DAF0AE1" w:rsidR="003E186D" w:rsidDel="00463EB4" w:rsidRDefault="003E186D" w:rsidP="00AB4445">
            <w:pPr>
              <w:spacing w:beforeLines="60" w:before="144" w:line="312" w:lineRule="auto"/>
              <w:contextualSpacing/>
              <w:rPr>
                <w:del w:id="357" w:author="Alex Graber" w:date="2020-08-29T08:57:00Z"/>
              </w:rPr>
            </w:pPr>
          </w:p>
        </w:tc>
        <w:tc>
          <w:tcPr>
            <w:tcW w:w="4675" w:type="dxa"/>
          </w:tcPr>
          <w:p w14:paraId="6B098CE6" w14:textId="5B9C10BC" w:rsidR="003E186D" w:rsidRPr="001763BA" w:rsidDel="00463EB4" w:rsidRDefault="003E186D" w:rsidP="00AB4445">
            <w:pPr>
              <w:rPr>
                <w:del w:id="358" w:author="Alex Graber" w:date="2020-08-29T08:57:00Z"/>
                <w:b/>
              </w:rPr>
            </w:pPr>
            <w:del w:id="359" w:author="Alex Graber" w:date="2020-08-29T08:57:00Z">
              <w:r w:rsidDel="00463EB4">
                <w:rPr>
                  <w:b/>
                </w:rPr>
                <w:delText xml:space="preserve">  </w:delText>
              </w:r>
              <w:r w:rsidRPr="001763BA" w:rsidDel="00463EB4">
                <w:rPr>
                  <w:b/>
                </w:rPr>
                <w:delText>Final design</w:delText>
              </w:r>
              <w:r w:rsidDel="00463EB4">
                <w:rPr>
                  <w:b/>
                </w:rPr>
                <w:delText xml:space="preserve"> (lambda=1)</w:delText>
              </w:r>
            </w:del>
          </w:p>
          <w:tbl>
            <w:tblPr>
              <w:tblStyle w:val="TableGrid"/>
              <w:tblW w:w="0" w:type="auto"/>
              <w:tblLook w:val="04A0" w:firstRow="1" w:lastRow="0" w:firstColumn="1" w:lastColumn="0" w:noHBand="0" w:noVBand="1"/>
            </w:tblPr>
            <w:tblGrid>
              <w:gridCol w:w="1483"/>
              <w:gridCol w:w="1483"/>
              <w:gridCol w:w="1483"/>
            </w:tblGrid>
            <w:tr w:rsidR="003E186D" w:rsidDel="00463EB4" w14:paraId="63F41904" w14:textId="2484FBEC" w:rsidTr="00AB4445">
              <w:trPr>
                <w:del w:id="360" w:author="Alex Graber" w:date="2020-08-29T08:57:00Z"/>
              </w:trPr>
              <w:tc>
                <w:tcPr>
                  <w:tcW w:w="1483" w:type="dxa"/>
                </w:tcPr>
                <w:p w14:paraId="686F3C61" w14:textId="271E7867" w:rsidR="003E186D" w:rsidDel="00463EB4" w:rsidRDefault="003E186D" w:rsidP="00AB4445">
                  <w:pPr>
                    <w:spacing w:beforeLines="60" w:before="144" w:line="312" w:lineRule="auto"/>
                    <w:contextualSpacing/>
                    <w:jc w:val="center"/>
                    <w:rPr>
                      <w:del w:id="361" w:author="Alex Graber" w:date="2020-08-29T08:57:00Z"/>
                    </w:rPr>
                  </w:pPr>
                  <w:del w:id="362" w:author="Alex Graber" w:date="2020-08-29T08:57:00Z">
                    <w:r w:rsidDel="00463EB4">
                      <w:delText>2</w:delText>
                    </w:r>
                  </w:del>
                </w:p>
              </w:tc>
              <w:tc>
                <w:tcPr>
                  <w:tcW w:w="1483" w:type="dxa"/>
                </w:tcPr>
                <w:p w14:paraId="0E6C3394" w14:textId="632504C1" w:rsidR="003E186D" w:rsidDel="00463EB4" w:rsidRDefault="003E186D" w:rsidP="00AB4445">
                  <w:pPr>
                    <w:spacing w:beforeLines="60" w:before="144" w:line="312" w:lineRule="auto"/>
                    <w:contextualSpacing/>
                    <w:jc w:val="center"/>
                    <w:rPr>
                      <w:del w:id="363" w:author="Alex Graber" w:date="2020-08-29T08:57:00Z"/>
                    </w:rPr>
                  </w:pPr>
                  <w:del w:id="364" w:author="Alex Graber" w:date="2020-08-29T08:57:00Z">
                    <w:r w:rsidDel="00463EB4">
                      <w:delText>1</w:delText>
                    </w:r>
                  </w:del>
                </w:p>
              </w:tc>
              <w:tc>
                <w:tcPr>
                  <w:tcW w:w="1483" w:type="dxa"/>
                </w:tcPr>
                <w:p w14:paraId="68035C2D" w14:textId="54C85580" w:rsidR="003E186D" w:rsidDel="00463EB4" w:rsidRDefault="003E186D" w:rsidP="00AB4445">
                  <w:pPr>
                    <w:spacing w:beforeLines="60" w:before="144" w:line="312" w:lineRule="auto"/>
                    <w:contextualSpacing/>
                    <w:jc w:val="center"/>
                    <w:rPr>
                      <w:del w:id="365" w:author="Alex Graber" w:date="2020-08-29T08:57:00Z"/>
                    </w:rPr>
                  </w:pPr>
                  <w:del w:id="366" w:author="Alex Graber" w:date="2020-08-29T08:57:00Z">
                    <w:r w:rsidDel="00463EB4">
                      <w:delText>2</w:delText>
                    </w:r>
                  </w:del>
                </w:p>
              </w:tc>
            </w:tr>
            <w:tr w:rsidR="003E186D" w:rsidDel="00463EB4" w14:paraId="38E4EA78" w14:textId="1CCF195E" w:rsidTr="00AB4445">
              <w:trPr>
                <w:del w:id="367" w:author="Alex Graber" w:date="2020-08-29T08:57:00Z"/>
              </w:trPr>
              <w:tc>
                <w:tcPr>
                  <w:tcW w:w="1483" w:type="dxa"/>
                </w:tcPr>
                <w:p w14:paraId="26709329" w14:textId="41949211" w:rsidR="003E186D" w:rsidDel="00463EB4" w:rsidRDefault="003E186D" w:rsidP="00AB4445">
                  <w:pPr>
                    <w:spacing w:beforeLines="60" w:before="144" w:line="312" w:lineRule="auto"/>
                    <w:contextualSpacing/>
                    <w:jc w:val="center"/>
                    <w:rPr>
                      <w:del w:id="368" w:author="Alex Graber" w:date="2020-08-29T08:57:00Z"/>
                    </w:rPr>
                  </w:pPr>
                  <w:del w:id="369" w:author="Alex Graber" w:date="2020-08-29T08:57:00Z">
                    <w:r w:rsidDel="00463EB4">
                      <w:delText>2</w:delText>
                    </w:r>
                  </w:del>
                </w:p>
              </w:tc>
              <w:tc>
                <w:tcPr>
                  <w:tcW w:w="1483" w:type="dxa"/>
                </w:tcPr>
                <w:p w14:paraId="47CA442A" w14:textId="54E9733C" w:rsidR="003E186D" w:rsidDel="00463EB4" w:rsidRDefault="003E186D" w:rsidP="00AB4445">
                  <w:pPr>
                    <w:spacing w:beforeLines="60" w:before="144" w:line="312" w:lineRule="auto"/>
                    <w:contextualSpacing/>
                    <w:jc w:val="center"/>
                    <w:rPr>
                      <w:del w:id="370" w:author="Alex Graber" w:date="2020-08-29T08:57:00Z"/>
                    </w:rPr>
                  </w:pPr>
                  <w:del w:id="371" w:author="Alex Graber" w:date="2020-08-29T08:57:00Z">
                    <w:r w:rsidDel="00463EB4">
                      <w:delText>1</w:delText>
                    </w:r>
                  </w:del>
                </w:p>
              </w:tc>
              <w:tc>
                <w:tcPr>
                  <w:tcW w:w="1483" w:type="dxa"/>
                </w:tcPr>
                <w:p w14:paraId="35A5E8E8" w14:textId="04B487EC" w:rsidR="003E186D" w:rsidDel="00463EB4" w:rsidRDefault="003E186D" w:rsidP="00AB4445">
                  <w:pPr>
                    <w:spacing w:beforeLines="60" w:before="144" w:line="312" w:lineRule="auto"/>
                    <w:contextualSpacing/>
                    <w:jc w:val="center"/>
                    <w:rPr>
                      <w:del w:id="372" w:author="Alex Graber" w:date="2020-08-29T08:57:00Z"/>
                    </w:rPr>
                  </w:pPr>
                  <w:del w:id="373" w:author="Alex Graber" w:date="2020-08-29T08:57:00Z">
                    <w:r w:rsidDel="00463EB4">
                      <w:delText>2</w:delText>
                    </w:r>
                  </w:del>
                </w:p>
              </w:tc>
            </w:tr>
            <w:tr w:rsidR="003E186D" w:rsidDel="00463EB4" w14:paraId="679B7268" w14:textId="2B94E6A6" w:rsidTr="00AB4445">
              <w:trPr>
                <w:del w:id="374" w:author="Alex Graber" w:date="2020-08-29T08:57:00Z"/>
              </w:trPr>
              <w:tc>
                <w:tcPr>
                  <w:tcW w:w="1483" w:type="dxa"/>
                </w:tcPr>
                <w:p w14:paraId="4103BD6F" w14:textId="181BD96E" w:rsidR="003E186D" w:rsidDel="00463EB4" w:rsidRDefault="003E186D" w:rsidP="00AB4445">
                  <w:pPr>
                    <w:spacing w:beforeLines="60" w:before="144" w:line="312" w:lineRule="auto"/>
                    <w:contextualSpacing/>
                    <w:jc w:val="center"/>
                    <w:rPr>
                      <w:del w:id="375" w:author="Alex Graber" w:date="2020-08-29T08:57:00Z"/>
                    </w:rPr>
                  </w:pPr>
                  <w:del w:id="376" w:author="Alex Graber" w:date="2020-08-29T08:57:00Z">
                    <w:r w:rsidDel="00463EB4">
                      <w:delText>0</w:delText>
                    </w:r>
                  </w:del>
                </w:p>
              </w:tc>
              <w:tc>
                <w:tcPr>
                  <w:tcW w:w="1483" w:type="dxa"/>
                </w:tcPr>
                <w:p w14:paraId="47871BDF" w14:textId="2FA418C3" w:rsidR="003E186D" w:rsidDel="00463EB4" w:rsidRDefault="003E186D" w:rsidP="00AB4445">
                  <w:pPr>
                    <w:spacing w:beforeLines="60" w:before="144" w:line="312" w:lineRule="auto"/>
                    <w:contextualSpacing/>
                    <w:jc w:val="center"/>
                    <w:rPr>
                      <w:del w:id="377" w:author="Alex Graber" w:date="2020-08-29T08:57:00Z"/>
                    </w:rPr>
                  </w:pPr>
                  <w:del w:id="378" w:author="Alex Graber" w:date="2020-08-29T08:57:00Z">
                    <w:r w:rsidDel="00463EB4">
                      <w:delText>0</w:delText>
                    </w:r>
                  </w:del>
                </w:p>
              </w:tc>
              <w:tc>
                <w:tcPr>
                  <w:tcW w:w="1483" w:type="dxa"/>
                </w:tcPr>
                <w:p w14:paraId="25451DF8" w14:textId="2DF50386" w:rsidR="003E186D" w:rsidDel="00463EB4" w:rsidRDefault="003E186D" w:rsidP="00AB4445">
                  <w:pPr>
                    <w:spacing w:beforeLines="60" w:before="144" w:line="312" w:lineRule="auto"/>
                    <w:contextualSpacing/>
                    <w:jc w:val="center"/>
                    <w:rPr>
                      <w:del w:id="379" w:author="Alex Graber" w:date="2020-08-29T08:57:00Z"/>
                    </w:rPr>
                  </w:pPr>
                  <w:del w:id="380" w:author="Alex Graber" w:date="2020-08-29T08:57:00Z">
                    <w:r w:rsidDel="00463EB4">
                      <w:delText>1</w:delText>
                    </w:r>
                  </w:del>
                </w:p>
              </w:tc>
            </w:tr>
            <w:tr w:rsidR="003E186D" w:rsidDel="00463EB4" w14:paraId="1EFCB632" w14:textId="2C236000" w:rsidTr="00AB4445">
              <w:trPr>
                <w:del w:id="381" w:author="Alex Graber" w:date="2020-08-29T08:57:00Z"/>
              </w:trPr>
              <w:tc>
                <w:tcPr>
                  <w:tcW w:w="1483" w:type="dxa"/>
                </w:tcPr>
                <w:p w14:paraId="5180EC47" w14:textId="50D1A858" w:rsidR="003E186D" w:rsidDel="00463EB4" w:rsidRDefault="003E186D" w:rsidP="00AB4445">
                  <w:pPr>
                    <w:spacing w:beforeLines="60" w:before="144" w:line="312" w:lineRule="auto"/>
                    <w:contextualSpacing/>
                    <w:jc w:val="center"/>
                    <w:rPr>
                      <w:del w:id="382" w:author="Alex Graber" w:date="2020-08-29T08:57:00Z"/>
                    </w:rPr>
                  </w:pPr>
                  <w:del w:id="383" w:author="Alex Graber" w:date="2020-08-29T08:57:00Z">
                    <w:r w:rsidDel="00463EB4">
                      <w:delText>1</w:delText>
                    </w:r>
                  </w:del>
                </w:p>
              </w:tc>
              <w:tc>
                <w:tcPr>
                  <w:tcW w:w="1483" w:type="dxa"/>
                </w:tcPr>
                <w:p w14:paraId="59F53A3B" w14:textId="6A7BB740" w:rsidR="003E186D" w:rsidDel="00463EB4" w:rsidRDefault="003E186D" w:rsidP="00AB4445">
                  <w:pPr>
                    <w:spacing w:beforeLines="60" w:before="144" w:line="312" w:lineRule="auto"/>
                    <w:contextualSpacing/>
                    <w:jc w:val="center"/>
                    <w:rPr>
                      <w:del w:id="384" w:author="Alex Graber" w:date="2020-08-29T08:57:00Z"/>
                    </w:rPr>
                  </w:pPr>
                  <w:del w:id="385" w:author="Alex Graber" w:date="2020-08-29T08:57:00Z">
                    <w:r w:rsidDel="00463EB4">
                      <w:delText>1</w:delText>
                    </w:r>
                  </w:del>
                </w:p>
              </w:tc>
              <w:tc>
                <w:tcPr>
                  <w:tcW w:w="1483" w:type="dxa"/>
                </w:tcPr>
                <w:p w14:paraId="2FC7CC7D" w14:textId="46906299" w:rsidR="003E186D" w:rsidDel="00463EB4" w:rsidRDefault="003E186D" w:rsidP="00AB4445">
                  <w:pPr>
                    <w:spacing w:beforeLines="60" w:before="144" w:line="312" w:lineRule="auto"/>
                    <w:contextualSpacing/>
                    <w:jc w:val="center"/>
                    <w:rPr>
                      <w:del w:id="386" w:author="Alex Graber" w:date="2020-08-29T08:57:00Z"/>
                    </w:rPr>
                  </w:pPr>
                  <w:del w:id="387" w:author="Alex Graber" w:date="2020-08-29T08:57:00Z">
                    <w:r w:rsidDel="00463EB4">
                      <w:delText>1</w:delText>
                    </w:r>
                  </w:del>
                </w:p>
              </w:tc>
            </w:tr>
            <w:tr w:rsidR="003E186D" w:rsidDel="00463EB4" w14:paraId="15694A4E" w14:textId="53C089AC" w:rsidTr="00AB4445">
              <w:trPr>
                <w:del w:id="388" w:author="Alex Graber" w:date="2020-08-29T08:57:00Z"/>
              </w:trPr>
              <w:tc>
                <w:tcPr>
                  <w:tcW w:w="1483" w:type="dxa"/>
                </w:tcPr>
                <w:p w14:paraId="5FE66D62" w14:textId="38E2EAC0" w:rsidR="003E186D" w:rsidDel="00463EB4" w:rsidRDefault="003E186D" w:rsidP="00AB4445">
                  <w:pPr>
                    <w:spacing w:beforeLines="60" w:before="144" w:line="312" w:lineRule="auto"/>
                    <w:contextualSpacing/>
                    <w:jc w:val="center"/>
                    <w:rPr>
                      <w:del w:id="389" w:author="Alex Graber" w:date="2020-08-29T08:57:00Z"/>
                    </w:rPr>
                  </w:pPr>
                  <w:del w:id="390" w:author="Alex Graber" w:date="2020-08-29T08:57:00Z">
                    <w:r w:rsidDel="00463EB4">
                      <w:delText>1</w:delText>
                    </w:r>
                  </w:del>
                </w:p>
              </w:tc>
              <w:tc>
                <w:tcPr>
                  <w:tcW w:w="1483" w:type="dxa"/>
                </w:tcPr>
                <w:p w14:paraId="25FF44E9" w14:textId="6AF94FDB" w:rsidR="003E186D" w:rsidDel="00463EB4" w:rsidRDefault="003E186D" w:rsidP="00AB4445">
                  <w:pPr>
                    <w:spacing w:beforeLines="60" w:before="144" w:line="312" w:lineRule="auto"/>
                    <w:contextualSpacing/>
                    <w:jc w:val="center"/>
                    <w:rPr>
                      <w:del w:id="391" w:author="Alex Graber" w:date="2020-08-29T08:57:00Z"/>
                    </w:rPr>
                  </w:pPr>
                  <w:del w:id="392" w:author="Alex Graber" w:date="2020-08-29T08:57:00Z">
                    <w:r w:rsidDel="00463EB4">
                      <w:delText>1</w:delText>
                    </w:r>
                  </w:del>
                </w:p>
              </w:tc>
              <w:tc>
                <w:tcPr>
                  <w:tcW w:w="1483" w:type="dxa"/>
                </w:tcPr>
                <w:p w14:paraId="4D035F3B" w14:textId="450108EF" w:rsidR="003E186D" w:rsidDel="00463EB4" w:rsidRDefault="003E186D" w:rsidP="00AB4445">
                  <w:pPr>
                    <w:spacing w:beforeLines="60" w:before="144" w:line="312" w:lineRule="auto"/>
                    <w:contextualSpacing/>
                    <w:jc w:val="center"/>
                    <w:rPr>
                      <w:del w:id="393" w:author="Alex Graber" w:date="2020-08-29T08:57:00Z"/>
                    </w:rPr>
                  </w:pPr>
                  <w:del w:id="394" w:author="Alex Graber" w:date="2020-08-29T08:57:00Z">
                    <w:r w:rsidDel="00463EB4">
                      <w:delText>1</w:delText>
                    </w:r>
                  </w:del>
                </w:p>
              </w:tc>
            </w:tr>
            <w:tr w:rsidR="003E186D" w:rsidDel="00463EB4" w14:paraId="47B79355" w14:textId="05AB5C53" w:rsidTr="00AB4445">
              <w:trPr>
                <w:del w:id="395" w:author="Alex Graber" w:date="2020-08-29T08:57:00Z"/>
              </w:trPr>
              <w:tc>
                <w:tcPr>
                  <w:tcW w:w="1483" w:type="dxa"/>
                </w:tcPr>
                <w:p w14:paraId="03544D15" w14:textId="52239378" w:rsidR="003E186D" w:rsidDel="00463EB4" w:rsidRDefault="003E186D" w:rsidP="00AB4445">
                  <w:pPr>
                    <w:spacing w:beforeLines="60" w:before="144" w:line="312" w:lineRule="auto"/>
                    <w:contextualSpacing/>
                    <w:jc w:val="center"/>
                    <w:rPr>
                      <w:del w:id="396" w:author="Alex Graber" w:date="2020-08-29T08:57:00Z"/>
                    </w:rPr>
                  </w:pPr>
                  <w:del w:id="397" w:author="Alex Graber" w:date="2020-08-29T08:57:00Z">
                    <w:r w:rsidDel="00463EB4">
                      <w:delText>1</w:delText>
                    </w:r>
                  </w:del>
                </w:p>
              </w:tc>
              <w:tc>
                <w:tcPr>
                  <w:tcW w:w="1483" w:type="dxa"/>
                </w:tcPr>
                <w:p w14:paraId="541DE1B0" w14:textId="7A697D34" w:rsidR="003E186D" w:rsidDel="00463EB4" w:rsidRDefault="003E186D" w:rsidP="00AB4445">
                  <w:pPr>
                    <w:spacing w:beforeLines="60" w:before="144" w:line="312" w:lineRule="auto"/>
                    <w:contextualSpacing/>
                    <w:jc w:val="center"/>
                    <w:rPr>
                      <w:del w:id="398" w:author="Alex Graber" w:date="2020-08-29T08:57:00Z"/>
                    </w:rPr>
                  </w:pPr>
                  <w:del w:id="399" w:author="Alex Graber" w:date="2020-08-29T08:57:00Z">
                    <w:r w:rsidDel="00463EB4">
                      <w:delText>0</w:delText>
                    </w:r>
                  </w:del>
                </w:p>
              </w:tc>
              <w:tc>
                <w:tcPr>
                  <w:tcW w:w="1483" w:type="dxa"/>
                </w:tcPr>
                <w:p w14:paraId="19680C96" w14:textId="49636876" w:rsidR="003E186D" w:rsidDel="00463EB4" w:rsidRDefault="003E186D" w:rsidP="00AB4445">
                  <w:pPr>
                    <w:spacing w:beforeLines="60" w:before="144" w:line="312" w:lineRule="auto"/>
                    <w:contextualSpacing/>
                    <w:jc w:val="center"/>
                    <w:rPr>
                      <w:del w:id="400" w:author="Alex Graber" w:date="2020-08-29T08:57:00Z"/>
                    </w:rPr>
                  </w:pPr>
                  <w:del w:id="401" w:author="Alex Graber" w:date="2020-08-29T08:57:00Z">
                    <w:r w:rsidDel="00463EB4">
                      <w:delText>0</w:delText>
                    </w:r>
                  </w:del>
                </w:p>
              </w:tc>
            </w:tr>
            <w:tr w:rsidR="003E186D" w:rsidDel="00463EB4" w14:paraId="3D37E34B" w14:textId="78E35A55" w:rsidTr="00AB4445">
              <w:trPr>
                <w:del w:id="402" w:author="Alex Graber" w:date="2020-08-29T08:57:00Z"/>
              </w:trPr>
              <w:tc>
                <w:tcPr>
                  <w:tcW w:w="1483" w:type="dxa"/>
                </w:tcPr>
                <w:p w14:paraId="689C1099" w14:textId="4899A90A" w:rsidR="003E186D" w:rsidDel="00463EB4" w:rsidRDefault="003E186D" w:rsidP="00AB4445">
                  <w:pPr>
                    <w:spacing w:beforeLines="60" w:before="144" w:line="312" w:lineRule="auto"/>
                    <w:contextualSpacing/>
                    <w:jc w:val="center"/>
                    <w:rPr>
                      <w:del w:id="403" w:author="Alex Graber" w:date="2020-08-29T08:57:00Z"/>
                    </w:rPr>
                  </w:pPr>
                  <w:del w:id="404" w:author="Alex Graber" w:date="2020-08-29T08:57:00Z">
                    <w:r w:rsidDel="00463EB4">
                      <w:delText>1</w:delText>
                    </w:r>
                  </w:del>
                </w:p>
              </w:tc>
              <w:tc>
                <w:tcPr>
                  <w:tcW w:w="1483" w:type="dxa"/>
                </w:tcPr>
                <w:p w14:paraId="4635ACED" w14:textId="1B2C6BAA" w:rsidR="003E186D" w:rsidDel="00463EB4" w:rsidRDefault="003E186D" w:rsidP="00AB4445">
                  <w:pPr>
                    <w:spacing w:beforeLines="60" w:before="144" w:line="312" w:lineRule="auto"/>
                    <w:contextualSpacing/>
                    <w:jc w:val="center"/>
                    <w:rPr>
                      <w:del w:id="405" w:author="Alex Graber" w:date="2020-08-29T08:57:00Z"/>
                    </w:rPr>
                  </w:pPr>
                  <w:del w:id="406" w:author="Alex Graber" w:date="2020-08-29T08:57:00Z">
                    <w:r w:rsidDel="00463EB4">
                      <w:delText>0</w:delText>
                    </w:r>
                  </w:del>
                </w:p>
              </w:tc>
              <w:tc>
                <w:tcPr>
                  <w:tcW w:w="1483" w:type="dxa"/>
                </w:tcPr>
                <w:p w14:paraId="1437D6CB" w14:textId="1ABA51DD" w:rsidR="003E186D" w:rsidDel="00463EB4" w:rsidRDefault="003E186D" w:rsidP="00AB4445">
                  <w:pPr>
                    <w:spacing w:beforeLines="60" w:before="144" w:line="312" w:lineRule="auto"/>
                    <w:contextualSpacing/>
                    <w:jc w:val="center"/>
                    <w:rPr>
                      <w:del w:id="407" w:author="Alex Graber" w:date="2020-08-29T08:57:00Z"/>
                    </w:rPr>
                  </w:pPr>
                  <w:del w:id="408" w:author="Alex Graber" w:date="2020-08-29T08:57:00Z">
                    <w:r w:rsidDel="00463EB4">
                      <w:delText>1</w:delText>
                    </w:r>
                  </w:del>
                </w:p>
              </w:tc>
            </w:tr>
            <w:tr w:rsidR="003E186D" w:rsidDel="00463EB4" w14:paraId="4975FE1F" w14:textId="78C799FD" w:rsidTr="00AB4445">
              <w:trPr>
                <w:del w:id="409" w:author="Alex Graber" w:date="2020-08-29T08:57:00Z"/>
              </w:trPr>
              <w:tc>
                <w:tcPr>
                  <w:tcW w:w="1483" w:type="dxa"/>
                </w:tcPr>
                <w:p w14:paraId="24177AE8" w14:textId="2D4C02E5" w:rsidR="003E186D" w:rsidDel="00463EB4" w:rsidRDefault="003E186D" w:rsidP="00AB4445">
                  <w:pPr>
                    <w:spacing w:beforeLines="60" w:before="144" w:line="312" w:lineRule="auto"/>
                    <w:contextualSpacing/>
                    <w:jc w:val="center"/>
                    <w:rPr>
                      <w:del w:id="410" w:author="Alex Graber" w:date="2020-08-29T08:57:00Z"/>
                    </w:rPr>
                  </w:pPr>
                  <w:del w:id="411" w:author="Alex Graber" w:date="2020-08-29T08:57:00Z">
                    <w:r w:rsidDel="00463EB4">
                      <w:delText>1</w:delText>
                    </w:r>
                  </w:del>
                </w:p>
              </w:tc>
              <w:tc>
                <w:tcPr>
                  <w:tcW w:w="1483" w:type="dxa"/>
                </w:tcPr>
                <w:p w14:paraId="33D2D4C6" w14:textId="25BD6C78" w:rsidR="003E186D" w:rsidDel="00463EB4" w:rsidRDefault="003E186D" w:rsidP="00AB4445">
                  <w:pPr>
                    <w:spacing w:beforeLines="60" w:before="144" w:line="312" w:lineRule="auto"/>
                    <w:contextualSpacing/>
                    <w:jc w:val="center"/>
                    <w:rPr>
                      <w:del w:id="412" w:author="Alex Graber" w:date="2020-08-29T08:57:00Z"/>
                    </w:rPr>
                  </w:pPr>
                  <w:del w:id="413" w:author="Alex Graber" w:date="2020-08-29T08:57:00Z">
                    <w:r w:rsidDel="00463EB4">
                      <w:delText>0</w:delText>
                    </w:r>
                  </w:del>
                </w:p>
              </w:tc>
              <w:tc>
                <w:tcPr>
                  <w:tcW w:w="1483" w:type="dxa"/>
                </w:tcPr>
                <w:p w14:paraId="3A397623" w14:textId="176780DF" w:rsidR="003E186D" w:rsidDel="00463EB4" w:rsidRDefault="003E186D" w:rsidP="00AB4445">
                  <w:pPr>
                    <w:spacing w:beforeLines="60" w:before="144" w:line="312" w:lineRule="auto"/>
                    <w:contextualSpacing/>
                    <w:jc w:val="center"/>
                    <w:rPr>
                      <w:del w:id="414" w:author="Alex Graber" w:date="2020-08-29T08:57:00Z"/>
                    </w:rPr>
                  </w:pPr>
                  <w:del w:id="415" w:author="Alex Graber" w:date="2020-08-29T08:57:00Z">
                    <w:r w:rsidDel="00463EB4">
                      <w:delText>0</w:delText>
                    </w:r>
                  </w:del>
                </w:p>
              </w:tc>
            </w:tr>
          </w:tbl>
          <w:p w14:paraId="4EA2CA32" w14:textId="1C6B7AD8" w:rsidR="003E186D" w:rsidDel="00463EB4" w:rsidRDefault="003E186D" w:rsidP="00AB4445">
            <w:pPr>
              <w:spacing w:beforeLines="60" w:before="144" w:line="312" w:lineRule="auto"/>
              <w:contextualSpacing/>
              <w:rPr>
                <w:del w:id="416" w:author="Alex Graber" w:date="2020-08-29T08:57:00Z"/>
              </w:rPr>
            </w:pPr>
          </w:p>
        </w:tc>
      </w:tr>
    </w:tbl>
    <w:p w14:paraId="1A3FA0DB" w14:textId="5D0EEF9E" w:rsidR="003E186D" w:rsidDel="00463EB4" w:rsidRDefault="003E186D" w:rsidP="003E186D">
      <w:pPr>
        <w:spacing w:beforeLines="60" w:before="144" w:line="312" w:lineRule="auto"/>
        <w:contextualSpacing/>
        <w:rPr>
          <w:del w:id="417" w:author="Alex Graber" w:date="2020-08-29T08:57:00Z"/>
        </w:rPr>
      </w:pPr>
    </w:p>
    <w:p w14:paraId="160AB2E6" w14:textId="18D8BF17" w:rsidR="003E186D" w:rsidDel="00463EB4" w:rsidRDefault="003E186D" w:rsidP="003E186D">
      <w:pPr>
        <w:spacing w:beforeLines="60" w:before="144" w:line="312" w:lineRule="auto"/>
        <w:contextualSpacing/>
        <w:rPr>
          <w:del w:id="418" w:author="Alex Graber" w:date="2020-08-29T08:57:00Z"/>
        </w:rPr>
      </w:pPr>
      <w:del w:id="419" w:author="Alex Graber" w:date="2020-08-29T08:57:00Z">
        <w:r w:rsidDel="00463EB4">
          <w:delText xml:space="preserve">With lambda = 0, the algorithm converges in 10 iterations over 2 seconds and demonstrates a significant improvement in </w:delText>
        </w:r>
        <w:r w:rsidDel="00463EB4">
          <w:rPr>
            <w:i/>
          </w:rPr>
          <w:delText>d-optimality</w:delText>
        </w:r>
        <w:r w:rsidDel="00463EB4">
          <w:delText xml:space="preserve"> (131.0) over the original random design (53.9).</w:delText>
        </w:r>
      </w:del>
    </w:p>
    <w:p w14:paraId="337DE404" w14:textId="4E278D7A" w:rsidR="003E186D" w:rsidDel="00463EB4" w:rsidRDefault="003E186D" w:rsidP="003E186D">
      <w:pPr>
        <w:spacing w:beforeLines="60" w:before="144" w:line="312" w:lineRule="auto"/>
        <w:contextualSpacing/>
        <w:rPr>
          <w:del w:id="420" w:author="Alex Graber" w:date="2020-08-29T08:5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186D" w:rsidDel="00463EB4" w14:paraId="6529A36B" w14:textId="2564F575" w:rsidTr="00AB4445">
        <w:trPr>
          <w:del w:id="421" w:author="Alex Graber" w:date="2020-08-29T08:57:00Z"/>
        </w:trPr>
        <w:tc>
          <w:tcPr>
            <w:tcW w:w="4675" w:type="dxa"/>
          </w:tcPr>
          <w:p w14:paraId="7FA14BB6" w14:textId="4FE3BC55" w:rsidR="003E186D" w:rsidRPr="001763BA" w:rsidDel="00463EB4" w:rsidRDefault="003E186D" w:rsidP="00AB4445">
            <w:pPr>
              <w:rPr>
                <w:del w:id="422" w:author="Alex Graber" w:date="2020-08-29T08:57:00Z"/>
                <w:b/>
              </w:rPr>
            </w:pPr>
            <w:del w:id="423"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3E186D" w:rsidDel="00463EB4" w14:paraId="42E6BC97" w14:textId="71A42794" w:rsidTr="00AB4445">
              <w:trPr>
                <w:del w:id="424" w:author="Alex Graber" w:date="2020-08-29T08:57:00Z"/>
              </w:trPr>
              <w:tc>
                <w:tcPr>
                  <w:tcW w:w="1483" w:type="dxa"/>
                </w:tcPr>
                <w:p w14:paraId="69E27249" w14:textId="5EFC4265" w:rsidR="003E186D" w:rsidDel="00463EB4" w:rsidRDefault="003E186D" w:rsidP="00AB4445">
                  <w:pPr>
                    <w:spacing w:beforeLines="60" w:before="144" w:line="312" w:lineRule="auto"/>
                    <w:contextualSpacing/>
                    <w:jc w:val="center"/>
                    <w:rPr>
                      <w:del w:id="425" w:author="Alex Graber" w:date="2020-08-29T08:57:00Z"/>
                    </w:rPr>
                  </w:pPr>
                  <w:del w:id="426" w:author="Alex Graber" w:date="2020-08-29T08:57:00Z">
                    <w:r w:rsidDel="00463EB4">
                      <w:delText>1</w:delText>
                    </w:r>
                  </w:del>
                </w:p>
              </w:tc>
              <w:tc>
                <w:tcPr>
                  <w:tcW w:w="1483" w:type="dxa"/>
                </w:tcPr>
                <w:p w14:paraId="2F474D63" w14:textId="2BB4031D" w:rsidR="003E186D" w:rsidDel="00463EB4" w:rsidRDefault="003E186D" w:rsidP="00AB4445">
                  <w:pPr>
                    <w:spacing w:beforeLines="60" w:before="144" w:line="312" w:lineRule="auto"/>
                    <w:contextualSpacing/>
                    <w:jc w:val="center"/>
                    <w:rPr>
                      <w:del w:id="427" w:author="Alex Graber" w:date="2020-08-29T08:57:00Z"/>
                    </w:rPr>
                  </w:pPr>
                  <w:del w:id="428" w:author="Alex Graber" w:date="2020-08-29T08:57:00Z">
                    <w:r w:rsidDel="00463EB4">
                      <w:delText>1</w:delText>
                    </w:r>
                  </w:del>
                </w:p>
              </w:tc>
              <w:tc>
                <w:tcPr>
                  <w:tcW w:w="1483" w:type="dxa"/>
                </w:tcPr>
                <w:p w14:paraId="5D7093E6" w14:textId="6DCD2227" w:rsidR="003E186D" w:rsidDel="00463EB4" w:rsidRDefault="003E186D" w:rsidP="00AB4445">
                  <w:pPr>
                    <w:spacing w:beforeLines="60" w:before="144" w:line="312" w:lineRule="auto"/>
                    <w:contextualSpacing/>
                    <w:jc w:val="center"/>
                    <w:rPr>
                      <w:del w:id="429" w:author="Alex Graber" w:date="2020-08-29T08:57:00Z"/>
                    </w:rPr>
                  </w:pPr>
                  <w:del w:id="430" w:author="Alex Graber" w:date="2020-08-29T08:57:00Z">
                    <w:r w:rsidDel="00463EB4">
                      <w:delText>0</w:delText>
                    </w:r>
                  </w:del>
                </w:p>
              </w:tc>
            </w:tr>
            <w:tr w:rsidR="003E186D" w:rsidDel="00463EB4" w14:paraId="3D3098D2" w14:textId="491D5E55" w:rsidTr="00AB4445">
              <w:trPr>
                <w:del w:id="431" w:author="Alex Graber" w:date="2020-08-29T08:57:00Z"/>
              </w:trPr>
              <w:tc>
                <w:tcPr>
                  <w:tcW w:w="1483" w:type="dxa"/>
                </w:tcPr>
                <w:p w14:paraId="28DDC51F" w14:textId="31388C28" w:rsidR="003E186D" w:rsidDel="00463EB4" w:rsidRDefault="003E186D" w:rsidP="00AB4445">
                  <w:pPr>
                    <w:spacing w:beforeLines="60" w:before="144" w:line="312" w:lineRule="auto"/>
                    <w:contextualSpacing/>
                    <w:jc w:val="center"/>
                    <w:rPr>
                      <w:del w:id="432" w:author="Alex Graber" w:date="2020-08-29T08:57:00Z"/>
                    </w:rPr>
                  </w:pPr>
                  <w:del w:id="433" w:author="Alex Graber" w:date="2020-08-29T08:57:00Z">
                    <w:r w:rsidDel="00463EB4">
                      <w:delText>0</w:delText>
                    </w:r>
                  </w:del>
                </w:p>
              </w:tc>
              <w:tc>
                <w:tcPr>
                  <w:tcW w:w="1483" w:type="dxa"/>
                </w:tcPr>
                <w:p w14:paraId="5EE00F0D" w14:textId="121F3C38" w:rsidR="003E186D" w:rsidDel="00463EB4" w:rsidRDefault="003E186D" w:rsidP="00AB4445">
                  <w:pPr>
                    <w:spacing w:beforeLines="60" w:before="144" w:line="312" w:lineRule="auto"/>
                    <w:contextualSpacing/>
                    <w:jc w:val="center"/>
                    <w:rPr>
                      <w:del w:id="434" w:author="Alex Graber" w:date="2020-08-29T08:57:00Z"/>
                    </w:rPr>
                  </w:pPr>
                  <w:del w:id="435" w:author="Alex Graber" w:date="2020-08-29T08:57:00Z">
                    <w:r w:rsidDel="00463EB4">
                      <w:delText>0</w:delText>
                    </w:r>
                  </w:del>
                </w:p>
              </w:tc>
              <w:tc>
                <w:tcPr>
                  <w:tcW w:w="1483" w:type="dxa"/>
                </w:tcPr>
                <w:p w14:paraId="54AE48ED" w14:textId="207F278F" w:rsidR="003E186D" w:rsidDel="00463EB4" w:rsidRDefault="003E186D" w:rsidP="00AB4445">
                  <w:pPr>
                    <w:spacing w:beforeLines="60" w:before="144" w:line="312" w:lineRule="auto"/>
                    <w:contextualSpacing/>
                    <w:jc w:val="center"/>
                    <w:rPr>
                      <w:del w:id="436" w:author="Alex Graber" w:date="2020-08-29T08:57:00Z"/>
                    </w:rPr>
                  </w:pPr>
                  <w:del w:id="437" w:author="Alex Graber" w:date="2020-08-29T08:57:00Z">
                    <w:r w:rsidDel="00463EB4">
                      <w:delText>2</w:delText>
                    </w:r>
                  </w:del>
                </w:p>
              </w:tc>
            </w:tr>
            <w:tr w:rsidR="003E186D" w:rsidDel="00463EB4" w14:paraId="5729389F" w14:textId="265BD62C" w:rsidTr="00AB4445">
              <w:trPr>
                <w:del w:id="438" w:author="Alex Graber" w:date="2020-08-29T08:57:00Z"/>
              </w:trPr>
              <w:tc>
                <w:tcPr>
                  <w:tcW w:w="1483" w:type="dxa"/>
                </w:tcPr>
                <w:p w14:paraId="0C637946" w14:textId="7951E352" w:rsidR="003E186D" w:rsidDel="00463EB4" w:rsidRDefault="003E186D" w:rsidP="00AB4445">
                  <w:pPr>
                    <w:spacing w:beforeLines="60" w:before="144" w:line="312" w:lineRule="auto"/>
                    <w:contextualSpacing/>
                    <w:jc w:val="center"/>
                    <w:rPr>
                      <w:del w:id="439" w:author="Alex Graber" w:date="2020-08-29T08:57:00Z"/>
                    </w:rPr>
                  </w:pPr>
                  <w:del w:id="440" w:author="Alex Graber" w:date="2020-08-29T08:57:00Z">
                    <w:r w:rsidDel="00463EB4">
                      <w:delText>1</w:delText>
                    </w:r>
                  </w:del>
                </w:p>
              </w:tc>
              <w:tc>
                <w:tcPr>
                  <w:tcW w:w="1483" w:type="dxa"/>
                </w:tcPr>
                <w:p w14:paraId="5F3022C2" w14:textId="47489FF3" w:rsidR="003E186D" w:rsidDel="00463EB4" w:rsidRDefault="003E186D" w:rsidP="00AB4445">
                  <w:pPr>
                    <w:spacing w:beforeLines="60" w:before="144" w:line="312" w:lineRule="auto"/>
                    <w:contextualSpacing/>
                    <w:jc w:val="center"/>
                    <w:rPr>
                      <w:del w:id="441" w:author="Alex Graber" w:date="2020-08-29T08:57:00Z"/>
                    </w:rPr>
                  </w:pPr>
                  <w:del w:id="442" w:author="Alex Graber" w:date="2020-08-29T08:57:00Z">
                    <w:r w:rsidDel="00463EB4">
                      <w:delText>0</w:delText>
                    </w:r>
                  </w:del>
                </w:p>
              </w:tc>
              <w:tc>
                <w:tcPr>
                  <w:tcW w:w="1483" w:type="dxa"/>
                </w:tcPr>
                <w:p w14:paraId="54B24C62" w14:textId="050EDDB3" w:rsidR="003E186D" w:rsidDel="00463EB4" w:rsidRDefault="003E186D" w:rsidP="00AB4445">
                  <w:pPr>
                    <w:spacing w:beforeLines="60" w:before="144" w:line="312" w:lineRule="auto"/>
                    <w:contextualSpacing/>
                    <w:jc w:val="center"/>
                    <w:rPr>
                      <w:del w:id="443" w:author="Alex Graber" w:date="2020-08-29T08:57:00Z"/>
                    </w:rPr>
                  </w:pPr>
                  <w:del w:id="444" w:author="Alex Graber" w:date="2020-08-29T08:57:00Z">
                    <w:r w:rsidDel="00463EB4">
                      <w:delText>1</w:delText>
                    </w:r>
                  </w:del>
                </w:p>
              </w:tc>
            </w:tr>
            <w:tr w:rsidR="003E186D" w:rsidDel="00463EB4" w14:paraId="7673B569" w14:textId="56770004" w:rsidTr="00AB4445">
              <w:trPr>
                <w:del w:id="445" w:author="Alex Graber" w:date="2020-08-29T08:57:00Z"/>
              </w:trPr>
              <w:tc>
                <w:tcPr>
                  <w:tcW w:w="1483" w:type="dxa"/>
                </w:tcPr>
                <w:p w14:paraId="636E109D" w14:textId="68D6866D" w:rsidR="003E186D" w:rsidDel="00463EB4" w:rsidRDefault="003E186D" w:rsidP="00AB4445">
                  <w:pPr>
                    <w:spacing w:beforeLines="60" w:before="144" w:line="312" w:lineRule="auto"/>
                    <w:contextualSpacing/>
                    <w:jc w:val="center"/>
                    <w:rPr>
                      <w:del w:id="446" w:author="Alex Graber" w:date="2020-08-29T08:57:00Z"/>
                    </w:rPr>
                  </w:pPr>
                  <w:del w:id="447" w:author="Alex Graber" w:date="2020-08-29T08:57:00Z">
                    <w:r w:rsidDel="00463EB4">
                      <w:delText>2</w:delText>
                    </w:r>
                  </w:del>
                </w:p>
              </w:tc>
              <w:tc>
                <w:tcPr>
                  <w:tcW w:w="1483" w:type="dxa"/>
                </w:tcPr>
                <w:p w14:paraId="1080439C" w14:textId="78507DDA" w:rsidR="003E186D" w:rsidDel="00463EB4" w:rsidRDefault="003E186D" w:rsidP="00AB4445">
                  <w:pPr>
                    <w:spacing w:beforeLines="60" w:before="144" w:line="312" w:lineRule="auto"/>
                    <w:contextualSpacing/>
                    <w:jc w:val="center"/>
                    <w:rPr>
                      <w:del w:id="448" w:author="Alex Graber" w:date="2020-08-29T08:57:00Z"/>
                    </w:rPr>
                  </w:pPr>
                  <w:del w:id="449" w:author="Alex Graber" w:date="2020-08-29T08:57:00Z">
                    <w:r w:rsidDel="00463EB4">
                      <w:delText>1</w:delText>
                    </w:r>
                  </w:del>
                </w:p>
              </w:tc>
              <w:tc>
                <w:tcPr>
                  <w:tcW w:w="1483" w:type="dxa"/>
                </w:tcPr>
                <w:p w14:paraId="23AE72B8" w14:textId="679EE9AA" w:rsidR="003E186D" w:rsidDel="00463EB4" w:rsidRDefault="003E186D" w:rsidP="00AB4445">
                  <w:pPr>
                    <w:spacing w:beforeLines="60" w:before="144" w:line="312" w:lineRule="auto"/>
                    <w:contextualSpacing/>
                    <w:jc w:val="center"/>
                    <w:rPr>
                      <w:del w:id="450" w:author="Alex Graber" w:date="2020-08-29T08:57:00Z"/>
                    </w:rPr>
                  </w:pPr>
                  <w:del w:id="451" w:author="Alex Graber" w:date="2020-08-29T08:57:00Z">
                    <w:r w:rsidDel="00463EB4">
                      <w:delText>2</w:delText>
                    </w:r>
                  </w:del>
                </w:p>
              </w:tc>
            </w:tr>
            <w:tr w:rsidR="003E186D" w:rsidDel="00463EB4" w14:paraId="633E4884" w14:textId="7CF9A857" w:rsidTr="00AB4445">
              <w:trPr>
                <w:del w:id="452" w:author="Alex Graber" w:date="2020-08-29T08:57:00Z"/>
              </w:trPr>
              <w:tc>
                <w:tcPr>
                  <w:tcW w:w="1483" w:type="dxa"/>
                </w:tcPr>
                <w:p w14:paraId="500382AB" w14:textId="2B28A52E" w:rsidR="003E186D" w:rsidDel="00463EB4" w:rsidRDefault="003E186D" w:rsidP="00AB4445">
                  <w:pPr>
                    <w:spacing w:beforeLines="60" w:before="144" w:line="312" w:lineRule="auto"/>
                    <w:contextualSpacing/>
                    <w:jc w:val="center"/>
                    <w:rPr>
                      <w:del w:id="453" w:author="Alex Graber" w:date="2020-08-29T08:57:00Z"/>
                    </w:rPr>
                  </w:pPr>
                  <w:del w:id="454" w:author="Alex Graber" w:date="2020-08-29T08:57:00Z">
                    <w:r w:rsidDel="00463EB4">
                      <w:delText>1</w:delText>
                    </w:r>
                  </w:del>
                </w:p>
              </w:tc>
              <w:tc>
                <w:tcPr>
                  <w:tcW w:w="1483" w:type="dxa"/>
                </w:tcPr>
                <w:p w14:paraId="31B8A7F9" w14:textId="5D4E1C23" w:rsidR="003E186D" w:rsidDel="00463EB4" w:rsidRDefault="003E186D" w:rsidP="00AB4445">
                  <w:pPr>
                    <w:spacing w:beforeLines="60" w:before="144" w:line="312" w:lineRule="auto"/>
                    <w:contextualSpacing/>
                    <w:jc w:val="center"/>
                    <w:rPr>
                      <w:del w:id="455" w:author="Alex Graber" w:date="2020-08-29T08:57:00Z"/>
                    </w:rPr>
                  </w:pPr>
                  <w:del w:id="456" w:author="Alex Graber" w:date="2020-08-29T08:57:00Z">
                    <w:r w:rsidDel="00463EB4">
                      <w:delText>0</w:delText>
                    </w:r>
                  </w:del>
                </w:p>
              </w:tc>
              <w:tc>
                <w:tcPr>
                  <w:tcW w:w="1483" w:type="dxa"/>
                </w:tcPr>
                <w:p w14:paraId="1410CABC" w14:textId="73F0EE7A" w:rsidR="003E186D" w:rsidDel="00463EB4" w:rsidRDefault="003E186D" w:rsidP="00AB4445">
                  <w:pPr>
                    <w:spacing w:beforeLines="60" w:before="144" w:line="312" w:lineRule="auto"/>
                    <w:contextualSpacing/>
                    <w:jc w:val="center"/>
                    <w:rPr>
                      <w:del w:id="457" w:author="Alex Graber" w:date="2020-08-29T08:57:00Z"/>
                    </w:rPr>
                  </w:pPr>
                  <w:del w:id="458" w:author="Alex Graber" w:date="2020-08-29T08:57:00Z">
                    <w:r w:rsidDel="00463EB4">
                      <w:delText>0</w:delText>
                    </w:r>
                  </w:del>
                </w:p>
              </w:tc>
            </w:tr>
            <w:tr w:rsidR="003E186D" w:rsidDel="00463EB4" w14:paraId="32EA62B5" w14:textId="5E933A38" w:rsidTr="00AB4445">
              <w:trPr>
                <w:del w:id="459" w:author="Alex Graber" w:date="2020-08-29T08:57:00Z"/>
              </w:trPr>
              <w:tc>
                <w:tcPr>
                  <w:tcW w:w="1483" w:type="dxa"/>
                </w:tcPr>
                <w:p w14:paraId="6770CEF6" w14:textId="1A268266" w:rsidR="003E186D" w:rsidDel="00463EB4" w:rsidRDefault="003E186D" w:rsidP="00AB4445">
                  <w:pPr>
                    <w:spacing w:beforeLines="60" w:before="144" w:line="312" w:lineRule="auto"/>
                    <w:contextualSpacing/>
                    <w:jc w:val="center"/>
                    <w:rPr>
                      <w:del w:id="460" w:author="Alex Graber" w:date="2020-08-29T08:57:00Z"/>
                    </w:rPr>
                  </w:pPr>
                  <w:del w:id="461" w:author="Alex Graber" w:date="2020-08-29T08:57:00Z">
                    <w:r w:rsidDel="00463EB4">
                      <w:delText>2</w:delText>
                    </w:r>
                  </w:del>
                </w:p>
              </w:tc>
              <w:tc>
                <w:tcPr>
                  <w:tcW w:w="1483" w:type="dxa"/>
                </w:tcPr>
                <w:p w14:paraId="6DC0997E" w14:textId="0F3A78F8" w:rsidR="003E186D" w:rsidDel="00463EB4" w:rsidRDefault="003E186D" w:rsidP="00AB4445">
                  <w:pPr>
                    <w:spacing w:beforeLines="60" w:before="144" w:line="312" w:lineRule="auto"/>
                    <w:contextualSpacing/>
                    <w:jc w:val="center"/>
                    <w:rPr>
                      <w:del w:id="462" w:author="Alex Graber" w:date="2020-08-29T08:57:00Z"/>
                    </w:rPr>
                  </w:pPr>
                  <w:del w:id="463" w:author="Alex Graber" w:date="2020-08-29T08:57:00Z">
                    <w:r w:rsidDel="00463EB4">
                      <w:delText>1</w:delText>
                    </w:r>
                  </w:del>
                </w:p>
              </w:tc>
              <w:tc>
                <w:tcPr>
                  <w:tcW w:w="1483" w:type="dxa"/>
                </w:tcPr>
                <w:p w14:paraId="10CD66B8" w14:textId="0DAA6FE4" w:rsidR="003E186D" w:rsidDel="00463EB4" w:rsidRDefault="003E186D" w:rsidP="00AB4445">
                  <w:pPr>
                    <w:spacing w:beforeLines="60" w:before="144" w:line="312" w:lineRule="auto"/>
                    <w:contextualSpacing/>
                    <w:jc w:val="center"/>
                    <w:rPr>
                      <w:del w:id="464" w:author="Alex Graber" w:date="2020-08-29T08:57:00Z"/>
                    </w:rPr>
                  </w:pPr>
                  <w:del w:id="465" w:author="Alex Graber" w:date="2020-08-29T08:57:00Z">
                    <w:r w:rsidDel="00463EB4">
                      <w:delText>2</w:delText>
                    </w:r>
                  </w:del>
                </w:p>
              </w:tc>
            </w:tr>
            <w:tr w:rsidR="003E186D" w:rsidDel="00463EB4" w14:paraId="5571AA7D" w14:textId="133B78F2" w:rsidTr="00AB4445">
              <w:trPr>
                <w:del w:id="466" w:author="Alex Graber" w:date="2020-08-29T08:57:00Z"/>
              </w:trPr>
              <w:tc>
                <w:tcPr>
                  <w:tcW w:w="1483" w:type="dxa"/>
                </w:tcPr>
                <w:p w14:paraId="64D986A1" w14:textId="54BA121B" w:rsidR="003E186D" w:rsidDel="00463EB4" w:rsidRDefault="003E186D" w:rsidP="00AB4445">
                  <w:pPr>
                    <w:spacing w:beforeLines="60" w:before="144" w:line="312" w:lineRule="auto"/>
                    <w:contextualSpacing/>
                    <w:jc w:val="center"/>
                    <w:rPr>
                      <w:del w:id="467" w:author="Alex Graber" w:date="2020-08-29T08:57:00Z"/>
                    </w:rPr>
                  </w:pPr>
                  <w:del w:id="468" w:author="Alex Graber" w:date="2020-08-29T08:57:00Z">
                    <w:r w:rsidDel="00463EB4">
                      <w:delText>0</w:delText>
                    </w:r>
                  </w:del>
                </w:p>
              </w:tc>
              <w:tc>
                <w:tcPr>
                  <w:tcW w:w="1483" w:type="dxa"/>
                </w:tcPr>
                <w:p w14:paraId="080EB645" w14:textId="44DA0E4A" w:rsidR="003E186D" w:rsidDel="00463EB4" w:rsidRDefault="003E186D" w:rsidP="00AB4445">
                  <w:pPr>
                    <w:spacing w:beforeLines="60" w:before="144" w:line="312" w:lineRule="auto"/>
                    <w:contextualSpacing/>
                    <w:jc w:val="center"/>
                    <w:rPr>
                      <w:del w:id="469" w:author="Alex Graber" w:date="2020-08-29T08:57:00Z"/>
                    </w:rPr>
                  </w:pPr>
                  <w:del w:id="470" w:author="Alex Graber" w:date="2020-08-29T08:57:00Z">
                    <w:r w:rsidDel="00463EB4">
                      <w:delText>0</w:delText>
                    </w:r>
                  </w:del>
                </w:p>
              </w:tc>
              <w:tc>
                <w:tcPr>
                  <w:tcW w:w="1483" w:type="dxa"/>
                </w:tcPr>
                <w:p w14:paraId="37731822" w14:textId="7C6D96B4" w:rsidR="003E186D" w:rsidDel="00463EB4" w:rsidRDefault="003E186D" w:rsidP="00AB4445">
                  <w:pPr>
                    <w:spacing w:beforeLines="60" w:before="144" w:line="312" w:lineRule="auto"/>
                    <w:contextualSpacing/>
                    <w:jc w:val="center"/>
                    <w:rPr>
                      <w:del w:id="471" w:author="Alex Graber" w:date="2020-08-29T08:57:00Z"/>
                    </w:rPr>
                  </w:pPr>
                  <w:del w:id="472" w:author="Alex Graber" w:date="2020-08-29T08:57:00Z">
                    <w:r w:rsidDel="00463EB4">
                      <w:delText>1</w:delText>
                    </w:r>
                  </w:del>
                </w:p>
              </w:tc>
            </w:tr>
            <w:tr w:rsidR="003E186D" w:rsidDel="00463EB4" w14:paraId="2EBD552E" w14:textId="2DE7CDA5" w:rsidTr="00AB4445">
              <w:trPr>
                <w:del w:id="473" w:author="Alex Graber" w:date="2020-08-29T08:57:00Z"/>
              </w:trPr>
              <w:tc>
                <w:tcPr>
                  <w:tcW w:w="1483" w:type="dxa"/>
                </w:tcPr>
                <w:p w14:paraId="04A66AF6" w14:textId="4A2EFD1F" w:rsidR="003E186D" w:rsidDel="00463EB4" w:rsidRDefault="003E186D" w:rsidP="00AB4445">
                  <w:pPr>
                    <w:spacing w:beforeLines="60" w:before="144" w:line="312" w:lineRule="auto"/>
                    <w:contextualSpacing/>
                    <w:jc w:val="center"/>
                    <w:rPr>
                      <w:del w:id="474" w:author="Alex Graber" w:date="2020-08-29T08:57:00Z"/>
                    </w:rPr>
                  </w:pPr>
                  <w:del w:id="475" w:author="Alex Graber" w:date="2020-08-29T08:57:00Z">
                    <w:r w:rsidDel="00463EB4">
                      <w:delText>1</w:delText>
                    </w:r>
                  </w:del>
                </w:p>
              </w:tc>
              <w:tc>
                <w:tcPr>
                  <w:tcW w:w="1483" w:type="dxa"/>
                </w:tcPr>
                <w:p w14:paraId="7F6201E8" w14:textId="3A9A8EA3" w:rsidR="003E186D" w:rsidDel="00463EB4" w:rsidRDefault="003E186D" w:rsidP="00AB4445">
                  <w:pPr>
                    <w:spacing w:beforeLines="60" w:before="144" w:line="312" w:lineRule="auto"/>
                    <w:contextualSpacing/>
                    <w:jc w:val="center"/>
                    <w:rPr>
                      <w:del w:id="476" w:author="Alex Graber" w:date="2020-08-29T08:57:00Z"/>
                    </w:rPr>
                  </w:pPr>
                  <w:del w:id="477" w:author="Alex Graber" w:date="2020-08-29T08:57:00Z">
                    <w:r w:rsidDel="00463EB4">
                      <w:delText>1</w:delText>
                    </w:r>
                  </w:del>
                </w:p>
              </w:tc>
              <w:tc>
                <w:tcPr>
                  <w:tcW w:w="1483" w:type="dxa"/>
                </w:tcPr>
                <w:p w14:paraId="6DF0175E" w14:textId="0FA0FBC7" w:rsidR="003E186D" w:rsidDel="00463EB4" w:rsidRDefault="003E186D" w:rsidP="00AB4445">
                  <w:pPr>
                    <w:spacing w:beforeLines="60" w:before="144" w:line="312" w:lineRule="auto"/>
                    <w:contextualSpacing/>
                    <w:jc w:val="center"/>
                    <w:rPr>
                      <w:del w:id="478" w:author="Alex Graber" w:date="2020-08-29T08:57:00Z"/>
                    </w:rPr>
                  </w:pPr>
                  <w:del w:id="479" w:author="Alex Graber" w:date="2020-08-29T08:57:00Z">
                    <w:r w:rsidDel="00463EB4">
                      <w:delText>1</w:delText>
                    </w:r>
                  </w:del>
                </w:p>
              </w:tc>
            </w:tr>
          </w:tbl>
          <w:p w14:paraId="30798C12" w14:textId="30C9104E" w:rsidR="003E186D" w:rsidDel="00463EB4" w:rsidRDefault="003E186D" w:rsidP="00AB4445">
            <w:pPr>
              <w:spacing w:beforeLines="60" w:before="144" w:line="312" w:lineRule="auto"/>
              <w:contextualSpacing/>
              <w:rPr>
                <w:del w:id="480" w:author="Alex Graber" w:date="2020-08-29T08:57:00Z"/>
              </w:rPr>
            </w:pPr>
          </w:p>
        </w:tc>
        <w:tc>
          <w:tcPr>
            <w:tcW w:w="4675" w:type="dxa"/>
          </w:tcPr>
          <w:p w14:paraId="41FF5785" w14:textId="4D23C052" w:rsidR="003E186D" w:rsidRPr="001763BA" w:rsidDel="00463EB4" w:rsidRDefault="003E186D" w:rsidP="00AB4445">
            <w:pPr>
              <w:rPr>
                <w:del w:id="481" w:author="Alex Graber" w:date="2020-08-29T08:57:00Z"/>
                <w:b/>
              </w:rPr>
            </w:pPr>
            <w:del w:id="482" w:author="Alex Graber" w:date="2020-08-29T08:57:00Z">
              <w:r w:rsidDel="00463EB4">
                <w:rPr>
                  <w:b/>
                </w:rPr>
                <w:delText xml:space="preserve">  </w:delText>
              </w:r>
              <w:r w:rsidRPr="001763BA" w:rsidDel="00463EB4">
                <w:rPr>
                  <w:b/>
                </w:rPr>
                <w:delText>Final design</w:delText>
              </w:r>
              <w:r w:rsidDel="00463EB4">
                <w:rPr>
                  <w:b/>
                </w:rPr>
                <w:delText xml:space="preserve"> (lambda=0)</w:delText>
              </w:r>
            </w:del>
          </w:p>
          <w:tbl>
            <w:tblPr>
              <w:tblStyle w:val="TableGrid"/>
              <w:tblW w:w="0" w:type="auto"/>
              <w:tblLook w:val="04A0" w:firstRow="1" w:lastRow="0" w:firstColumn="1" w:lastColumn="0" w:noHBand="0" w:noVBand="1"/>
            </w:tblPr>
            <w:tblGrid>
              <w:gridCol w:w="1483"/>
              <w:gridCol w:w="1483"/>
              <w:gridCol w:w="1483"/>
            </w:tblGrid>
            <w:tr w:rsidR="003E186D" w:rsidDel="00463EB4" w14:paraId="461A42DD" w14:textId="076DB22C" w:rsidTr="00AB4445">
              <w:trPr>
                <w:del w:id="483" w:author="Alex Graber" w:date="2020-08-29T08:57:00Z"/>
              </w:trPr>
              <w:tc>
                <w:tcPr>
                  <w:tcW w:w="1483" w:type="dxa"/>
                </w:tcPr>
                <w:p w14:paraId="7BCD6001" w14:textId="668F0F09" w:rsidR="003E186D" w:rsidDel="00463EB4" w:rsidRDefault="003E186D" w:rsidP="00AB4445">
                  <w:pPr>
                    <w:spacing w:beforeLines="60" w:before="144" w:line="312" w:lineRule="auto"/>
                    <w:contextualSpacing/>
                    <w:jc w:val="center"/>
                    <w:rPr>
                      <w:del w:id="484" w:author="Alex Graber" w:date="2020-08-29T08:57:00Z"/>
                    </w:rPr>
                  </w:pPr>
                  <w:del w:id="485" w:author="Alex Graber" w:date="2020-08-29T08:57:00Z">
                    <w:r w:rsidDel="00463EB4">
                      <w:delText>2</w:delText>
                    </w:r>
                  </w:del>
                </w:p>
              </w:tc>
              <w:tc>
                <w:tcPr>
                  <w:tcW w:w="1483" w:type="dxa"/>
                </w:tcPr>
                <w:p w14:paraId="10E90CA3" w14:textId="61DABEB4" w:rsidR="003E186D" w:rsidDel="00463EB4" w:rsidRDefault="003E186D" w:rsidP="00AB4445">
                  <w:pPr>
                    <w:spacing w:beforeLines="60" w:before="144" w:line="312" w:lineRule="auto"/>
                    <w:contextualSpacing/>
                    <w:jc w:val="center"/>
                    <w:rPr>
                      <w:del w:id="486" w:author="Alex Graber" w:date="2020-08-29T08:57:00Z"/>
                    </w:rPr>
                  </w:pPr>
                  <w:del w:id="487" w:author="Alex Graber" w:date="2020-08-29T08:57:00Z">
                    <w:r w:rsidDel="00463EB4">
                      <w:delText>0</w:delText>
                    </w:r>
                  </w:del>
                </w:p>
              </w:tc>
              <w:tc>
                <w:tcPr>
                  <w:tcW w:w="1483" w:type="dxa"/>
                </w:tcPr>
                <w:p w14:paraId="57968FDF" w14:textId="7768B827" w:rsidR="003E186D" w:rsidDel="00463EB4" w:rsidRDefault="003E186D" w:rsidP="00AB4445">
                  <w:pPr>
                    <w:spacing w:beforeLines="60" w:before="144" w:line="312" w:lineRule="auto"/>
                    <w:contextualSpacing/>
                    <w:jc w:val="center"/>
                    <w:rPr>
                      <w:del w:id="488" w:author="Alex Graber" w:date="2020-08-29T08:57:00Z"/>
                    </w:rPr>
                  </w:pPr>
                  <w:del w:id="489" w:author="Alex Graber" w:date="2020-08-29T08:57:00Z">
                    <w:r w:rsidDel="00463EB4">
                      <w:delText>2</w:delText>
                    </w:r>
                  </w:del>
                </w:p>
              </w:tc>
            </w:tr>
            <w:tr w:rsidR="003E186D" w:rsidDel="00463EB4" w14:paraId="0ED048FF" w14:textId="3DB63CB6" w:rsidTr="00AB4445">
              <w:trPr>
                <w:del w:id="490" w:author="Alex Graber" w:date="2020-08-29T08:57:00Z"/>
              </w:trPr>
              <w:tc>
                <w:tcPr>
                  <w:tcW w:w="1483" w:type="dxa"/>
                </w:tcPr>
                <w:p w14:paraId="788404DA" w14:textId="6EA7F7B5" w:rsidR="003E186D" w:rsidDel="00463EB4" w:rsidRDefault="003E186D" w:rsidP="00AB4445">
                  <w:pPr>
                    <w:spacing w:beforeLines="60" w:before="144" w:line="312" w:lineRule="auto"/>
                    <w:contextualSpacing/>
                    <w:jc w:val="center"/>
                    <w:rPr>
                      <w:del w:id="491" w:author="Alex Graber" w:date="2020-08-29T08:57:00Z"/>
                    </w:rPr>
                  </w:pPr>
                  <w:del w:id="492" w:author="Alex Graber" w:date="2020-08-29T08:57:00Z">
                    <w:r w:rsidDel="00463EB4">
                      <w:delText>0</w:delText>
                    </w:r>
                  </w:del>
                </w:p>
              </w:tc>
              <w:tc>
                <w:tcPr>
                  <w:tcW w:w="1483" w:type="dxa"/>
                </w:tcPr>
                <w:p w14:paraId="7BBB26F6" w14:textId="18980665" w:rsidR="003E186D" w:rsidDel="00463EB4" w:rsidRDefault="003E186D" w:rsidP="00AB4445">
                  <w:pPr>
                    <w:spacing w:beforeLines="60" w:before="144" w:line="312" w:lineRule="auto"/>
                    <w:contextualSpacing/>
                    <w:jc w:val="center"/>
                    <w:rPr>
                      <w:del w:id="493" w:author="Alex Graber" w:date="2020-08-29T08:57:00Z"/>
                    </w:rPr>
                  </w:pPr>
                  <w:del w:id="494" w:author="Alex Graber" w:date="2020-08-29T08:57:00Z">
                    <w:r w:rsidDel="00463EB4">
                      <w:delText>1</w:delText>
                    </w:r>
                  </w:del>
                </w:p>
              </w:tc>
              <w:tc>
                <w:tcPr>
                  <w:tcW w:w="1483" w:type="dxa"/>
                </w:tcPr>
                <w:p w14:paraId="55D2B0AA" w14:textId="1AD02208" w:rsidR="003E186D" w:rsidDel="00463EB4" w:rsidRDefault="003E186D" w:rsidP="00AB4445">
                  <w:pPr>
                    <w:spacing w:beforeLines="60" w:before="144" w:line="312" w:lineRule="auto"/>
                    <w:contextualSpacing/>
                    <w:jc w:val="center"/>
                    <w:rPr>
                      <w:del w:id="495" w:author="Alex Graber" w:date="2020-08-29T08:57:00Z"/>
                    </w:rPr>
                  </w:pPr>
                  <w:del w:id="496" w:author="Alex Graber" w:date="2020-08-29T08:57:00Z">
                    <w:r w:rsidDel="00463EB4">
                      <w:delText>2</w:delText>
                    </w:r>
                  </w:del>
                </w:p>
              </w:tc>
            </w:tr>
            <w:tr w:rsidR="003E186D" w:rsidDel="00463EB4" w14:paraId="786AA02C" w14:textId="09514DDE" w:rsidTr="00AB4445">
              <w:trPr>
                <w:del w:id="497" w:author="Alex Graber" w:date="2020-08-29T08:57:00Z"/>
              </w:trPr>
              <w:tc>
                <w:tcPr>
                  <w:tcW w:w="1483" w:type="dxa"/>
                </w:tcPr>
                <w:p w14:paraId="678D0CF1" w14:textId="2F192F2E" w:rsidR="003E186D" w:rsidDel="00463EB4" w:rsidRDefault="003E186D" w:rsidP="00AB4445">
                  <w:pPr>
                    <w:spacing w:beforeLines="60" w:before="144" w:line="312" w:lineRule="auto"/>
                    <w:contextualSpacing/>
                    <w:jc w:val="center"/>
                    <w:rPr>
                      <w:del w:id="498" w:author="Alex Graber" w:date="2020-08-29T08:57:00Z"/>
                    </w:rPr>
                  </w:pPr>
                  <w:del w:id="499" w:author="Alex Graber" w:date="2020-08-29T08:57:00Z">
                    <w:r w:rsidDel="00463EB4">
                      <w:delText>2</w:delText>
                    </w:r>
                  </w:del>
                </w:p>
              </w:tc>
              <w:tc>
                <w:tcPr>
                  <w:tcW w:w="1483" w:type="dxa"/>
                </w:tcPr>
                <w:p w14:paraId="29365D22" w14:textId="7E7D139F" w:rsidR="003E186D" w:rsidDel="00463EB4" w:rsidRDefault="003E186D" w:rsidP="00AB4445">
                  <w:pPr>
                    <w:spacing w:beforeLines="60" w:before="144" w:line="312" w:lineRule="auto"/>
                    <w:contextualSpacing/>
                    <w:jc w:val="center"/>
                    <w:rPr>
                      <w:del w:id="500" w:author="Alex Graber" w:date="2020-08-29T08:57:00Z"/>
                    </w:rPr>
                  </w:pPr>
                  <w:del w:id="501" w:author="Alex Graber" w:date="2020-08-29T08:57:00Z">
                    <w:r w:rsidDel="00463EB4">
                      <w:delText>1</w:delText>
                    </w:r>
                  </w:del>
                </w:p>
              </w:tc>
              <w:tc>
                <w:tcPr>
                  <w:tcW w:w="1483" w:type="dxa"/>
                </w:tcPr>
                <w:p w14:paraId="259FA431" w14:textId="42E5EA10" w:rsidR="003E186D" w:rsidDel="00463EB4" w:rsidRDefault="003E186D" w:rsidP="00AB4445">
                  <w:pPr>
                    <w:spacing w:beforeLines="60" w:before="144" w:line="312" w:lineRule="auto"/>
                    <w:contextualSpacing/>
                    <w:jc w:val="center"/>
                    <w:rPr>
                      <w:del w:id="502" w:author="Alex Graber" w:date="2020-08-29T08:57:00Z"/>
                    </w:rPr>
                  </w:pPr>
                  <w:del w:id="503" w:author="Alex Graber" w:date="2020-08-29T08:57:00Z">
                    <w:r w:rsidDel="00463EB4">
                      <w:delText>0</w:delText>
                    </w:r>
                  </w:del>
                </w:p>
              </w:tc>
            </w:tr>
            <w:tr w:rsidR="003E186D" w:rsidDel="00463EB4" w14:paraId="35ECD506" w14:textId="0E583393" w:rsidTr="00AB4445">
              <w:trPr>
                <w:del w:id="504" w:author="Alex Graber" w:date="2020-08-29T08:57:00Z"/>
              </w:trPr>
              <w:tc>
                <w:tcPr>
                  <w:tcW w:w="1483" w:type="dxa"/>
                </w:tcPr>
                <w:p w14:paraId="2D8FB6EA" w14:textId="1987D02D" w:rsidR="003E186D" w:rsidDel="00463EB4" w:rsidRDefault="003E186D" w:rsidP="00AB4445">
                  <w:pPr>
                    <w:spacing w:beforeLines="60" w:before="144" w:line="312" w:lineRule="auto"/>
                    <w:contextualSpacing/>
                    <w:jc w:val="center"/>
                    <w:rPr>
                      <w:del w:id="505" w:author="Alex Graber" w:date="2020-08-29T08:57:00Z"/>
                    </w:rPr>
                  </w:pPr>
                  <w:del w:id="506" w:author="Alex Graber" w:date="2020-08-29T08:57:00Z">
                    <w:r w:rsidDel="00463EB4">
                      <w:delText>2</w:delText>
                    </w:r>
                  </w:del>
                </w:p>
              </w:tc>
              <w:tc>
                <w:tcPr>
                  <w:tcW w:w="1483" w:type="dxa"/>
                </w:tcPr>
                <w:p w14:paraId="7D68FD74" w14:textId="55DE3A2F" w:rsidR="003E186D" w:rsidDel="00463EB4" w:rsidRDefault="003E186D" w:rsidP="00AB4445">
                  <w:pPr>
                    <w:spacing w:beforeLines="60" w:before="144" w:line="312" w:lineRule="auto"/>
                    <w:contextualSpacing/>
                    <w:jc w:val="center"/>
                    <w:rPr>
                      <w:del w:id="507" w:author="Alex Graber" w:date="2020-08-29T08:57:00Z"/>
                    </w:rPr>
                  </w:pPr>
                  <w:del w:id="508" w:author="Alex Graber" w:date="2020-08-29T08:57:00Z">
                    <w:r w:rsidDel="00463EB4">
                      <w:delText>0</w:delText>
                    </w:r>
                  </w:del>
                </w:p>
              </w:tc>
              <w:tc>
                <w:tcPr>
                  <w:tcW w:w="1483" w:type="dxa"/>
                </w:tcPr>
                <w:p w14:paraId="3FD05229" w14:textId="28137ABC" w:rsidR="003E186D" w:rsidDel="00463EB4" w:rsidRDefault="003E186D" w:rsidP="00AB4445">
                  <w:pPr>
                    <w:spacing w:beforeLines="60" w:before="144" w:line="312" w:lineRule="auto"/>
                    <w:contextualSpacing/>
                    <w:jc w:val="center"/>
                    <w:rPr>
                      <w:del w:id="509" w:author="Alex Graber" w:date="2020-08-29T08:57:00Z"/>
                    </w:rPr>
                  </w:pPr>
                  <w:del w:id="510" w:author="Alex Graber" w:date="2020-08-29T08:57:00Z">
                    <w:r w:rsidDel="00463EB4">
                      <w:delText>2</w:delText>
                    </w:r>
                  </w:del>
                </w:p>
              </w:tc>
            </w:tr>
            <w:tr w:rsidR="003E186D" w:rsidDel="00463EB4" w14:paraId="3FF1CCB3" w14:textId="610092CD" w:rsidTr="00AB4445">
              <w:trPr>
                <w:del w:id="511" w:author="Alex Graber" w:date="2020-08-29T08:57:00Z"/>
              </w:trPr>
              <w:tc>
                <w:tcPr>
                  <w:tcW w:w="1483" w:type="dxa"/>
                </w:tcPr>
                <w:p w14:paraId="59B510C2" w14:textId="0D26BCB7" w:rsidR="003E186D" w:rsidDel="00463EB4" w:rsidRDefault="003E186D" w:rsidP="00AB4445">
                  <w:pPr>
                    <w:spacing w:beforeLines="60" w:before="144" w:line="312" w:lineRule="auto"/>
                    <w:contextualSpacing/>
                    <w:jc w:val="center"/>
                    <w:rPr>
                      <w:del w:id="512" w:author="Alex Graber" w:date="2020-08-29T08:57:00Z"/>
                    </w:rPr>
                  </w:pPr>
                  <w:del w:id="513" w:author="Alex Graber" w:date="2020-08-29T08:57:00Z">
                    <w:r w:rsidDel="00463EB4">
                      <w:delText>0</w:delText>
                    </w:r>
                  </w:del>
                </w:p>
              </w:tc>
              <w:tc>
                <w:tcPr>
                  <w:tcW w:w="1483" w:type="dxa"/>
                </w:tcPr>
                <w:p w14:paraId="1250CA8E" w14:textId="1D2FCC34" w:rsidR="003E186D" w:rsidDel="00463EB4" w:rsidRDefault="003E186D" w:rsidP="00AB4445">
                  <w:pPr>
                    <w:spacing w:beforeLines="60" w:before="144" w:line="312" w:lineRule="auto"/>
                    <w:contextualSpacing/>
                    <w:jc w:val="center"/>
                    <w:rPr>
                      <w:del w:id="514" w:author="Alex Graber" w:date="2020-08-29T08:57:00Z"/>
                    </w:rPr>
                  </w:pPr>
                  <w:del w:id="515" w:author="Alex Graber" w:date="2020-08-29T08:57:00Z">
                    <w:r w:rsidDel="00463EB4">
                      <w:delText>1</w:delText>
                    </w:r>
                  </w:del>
                </w:p>
              </w:tc>
              <w:tc>
                <w:tcPr>
                  <w:tcW w:w="1483" w:type="dxa"/>
                </w:tcPr>
                <w:p w14:paraId="40776887" w14:textId="68B0C849" w:rsidR="003E186D" w:rsidDel="00463EB4" w:rsidRDefault="003E186D" w:rsidP="00AB4445">
                  <w:pPr>
                    <w:spacing w:beforeLines="60" w:before="144" w:line="312" w:lineRule="auto"/>
                    <w:contextualSpacing/>
                    <w:jc w:val="center"/>
                    <w:rPr>
                      <w:del w:id="516" w:author="Alex Graber" w:date="2020-08-29T08:57:00Z"/>
                    </w:rPr>
                  </w:pPr>
                  <w:del w:id="517" w:author="Alex Graber" w:date="2020-08-29T08:57:00Z">
                    <w:r w:rsidDel="00463EB4">
                      <w:delText>2</w:delText>
                    </w:r>
                  </w:del>
                </w:p>
              </w:tc>
            </w:tr>
            <w:tr w:rsidR="003E186D" w:rsidDel="00463EB4" w14:paraId="4A32D981" w14:textId="62556D98" w:rsidTr="00AB4445">
              <w:trPr>
                <w:del w:id="518" w:author="Alex Graber" w:date="2020-08-29T08:57:00Z"/>
              </w:trPr>
              <w:tc>
                <w:tcPr>
                  <w:tcW w:w="1483" w:type="dxa"/>
                </w:tcPr>
                <w:p w14:paraId="3A46B7B5" w14:textId="77595DC3" w:rsidR="003E186D" w:rsidDel="00463EB4" w:rsidRDefault="003E186D" w:rsidP="00AB4445">
                  <w:pPr>
                    <w:spacing w:beforeLines="60" w:before="144" w:line="312" w:lineRule="auto"/>
                    <w:contextualSpacing/>
                    <w:jc w:val="center"/>
                    <w:rPr>
                      <w:del w:id="519" w:author="Alex Graber" w:date="2020-08-29T08:57:00Z"/>
                    </w:rPr>
                  </w:pPr>
                  <w:del w:id="520" w:author="Alex Graber" w:date="2020-08-29T08:57:00Z">
                    <w:r w:rsidDel="00463EB4">
                      <w:delText>2</w:delText>
                    </w:r>
                  </w:del>
                </w:p>
              </w:tc>
              <w:tc>
                <w:tcPr>
                  <w:tcW w:w="1483" w:type="dxa"/>
                </w:tcPr>
                <w:p w14:paraId="46027BF0" w14:textId="4F46B666" w:rsidR="003E186D" w:rsidDel="00463EB4" w:rsidRDefault="003E186D" w:rsidP="00AB4445">
                  <w:pPr>
                    <w:spacing w:beforeLines="60" w:before="144" w:line="312" w:lineRule="auto"/>
                    <w:contextualSpacing/>
                    <w:jc w:val="center"/>
                    <w:rPr>
                      <w:del w:id="521" w:author="Alex Graber" w:date="2020-08-29T08:57:00Z"/>
                    </w:rPr>
                  </w:pPr>
                  <w:del w:id="522" w:author="Alex Graber" w:date="2020-08-29T08:57:00Z">
                    <w:r w:rsidDel="00463EB4">
                      <w:delText>1</w:delText>
                    </w:r>
                  </w:del>
                </w:p>
              </w:tc>
              <w:tc>
                <w:tcPr>
                  <w:tcW w:w="1483" w:type="dxa"/>
                </w:tcPr>
                <w:p w14:paraId="68597037" w14:textId="5E8D0068" w:rsidR="003E186D" w:rsidDel="00463EB4" w:rsidRDefault="003E186D" w:rsidP="00AB4445">
                  <w:pPr>
                    <w:spacing w:beforeLines="60" w:before="144" w:line="312" w:lineRule="auto"/>
                    <w:contextualSpacing/>
                    <w:jc w:val="center"/>
                    <w:rPr>
                      <w:del w:id="523" w:author="Alex Graber" w:date="2020-08-29T08:57:00Z"/>
                    </w:rPr>
                  </w:pPr>
                  <w:del w:id="524" w:author="Alex Graber" w:date="2020-08-29T08:57:00Z">
                    <w:r w:rsidDel="00463EB4">
                      <w:delText>0</w:delText>
                    </w:r>
                  </w:del>
                </w:p>
              </w:tc>
            </w:tr>
            <w:tr w:rsidR="003E186D" w:rsidDel="00463EB4" w14:paraId="51B57A3A" w14:textId="18C157C7" w:rsidTr="00AB4445">
              <w:trPr>
                <w:del w:id="525" w:author="Alex Graber" w:date="2020-08-29T08:57:00Z"/>
              </w:trPr>
              <w:tc>
                <w:tcPr>
                  <w:tcW w:w="1483" w:type="dxa"/>
                </w:tcPr>
                <w:p w14:paraId="1BCEF671" w14:textId="5F8568AA" w:rsidR="003E186D" w:rsidDel="00463EB4" w:rsidRDefault="003E186D" w:rsidP="00AB4445">
                  <w:pPr>
                    <w:spacing w:beforeLines="60" w:before="144" w:line="312" w:lineRule="auto"/>
                    <w:contextualSpacing/>
                    <w:jc w:val="center"/>
                    <w:rPr>
                      <w:del w:id="526" w:author="Alex Graber" w:date="2020-08-29T08:57:00Z"/>
                    </w:rPr>
                  </w:pPr>
                  <w:del w:id="527" w:author="Alex Graber" w:date="2020-08-29T08:57:00Z">
                    <w:r w:rsidDel="00463EB4">
                      <w:delText>2</w:delText>
                    </w:r>
                  </w:del>
                </w:p>
              </w:tc>
              <w:tc>
                <w:tcPr>
                  <w:tcW w:w="1483" w:type="dxa"/>
                </w:tcPr>
                <w:p w14:paraId="6DD118F3" w14:textId="4066C88C" w:rsidR="003E186D" w:rsidDel="00463EB4" w:rsidRDefault="003E186D" w:rsidP="00AB4445">
                  <w:pPr>
                    <w:spacing w:beforeLines="60" w:before="144" w:line="312" w:lineRule="auto"/>
                    <w:contextualSpacing/>
                    <w:jc w:val="center"/>
                    <w:rPr>
                      <w:del w:id="528" w:author="Alex Graber" w:date="2020-08-29T08:57:00Z"/>
                    </w:rPr>
                  </w:pPr>
                  <w:del w:id="529" w:author="Alex Graber" w:date="2020-08-29T08:57:00Z">
                    <w:r w:rsidDel="00463EB4">
                      <w:delText>1</w:delText>
                    </w:r>
                  </w:del>
                </w:p>
              </w:tc>
              <w:tc>
                <w:tcPr>
                  <w:tcW w:w="1483" w:type="dxa"/>
                </w:tcPr>
                <w:p w14:paraId="09B7228F" w14:textId="25B7D70A" w:rsidR="003E186D" w:rsidDel="00463EB4" w:rsidRDefault="003E186D" w:rsidP="00AB4445">
                  <w:pPr>
                    <w:spacing w:beforeLines="60" w:before="144" w:line="312" w:lineRule="auto"/>
                    <w:contextualSpacing/>
                    <w:jc w:val="center"/>
                    <w:rPr>
                      <w:del w:id="530" w:author="Alex Graber" w:date="2020-08-29T08:57:00Z"/>
                    </w:rPr>
                  </w:pPr>
                  <w:del w:id="531" w:author="Alex Graber" w:date="2020-08-29T08:57:00Z">
                    <w:r w:rsidDel="00463EB4">
                      <w:delText>0</w:delText>
                    </w:r>
                  </w:del>
                </w:p>
              </w:tc>
            </w:tr>
            <w:tr w:rsidR="003E186D" w:rsidDel="00463EB4" w14:paraId="4C3977C8" w14:textId="65CC5CEE" w:rsidTr="00AB4445">
              <w:trPr>
                <w:del w:id="532" w:author="Alex Graber" w:date="2020-08-29T08:57:00Z"/>
              </w:trPr>
              <w:tc>
                <w:tcPr>
                  <w:tcW w:w="1483" w:type="dxa"/>
                </w:tcPr>
                <w:p w14:paraId="3A1ED857" w14:textId="60A4E8C1" w:rsidR="003E186D" w:rsidDel="00463EB4" w:rsidRDefault="003E186D" w:rsidP="00AB4445">
                  <w:pPr>
                    <w:spacing w:beforeLines="60" w:before="144" w:line="312" w:lineRule="auto"/>
                    <w:contextualSpacing/>
                    <w:jc w:val="center"/>
                    <w:rPr>
                      <w:del w:id="533" w:author="Alex Graber" w:date="2020-08-29T08:57:00Z"/>
                    </w:rPr>
                  </w:pPr>
                  <w:del w:id="534" w:author="Alex Graber" w:date="2020-08-29T08:57:00Z">
                    <w:r w:rsidDel="00463EB4">
                      <w:delText>2</w:delText>
                    </w:r>
                  </w:del>
                </w:p>
              </w:tc>
              <w:tc>
                <w:tcPr>
                  <w:tcW w:w="1483" w:type="dxa"/>
                </w:tcPr>
                <w:p w14:paraId="4C5E5034" w14:textId="651EDE28" w:rsidR="003E186D" w:rsidDel="00463EB4" w:rsidRDefault="003E186D" w:rsidP="00AB4445">
                  <w:pPr>
                    <w:spacing w:beforeLines="60" w:before="144" w:line="312" w:lineRule="auto"/>
                    <w:contextualSpacing/>
                    <w:jc w:val="center"/>
                    <w:rPr>
                      <w:del w:id="535" w:author="Alex Graber" w:date="2020-08-29T08:57:00Z"/>
                    </w:rPr>
                  </w:pPr>
                  <w:del w:id="536" w:author="Alex Graber" w:date="2020-08-29T08:57:00Z">
                    <w:r w:rsidDel="00463EB4">
                      <w:delText>0</w:delText>
                    </w:r>
                  </w:del>
                </w:p>
              </w:tc>
              <w:tc>
                <w:tcPr>
                  <w:tcW w:w="1483" w:type="dxa"/>
                </w:tcPr>
                <w:p w14:paraId="5937C97C" w14:textId="102B3CE8" w:rsidR="003E186D" w:rsidDel="00463EB4" w:rsidRDefault="003E186D" w:rsidP="00AB4445">
                  <w:pPr>
                    <w:spacing w:beforeLines="60" w:before="144" w:line="312" w:lineRule="auto"/>
                    <w:contextualSpacing/>
                    <w:jc w:val="center"/>
                    <w:rPr>
                      <w:del w:id="537" w:author="Alex Graber" w:date="2020-08-29T08:57:00Z"/>
                    </w:rPr>
                  </w:pPr>
                  <w:del w:id="538" w:author="Alex Graber" w:date="2020-08-29T08:57:00Z">
                    <w:r w:rsidDel="00463EB4">
                      <w:delText>2</w:delText>
                    </w:r>
                  </w:del>
                </w:p>
              </w:tc>
            </w:tr>
          </w:tbl>
          <w:p w14:paraId="53B51669" w14:textId="6C160FB1" w:rsidR="003E186D" w:rsidDel="00463EB4" w:rsidRDefault="003E186D" w:rsidP="00AB4445">
            <w:pPr>
              <w:spacing w:beforeLines="60" w:before="144" w:line="312" w:lineRule="auto"/>
              <w:contextualSpacing/>
              <w:rPr>
                <w:del w:id="539" w:author="Alex Graber" w:date="2020-08-29T08:57:00Z"/>
              </w:rPr>
            </w:pPr>
          </w:p>
        </w:tc>
      </w:tr>
    </w:tbl>
    <w:p w14:paraId="096F2195" w14:textId="2D296298" w:rsidR="003E186D" w:rsidDel="00463EB4" w:rsidRDefault="003E186D" w:rsidP="003E186D">
      <w:pPr>
        <w:spacing w:beforeLines="60" w:before="144" w:line="312" w:lineRule="auto"/>
        <w:contextualSpacing/>
        <w:rPr>
          <w:del w:id="540" w:author="Alex Graber" w:date="2020-08-29T08:57:00Z"/>
        </w:rPr>
      </w:pPr>
    </w:p>
    <w:p w14:paraId="14EEF606" w14:textId="23809A2B" w:rsidR="003E186D" w:rsidRPr="003E186D" w:rsidDel="00463EB4" w:rsidRDefault="003E186D" w:rsidP="002526B9">
      <w:pPr>
        <w:spacing w:beforeLines="60" w:before="144" w:line="312" w:lineRule="auto"/>
        <w:contextualSpacing/>
        <w:rPr>
          <w:del w:id="541" w:author="Alex Graber" w:date="2020-08-29T08:57:00Z"/>
        </w:rPr>
      </w:pPr>
      <w:del w:id="542" w:author="Alex Graber" w:date="2020-08-29T08:57:00Z">
        <w:r w:rsidDel="00463EB4">
          <w:tab/>
          <w:delText>Both storage and runtime requirements limit the utility of this algorithm.  For large problems, it is infeasible to store the entirety of the candidate set; even if storage were possible, exhaustively iterating across 3x10</w:delText>
        </w:r>
        <w:r w:rsidRPr="00FF7FED" w:rsidDel="00463EB4">
          <w:rPr>
            <w:vertAlign w:val="superscript"/>
          </w:rPr>
          <w:delText>17</w:delText>
        </w:r>
        <w:r w:rsidDel="00463EB4">
          <w:rPr>
            <w:vertAlign w:val="superscript"/>
          </w:rPr>
          <w:delText xml:space="preserve"> </w:delText>
        </w:r>
        <w:r w:rsidDel="00463EB4">
          <w:delText>possibilities (as defined in our worst-case scenario) would require more time than any user is likely to be willing to spend.</w:delText>
        </w:r>
      </w:del>
    </w:p>
    <w:p w14:paraId="5962D5B1" w14:textId="17A72449" w:rsidR="003E186D" w:rsidDel="00463EB4" w:rsidRDefault="003E186D" w:rsidP="002526B9">
      <w:pPr>
        <w:spacing w:beforeLines="60" w:before="144" w:line="312" w:lineRule="auto"/>
        <w:contextualSpacing/>
        <w:rPr>
          <w:del w:id="543" w:author="Alex Graber" w:date="2020-08-29T08:57:00Z"/>
          <w:b/>
        </w:rPr>
      </w:pPr>
    </w:p>
    <w:p w14:paraId="083B4689" w14:textId="47620643" w:rsidR="00C1256F" w:rsidDel="00463EB4" w:rsidRDefault="00C1256F" w:rsidP="002526B9">
      <w:pPr>
        <w:spacing w:beforeLines="60" w:before="144" w:line="312" w:lineRule="auto"/>
        <w:contextualSpacing/>
        <w:rPr>
          <w:del w:id="544" w:author="Alex Graber" w:date="2020-08-29T08:57:00Z"/>
        </w:rPr>
      </w:pPr>
      <w:del w:id="545" w:author="Alex Graber" w:date="2020-08-29T08:57:00Z">
        <w:r w:rsidDel="00463EB4">
          <w:tab/>
          <w:delText>The</w:delText>
        </w:r>
        <w:r w:rsidR="003E186D" w:rsidDel="00463EB4">
          <w:delText xml:space="preserve"> genetic</w:delText>
        </w:r>
        <w:r w:rsidDel="00463EB4">
          <w:delText xml:space="preserve"> algorithms outperform our implementations of the modified Fedorov Algorithms.</w:delText>
        </w:r>
        <w:r w:rsidR="00C039D5" w:rsidDel="00463EB4">
          <w:delText xml:space="preserve">  With lambda=1, our genetic algorithm converges in 22 iterations taking 1.1 seconds to a solution with </w:delText>
        </w:r>
        <w:r w:rsidR="00C039D5" w:rsidDel="00463EB4">
          <w:rPr>
            <w:i/>
          </w:rPr>
          <w:delText>d-optimality</w:delText>
        </w:r>
        <w:r w:rsidR="00C039D5" w:rsidDel="00463EB4">
          <w:delText xml:space="preserve"> </w:delText>
        </w:r>
        <w:r w:rsidR="007862BD" w:rsidDel="00463EB4">
          <w:delText>131</w:delText>
        </w:r>
        <w:r w:rsidR="00C039D5" w:rsidDel="00463EB4">
          <w:delText xml:space="preserve"> (significantly better than the Fedorov Algorithm, and close to the Fedorov Algorithm’s optimal solution with lambda=0).</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763BA" w:rsidDel="00463EB4" w14:paraId="6D1886E6" w14:textId="1D1091FB" w:rsidTr="00D948C1">
        <w:trPr>
          <w:del w:id="546" w:author="Alex Graber" w:date="2020-08-29T08:57:00Z"/>
        </w:trPr>
        <w:tc>
          <w:tcPr>
            <w:tcW w:w="4675" w:type="dxa"/>
          </w:tcPr>
          <w:p w14:paraId="57A2C5D7" w14:textId="47F53A6D" w:rsidR="001763BA" w:rsidRPr="001763BA" w:rsidDel="00463EB4" w:rsidRDefault="001763BA" w:rsidP="00D948C1">
            <w:pPr>
              <w:rPr>
                <w:del w:id="547" w:author="Alex Graber" w:date="2020-08-29T08:57:00Z"/>
                <w:b/>
              </w:rPr>
            </w:pPr>
            <w:del w:id="548"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1763BA" w:rsidDel="00463EB4" w14:paraId="472DA06E" w14:textId="4FE861AE" w:rsidTr="00D948C1">
              <w:trPr>
                <w:del w:id="549" w:author="Alex Graber" w:date="2020-08-29T08:57:00Z"/>
              </w:trPr>
              <w:tc>
                <w:tcPr>
                  <w:tcW w:w="1483" w:type="dxa"/>
                </w:tcPr>
                <w:p w14:paraId="1A8CAB1D" w14:textId="1A4AC028" w:rsidR="001763BA" w:rsidDel="00463EB4" w:rsidRDefault="001763BA" w:rsidP="001763BA">
                  <w:pPr>
                    <w:spacing w:beforeLines="60" w:before="144" w:line="312" w:lineRule="auto"/>
                    <w:contextualSpacing/>
                    <w:jc w:val="center"/>
                    <w:rPr>
                      <w:del w:id="550" w:author="Alex Graber" w:date="2020-08-29T08:57:00Z"/>
                    </w:rPr>
                  </w:pPr>
                  <w:del w:id="551" w:author="Alex Graber" w:date="2020-08-29T08:57:00Z">
                    <w:r w:rsidDel="00463EB4">
                      <w:delText>1</w:delText>
                    </w:r>
                  </w:del>
                </w:p>
              </w:tc>
              <w:tc>
                <w:tcPr>
                  <w:tcW w:w="1483" w:type="dxa"/>
                </w:tcPr>
                <w:p w14:paraId="218D417E" w14:textId="4D63B500" w:rsidR="001763BA" w:rsidDel="00463EB4" w:rsidRDefault="001763BA" w:rsidP="001763BA">
                  <w:pPr>
                    <w:spacing w:beforeLines="60" w:before="144" w:line="312" w:lineRule="auto"/>
                    <w:contextualSpacing/>
                    <w:jc w:val="center"/>
                    <w:rPr>
                      <w:del w:id="552" w:author="Alex Graber" w:date="2020-08-29T08:57:00Z"/>
                    </w:rPr>
                  </w:pPr>
                  <w:del w:id="553" w:author="Alex Graber" w:date="2020-08-29T08:57:00Z">
                    <w:r w:rsidDel="00463EB4">
                      <w:delText>1</w:delText>
                    </w:r>
                  </w:del>
                </w:p>
              </w:tc>
              <w:tc>
                <w:tcPr>
                  <w:tcW w:w="1483" w:type="dxa"/>
                </w:tcPr>
                <w:p w14:paraId="43163CF7" w14:textId="4140040E" w:rsidR="001763BA" w:rsidDel="00463EB4" w:rsidRDefault="001763BA" w:rsidP="001763BA">
                  <w:pPr>
                    <w:spacing w:beforeLines="60" w:before="144" w:line="312" w:lineRule="auto"/>
                    <w:contextualSpacing/>
                    <w:jc w:val="center"/>
                    <w:rPr>
                      <w:del w:id="554" w:author="Alex Graber" w:date="2020-08-29T08:57:00Z"/>
                    </w:rPr>
                  </w:pPr>
                  <w:del w:id="555" w:author="Alex Graber" w:date="2020-08-29T08:57:00Z">
                    <w:r w:rsidDel="00463EB4">
                      <w:delText>0</w:delText>
                    </w:r>
                  </w:del>
                </w:p>
              </w:tc>
            </w:tr>
            <w:tr w:rsidR="001763BA" w:rsidDel="00463EB4" w14:paraId="1E6ED9E1" w14:textId="0D4C55D3" w:rsidTr="00D948C1">
              <w:trPr>
                <w:del w:id="556" w:author="Alex Graber" w:date="2020-08-29T08:57:00Z"/>
              </w:trPr>
              <w:tc>
                <w:tcPr>
                  <w:tcW w:w="1483" w:type="dxa"/>
                </w:tcPr>
                <w:p w14:paraId="3C70677D" w14:textId="6BDC619B" w:rsidR="001763BA" w:rsidDel="00463EB4" w:rsidRDefault="001763BA" w:rsidP="001763BA">
                  <w:pPr>
                    <w:spacing w:beforeLines="60" w:before="144" w:line="312" w:lineRule="auto"/>
                    <w:contextualSpacing/>
                    <w:jc w:val="center"/>
                    <w:rPr>
                      <w:del w:id="557" w:author="Alex Graber" w:date="2020-08-29T08:57:00Z"/>
                    </w:rPr>
                  </w:pPr>
                  <w:del w:id="558" w:author="Alex Graber" w:date="2020-08-29T08:57:00Z">
                    <w:r w:rsidDel="00463EB4">
                      <w:delText>0</w:delText>
                    </w:r>
                  </w:del>
                </w:p>
              </w:tc>
              <w:tc>
                <w:tcPr>
                  <w:tcW w:w="1483" w:type="dxa"/>
                </w:tcPr>
                <w:p w14:paraId="3F3F03D9" w14:textId="1A9ECD82" w:rsidR="001763BA" w:rsidDel="00463EB4" w:rsidRDefault="001763BA" w:rsidP="001763BA">
                  <w:pPr>
                    <w:spacing w:beforeLines="60" w:before="144" w:line="312" w:lineRule="auto"/>
                    <w:contextualSpacing/>
                    <w:jc w:val="center"/>
                    <w:rPr>
                      <w:del w:id="559" w:author="Alex Graber" w:date="2020-08-29T08:57:00Z"/>
                    </w:rPr>
                  </w:pPr>
                  <w:del w:id="560" w:author="Alex Graber" w:date="2020-08-29T08:57:00Z">
                    <w:r w:rsidDel="00463EB4">
                      <w:delText>0</w:delText>
                    </w:r>
                  </w:del>
                </w:p>
              </w:tc>
              <w:tc>
                <w:tcPr>
                  <w:tcW w:w="1483" w:type="dxa"/>
                </w:tcPr>
                <w:p w14:paraId="6F8362B6" w14:textId="5726F9DC" w:rsidR="001763BA" w:rsidDel="00463EB4" w:rsidRDefault="001763BA" w:rsidP="001763BA">
                  <w:pPr>
                    <w:spacing w:beforeLines="60" w:before="144" w:line="312" w:lineRule="auto"/>
                    <w:contextualSpacing/>
                    <w:jc w:val="center"/>
                    <w:rPr>
                      <w:del w:id="561" w:author="Alex Graber" w:date="2020-08-29T08:57:00Z"/>
                    </w:rPr>
                  </w:pPr>
                  <w:del w:id="562" w:author="Alex Graber" w:date="2020-08-29T08:57:00Z">
                    <w:r w:rsidDel="00463EB4">
                      <w:delText>2</w:delText>
                    </w:r>
                  </w:del>
                </w:p>
              </w:tc>
            </w:tr>
            <w:tr w:rsidR="001763BA" w:rsidDel="00463EB4" w14:paraId="419E661D" w14:textId="06D6EDF3" w:rsidTr="00D948C1">
              <w:trPr>
                <w:del w:id="563" w:author="Alex Graber" w:date="2020-08-29T08:57:00Z"/>
              </w:trPr>
              <w:tc>
                <w:tcPr>
                  <w:tcW w:w="1483" w:type="dxa"/>
                </w:tcPr>
                <w:p w14:paraId="1DA946A9" w14:textId="46BC3701" w:rsidR="001763BA" w:rsidDel="00463EB4" w:rsidRDefault="001763BA" w:rsidP="001763BA">
                  <w:pPr>
                    <w:spacing w:beforeLines="60" w:before="144" w:line="312" w:lineRule="auto"/>
                    <w:contextualSpacing/>
                    <w:jc w:val="center"/>
                    <w:rPr>
                      <w:del w:id="564" w:author="Alex Graber" w:date="2020-08-29T08:57:00Z"/>
                    </w:rPr>
                  </w:pPr>
                  <w:del w:id="565" w:author="Alex Graber" w:date="2020-08-29T08:57:00Z">
                    <w:r w:rsidDel="00463EB4">
                      <w:delText>1</w:delText>
                    </w:r>
                  </w:del>
                </w:p>
              </w:tc>
              <w:tc>
                <w:tcPr>
                  <w:tcW w:w="1483" w:type="dxa"/>
                </w:tcPr>
                <w:p w14:paraId="02088489" w14:textId="623BA210" w:rsidR="001763BA" w:rsidDel="00463EB4" w:rsidRDefault="001763BA" w:rsidP="001763BA">
                  <w:pPr>
                    <w:spacing w:beforeLines="60" w:before="144" w:line="312" w:lineRule="auto"/>
                    <w:contextualSpacing/>
                    <w:jc w:val="center"/>
                    <w:rPr>
                      <w:del w:id="566" w:author="Alex Graber" w:date="2020-08-29T08:57:00Z"/>
                    </w:rPr>
                  </w:pPr>
                  <w:del w:id="567" w:author="Alex Graber" w:date="2020-08-29T08:57:00Z">
                    <w:r w:rsidDel="00463EB4">
                      <w:delText>0</w:delText>
                    </w:r>
                  </w:del>
                </w:p>
              </w:tc>
              <w:tc>
                <w:tcPr>
                  <w:tcW w:w="1483" w:type="dxa"/>
                </w:tcPr>
                <w:p w14:paraId="1BD125A8" w14:textId="3C5E4056" w:rsidR="001763BA" w:rsidDel="00463EB4" w:rsidRDefault="001763BA" w:rsidP="001763BA">
                  <w:pPr>
                    <w:spacing w:beforeLines="60" w:before="144" w:line="312" w:lineRule="auto"/>
                    <w:contextualSpacing/>
                    <w:jc w:val="center"/>
                    <w:rPr>
                      <w:del w:id="568" w:author="Alex Graber" w:date="2020-08-29T08:57:00Z"/>
                    </w:rPr>
                  </w:pPr>
                  <w:del w:id="569" w:author="Alex Graber" w:date="2020-08-29T08:57:00Z">
                    <w:r w:rsidDel="00463EB4">
                      <w:delText>1</w:delText>
                    </w:r>
                  </w:del>
                </w:p>
              </w:tc>
            </w:tr>
            <w:tr w:rsidR="001763BA" w:rsidDel="00463EB4" w14:paraId="19EE906D" w14:textId="756ED007" w:rsidTr="00D948C1">
              <w:trPr>
                <w:del w:id="570" w:author="Alex Graber" w:date="2020-08-29T08:57:00Z"/>
              </w:trPr>
              <w:tc>
                <w:tcPr>
                  <w:tcW w:w="1483" w:type="dxa"/>
                </w:tcPr>
                <w:p w14:paraId="74C04D55" w14:textId="25953573" w:rsidR="001763BA" w:rsidDel="00463EB4" w:rsidRDefault="001763BA" w:rsidP="001763BA">
                  <w:pPr>
                    <w:spacing w:beforeLines="60" w:before="144" w:line="312" w:lineRule="auto"/>
                    <w:contextualSpacing/>
                    <w:jc w:val="center"/>
                    <w:rPr>
                      <w:del w:id="571" w:author="Alex Graber" w:date="2020-08-29T08:57:00Z"/>
                    </w:rPr>
                  </w:pPr>
                  <w:del w:id="572" w:author="Alex Graber" w:date="2020-08-29T08:57:00Z">
                    <w:r w:rsidDel="00463EB4">
                      <w:delText>2</w:delText>
                    </w:r>
                  </w:del>
                </w:p>
              </w:tc>
              <w:tc>
                <w:tcPr>
                  <w:tcW w:w="1483" w:type="dxa"/>
                </w:tcPr>
                <w:p w14:paraId="1063BE2D" w14:textId="1FE54F2E" w:rsidR="001763BA" w:rsidDel="00463EB4" w:rsidRDefault="001763BA" w:rsidP="001763BA">
                  <w:pPr>
                    <w:spacing w:beforeLines="60" w:before="144" w:line="312" w:lineRule="auto"/>
                    <w:contextualSpacing/>
                    <w:jc w:val="center"/>
                    <w:rPr>
                      <w:del w:id="573" w:author="Alex Graber" w:date="2020-08-29T08:57:00Z"/>
                    </w:rPr>
                  </w:pPr>
                  <w:del w:id="574" w:author="Alex Graber" w:date="2020-08-29T08:57:00Z">
                    <w:r w:rsidDel="00463EB4">
                      <w:delText>1</w:delText>
                    </w:r>
                  </w:del>
                </w:p>
              </w:tc>
              <w:tc>
                <w:tcPr>
                  <w:tcW w:w="1483" w:type="dxa"/>
                </w:tcPr>
                <w:p w14:paraId="5D838768" w14:textId="2148804D" w:rsidR="001763BA" w:rsidDel="00463EB4" w:rsidRDefault="001763BA" w:rsidP="001763BA">
                  <w:pPr>
                    <w:spacing w:beforeLines="60" w:before="144" w:line="312" w:lineRule="auto"/>
                    <w:contextualSpacing/>
                    <w:jc w:val="center"/>
                    <w:rPr>
                      <w:del w:id="575" w:author="Alex Graber" w:date="2020-08-29T08:57:00Z"/>
                    </w:rPr>
                  </w:pPr>
                  <w:del w:id="576" w:author="Alex Graber" w:date="2020-08-29T08:57:00Z">
                    <w:r w:rsidDel="00463EB4">
                      <w:delText>2</w:delText>
                    </w:r>
                  </w:del>
                </w:p>
              </w:tc>
            </w:tr>
            <w:tr w:rsidR="001763BA" w:rsidDel="00463EB4" w14:paraId="539133E2" w14:textId="14F83F96" w:rsidTr="00D948C1">
              <w:trPr>
                <w:del w:id="577" w:author="Alex Graber" w:date="2020-08-29T08:57:00Z"/>
              </w:trPr>
              <w:tc>
                <w:tcPr>
                  <w:tcW w:w="1483" w:type="dxa"/>
                </w:tcPr>
                <w:p w14:paraId="702771CC" w14:textId="37A8C834" w:rsidR="001763BA" w:rsidDel="00463EB4" w:rsidRDefault="001763BA" w:rsidP="001763BA">
                  <w:pPr>
                    <w:spacing w:beforeLines="60" w:before="144" w:line="312" w:lineRule="auto"/>
                    <w:contextualSpacing/>
                    <w:jc w:val="center"/>
                    <w:rPr>
                      <w:del w:id="578" w:author="Alex Graber" w:date="2020-08-29T08:57:00Z"/>
                    </w:rPr>
                  </w:pPr>
                  <w:del w:id="579" w:author="Alex Graber" w:date="2020-08-29T08:57:00Z">
                    <w:r w:rsidDel="00463EB4">
                      <w:delText>1</w:delText>
                    </w:r>
                  </w:del>
                </w:p>
              </w:tc>
              <w:tc>
                <w:tcPr>
                  <w:tcW w:w="1483" w:type="dxa"/>
                </w:tcPr>
                <w:p w14:paraId="344594E6" w14:textId="0633B5E1" w:rsidR="001763BA" w:rsidDel="00463EB4" w:rsidRDefault="001763BA" w:rsidP="001763BA">
                  <w:pPr>
                    <w:spacing w:beforeLines="60" w:before="144" w:line="312" w:lineRule="auto"/>
                    <w:contextualSpacing/>
                    <w:jc w:val="center"/>
                    <w:rPr>
                      <w:del w:id="580" w:author="Alex Graber" w:date="2020-08-29T08:57:00Z"/>
                    </w:rPr>
                  </w:pPr>
                  <w:del w:id="581" w:author="Alex Graber" w:date="2020-08-29T08:57:00Z">
                    <w:r w:rsidDel="00463EB4">
                      <w:delText>0</w:delText>
                    </w:r>
                  </w:del>
                </w:p>
              </w:tc>
              <w:tc>
                <w:tcPr>
                  <w:tcW w:w="1483" w:type="dxa"/>
                </w:tcPr>
                <w:p w14:paraId="6C6E03B5" w14:textId="77ABCD84" w:rsidR="001763BA" w:rsidDel="00463EB4" w:rsidRDefault="001763BA" w:rsidP="001763BA">
                  <w:pPr>
                    <w:spacing w:beforeLines="60" w:before="144" w:line="312" w:lineRule="auto"/>
                    <w:contextualSpacing/>
                    <w:jc w:val="center"/>
                    <w:rPr>
                      <w:del w:id="582" w:author="Alex Graber" w:date="2020-08-29T08:57:00Z"/>
                    </w:rPr>
                  </w:pPr>
                  <w:del w:id="583" w:author="Alex Graber" w:date="2020-08-29T08:57:00Z">
                    <w:r w:rsidDel="00463EB4">
                      <w:delText>0</w:delText>
                    </w:r>
                  </w:del>
                </w:p>
              </w:tc>
            </w:tr>
            <w:tr w:rsidR="001763BA" w:rsidDel="00463EB4" w14:paraId="0EF4E1FF" w14:textId="7B957ECF" w:rsidTr="00D948C1">
              <w:trPr>
                <w:del w:id="584" w:author="Alex Graber" w:date="2020-08-29T08:57:00Z"/>
              </w:trPr>
              <w:tc>
                <w:tcPr>
                  <w:tcW w:w="1483" w:type="dxa"/>
                </w:tcPr>
                <w:p w14:paraId="04804C22" w14:textId="6DF14D51" w:rsidR="001763BA" w:rsidDel="00463EB4" w:rsidRDefault="001763BA" w:rsidP="001763BA">
                  <w:pPr>
                    <w:spacing w:beforeLines="60" w:before="144" w:line="312" w:lineRule="auto"/>
                    <w:contextualSpacing/>
                    <w:jc w:val="center"/>
                    <w:rPr>
                      <w:del w:id="585" w:author="Alex Graber" w:date="2020-08-29T08:57:00Z"/>
                    </w:rPr>
                  </w:pPr>
                  <w:del w:id="586" w:author="Alex Graber" w:date="2020-08-29T08:57:00Z">
                    <w:r w:rsidDel="00463EB4">
                      <w:delText>2</w:delText>
                    </w:r>
                  </w:del>
                </w:p>
              </w:tc>
              <w:tc>
                <w:tcPr>
                  <w:tcW w:w="1483" w:type="dxa"/>
                </w:tcPr>
                <w:p w14:paraId="48F55E76" w14:textId="159F8E17" w:rsidR="001763BA" w:rsidDel="00463EB4" w:rsidRDefault="001763BA" w:rsidP="001763BA">
                  <w:pPr>
                    <w:spacing w:beforeLines="60" w:before="144" w:line="312" w:lineRule="auto"/>
                    <w:contextualSpacing/>
                    <w:jc w:val="center"/>
                    <w:rPr>
                      <w:del w:id="587" w:author="Alex Graber" w:date="2020-08-29T08:57:00Z"/>
                    </w:rPr>
                  </w:pPr>
                  <w:del w:id="588" w:author="Alex Graber" w:date="2020-08-29T08:57:00Z">
                    <w:r w:rsidDel="00463EB4">
                      <w:delText>1</w:delText>
                    </w:r>
                  </w:del>
                </w:p>
              </w:tc>
              <w:tc>
                <w:tcPr>
                  <w:tcW w:w="1483" w:type="dxa"/>
                </w:tcPr>
                <w:p w14:paraId="0835B1DB" w14:textId="0D29119D" w:rsidR="001763BA" w:rsidDel="00463EB4" w:rsidRDefault="001763BA" w:rsidP="001763BA">
                  <w:pPr>
                    <w:spacing w:beforeLines="60" w:before="144" w:line="312" w:lineRule="auto"/>
                    <w:contextualSpacing/>
                    <w:jc w:val="center"/>
                    <w:rPr>
                      <w:del w:id="589" w:author="Alex Graber" w:date="2020-08-29T08:57:00Z"/>
                    </w:rPr>
                  </w:pPr>
                  <w:del w:id="590" w:author="Alex Graber" w:date="2020-08-29T08:57:00Z">
                    <w:r w:rsidDel="00463EB4">
                      <w:delText>2</w:delText>
                    </w:r>
                  </w:del>
                </w:p>
              </w:tc>
            </w:tr>
            <w:tr w:rsidR="001763BA" w:rsidDel="00463EB4" w14:paraId="782898B7" w14:textId="3B5AD809" w:rsidTr="00D948C1">
              <w:trPr>
                <w:del w:id="591" w:author="Alex Graber" w:date="2020-08-29T08:57:00Z"/>
              </w:trPr>
              <w:tc>
                <w:tcPr>
                  <w:tcW w:w="1483" w:type="dxa"/>
                </w:tcPr>
                <w:p w14:paraId="638EB965" w14:textId="6CD62DCC" w:rsidR="001763BA" w:rsidDel="00463EB4" w:rsidRDefault="001763BA" w:rsidP="001763BA">
                  <w:pPr>
                    <w:spacing w:beforeLines="60" w:before="144" w:line="312" w:lineRule="auto"/>
                    <w:contextualSpacing/>
                    <w:jc w:val="center"/>
                    <w:rPr>
                      <w:del w:id="592" w:author="Alex Graber" w:date="2020-08-29T08:57:00Z"/>
                    </w:rPr>
                  </w:pPr>
                  <w:del w:id="593" w:author="Alex Graber" w:date="2020-08-29T08:57:00Z">
                    <w:r w:rsidDel="00463EB4">
                      <w:delText>0</w:delText>
                    </w:r>
                  </w:del>
                </w:p>
              </w:tc>
              <w:tc>
                <w:tcPr>
                  <w:tcW w:w="1483" w:type="dxa"/>
                </w:tcPr>
                <w:p w14:paraId="756B35A6" w14:textId="177F934C" w:rsidR="001763BA" w:rsidDel="00463EB4" w:rsidRDefault="001763BA" w:rsidP="001763BA">
                  <w:pPr>
                    <w:spacing w:beforeLines="60" w:before="144" w:line="312" w:lineRule="auto"/>
                    <w:contextualSpacing/>
                    <w:jc w:val="center"/>
                    <w:rPr>
                      <w:del w:id="594" w:author="Alex Graber" w:date="2020-08-29T08:57:00Z"/>
                    </w:rPr>
                  </w:pPr>
                  <w:del w:id="595" w:author="Alex Graber" w:date="2020-08-29T08:57:00Z">
                    <w:r w:rsidDel="00463EB4">
                      <w:delText>0</w:delText>
                    </w:r>
                  </w:del>
                </w:p>
              </w:tc>
              <w:tc>
                <w:tcPr>
                  <w:tcW w:w="1483" w:type="dxa"/>
                </w:tcPr>
                <w:p w14:paraId="2CF618F7" w14:textId="596CBB50" w:rsidR="001763BA" w:rsidDel="00463EB4" w:rsidRDefault="001763BA" w:rsidP="001763BA">
                  <w:pPr>
                    <w:spacing w:beforeLines="60" w:before="144" w:line="312" w:lineRule="auto"/>
                    <w:contextualSpacing/>
                    <w:jc w:val="center"/>
                    <w:rPr>
                      <w:del w:id="596" w:author="Alex Graber" w:date="2020-08-29T08:57:00Z"/>
                    </w:rPr>
                  </w:pPr>
                  <w:del w:id="597" w:author="Alex Graber" w:date="2020-08-29T08:57:00Z">
                    <w:r w:rsidDel="00463EB4">
                      <w:delText>1</w:delText>
                    </w:r>
                  </w:del>
                </w:p>
              </w:tc>
            </w:tr>
            <w:tr w:rsidR="001763BA" w:rsidDel="00463EB4" w14:paraId="4F477E64" w14:textId="110C93A4" w:rsidTr="00D948C1">
              <w:trPr>
                <w:del w:id="598" w:author="Alex Graber" w:date="2020-08-29T08:57:00Z"/>
              </w:trPr>
              <w:tc>
                <w:tcPr>
                  <w:tcW w:w="1483" w:type="dxa"/>
                </w:tcPr>
                <w:p w14:paraId="48778E47" w14:textId="5D1E93C9" w:rsidR="001763BA" w:rsidDel="00463EB4" w:rsidRDefault="001763BA" w:rsidP="001763BA">
                  <w:pPr>
                    <w:spacing w:beforeLines="60" w:before="144" w:line="312" w:lineRule="auto"/>
                    <w:contextualSpacing/>
                    <w:jc w:val="center"/>
                    <w:rPr>
                      <w:del w:id="599" w:author="Alex Graber" w:date="2020-08-29T08:57:00Z"/>
                    </w:rPr>
                  </w:pPr>
                  <w:del w:id="600" w:author="Alex Graber" w:date="2020-08-29T08:57:00Z">
                    <w:r w:rsidDel="00463EB4">
                      <w:delText>1</w:delText>
                    </w:r>
                  </w:del>
                </w:p>
              </w:tc>
              <w:tc>
                <w:tcPr>
                  <w:tcW w:w="1483" w:type="dxa"/>
                </w:tcPr>
                <w:p w14:paraId="2D9A25EA" w14:textId="377B6896" w:rsidR="001763BA" w:rsidDel="00463EB4" w:rsidRDefault="001763BA" w:rsidP="001763BA">
                  <w:pPr>
                    <w:spacing w:beforeLines="60" w:before="144" w:line="312" w:lineRule="auto"/>
                    <w:contextualSpacing/>
                    <w:jc w:val="center"/>
                    <w:rPr>
                      <w:del w:id="601" w:author="Alex Graber" w:date="2020-08-29T08:57:00Z"/>
                    </w:rPr>
                  </w:pPr>
                  <w:del w:id="602" w:author="Alex Graber" w:date="2020-08-29T08:57:00Z">
                    <w:r w:rsidDel="00463EB4">
                      <w:delText>1</w:delText>
                    </w:r>
                  </w:del>
                </w:p>
              </w:tc>
              <w:tc>
                <w:tcPr>
                  <w:tcW w:w="1483" w:type="dxa"/>
                </w:tcPr>
                <w:p w14:paraId="0DAD5FF9" w14:textId="771F910D" w:rsidR="001763BA" w:rsidDel="00463EB4" w:rsidRDefault="001763BA" w:rsidP="001763BA">
                  <w:pPr>
                    <w:spacing w:beforeLines="60" w:before="144" w:line="312" w:lineRule="auto"/>
                    <w:contextualSpacing/>
                    <w:jc w:val="center"/>
                    <w:rPr>
                      <w:del w:id="603" w:author="Alex Graber" w:date="2020-08-29T08:57:00Z"/>
                    </w:rPr>
                  </w:pPr>
                  <w:del w:id="604" w:author="Alex Graber" w:date="2020-08-29T08:57:00Z">
                    <w:r w:rsidDel="00463EB4">
                      <w:delText>1</w:delText>
                    </w:r>
                  </w:del>
                </w:p>
              </w:tc>
            </w:tr>
          </w:tbl>
          <w:p w14:paraId="04C89F3E" w14:textId="2A88AE0E" w:rsidR="001763BA" w:rsidDel="00463EB4" w:rsidRDefault="001763BA" w:rsidP="00D948C1">
            <w:pPr>
              <w:spacing w:beforeLines="60" w:before="144" w:line="312" w:lineRule="auto"/>
              <w:contextualSpacing/>
              <w:rPr>
                <w:del w:id="605" w:author="Alex Graber" w:date="2020-08-29T08:57:00Z"/>
              </w:rPr>
            </w:pPr>
          </w:p>
        </w:tc>
        <w:tc>
          <w:tcPr>
            <w:tcW w:w="4675" w:type="dxa"/>
          </w:tcPr>
          <w:p w14:paraId="1F91C9FE" w14:textId="75DD67C2" w:rsidR="001763BA" w:rsidRPr="001763BA" w:rsidDel="00463EB4" w:rsidRDefault="001763BA" w:rsidP="00D948C1">
            <w:pPr>
              <w:rPr>
                <w:del w:id="606" w:author="Alex Graber" w:date="2020-08-29T08:57:00Z"/>
                <w:b/>
              </w:rPr>
            </w:pPr>
            <w:del w:id="607" w:author="Alex Graber" w:date="2020-08-29T08:57:00Z">
              <w:r w:rsidDel="00463EB4">
                <w:rPr>
                  <w:b/>
                </w:rPr>
                <w:delText xml:space="preserve">  </w:delText>
              </w:r>
              <w:r w:rsidRPr="001763BA" w:rsidDel="00463EB4">
                <w:rPr>
                  <w:b/>
                </w:rPr>
                <w:delText>Final design</w:delText>
              </w:r>
              <w:r w:rsidR="00420665" w:rsidDel="00463EB4">
                <w:rPr>
                  <w:b/>
                </w:rPr>
                <w:delText xml:space="preserve"> (lambda=</w:delText>
              </w:r>
              <w:r w:rsidR="00C039D5" w:rsidDel="00463EB4">
                <w:rPr>
                  <w:b/>
                </w:rPr>
                <w:delText>1</w:delText>
              </w:r>
              <w:r w:rsidR="00420665" w:rsidDel="00463EB4">
                <w:rPr>
                  <w:b/>
                </w:rPr>
                <w:delText>)</w:delText>
              </w:r>
            </w:del>
          </w:p>
          <w:tbl>
            <w:tblPr>
              <w:tblStyle w:val="TableGrid"/>
              <w:tblW w:w="0" w:type="auto"/>
              <w:tblLook w:val="04A0" w:firstRow="1" w:lastRow="0" w:firstColumn="1" w:lastColumn="0" w:noHBand="0" w:noVBand="1"/>
            </w:tblPr>
            <w:tblGrid>
              <w:gridCol w:w="1483"/>
              <w:gridCol w:w="1483"/>
              <w:gridCol w:w="1483"/>
            </w:tblGrid>
            <w:tr w:rsidR="001763BA" w:rsidDel="00463EB4" w14:paraId="465ED3FA" w14:textId="6A420322" w:rsidTr="00D948C1">
              <w:trPr>
                <w:del w:id="608" w:author="Alex Graber" w:date="2020-08-29T08:57:00Z"/>
              </w:trPr>
              <w:tc>
                <w:tcPr>
                  <w:tcW w:w="1483" w:type="dxa"/>
                </w:tcPr>
                <w:p w14:paraId="36FEDF27" w14:textId="1249BEF6" w:rsidR="001763BA" w:rsidDel="00463EB4" w:rsidRDefault="006622D2" w:rsidP="001763BA">
                  <w:pPr>
                    <w:spacing w:beforeLines="60" w:before="144" w:line="312" w:lineRule="auto"/>
                    <w:contextualSpacing/>
                    <w:jc w:val="center"/>
                    <w:rPr>
                      <w:del w:id="609" w:author="Alex Graber" w:date="2020-08-29T08:57:00Z"/>
                    </w:rPr>
                  </w:pPr>
                  <w:del w:id="610" w:author="Alex Graber" w:date="2020-08-29T08:57:00Z">
                    <w:r w:rsidDel="00463EB4">
                      <w:delText>2</w:delText>
                    </w:r>
                  </w:del>
                </w:p>
              </w:tc>
              <w:tc>
                <w:tcPr>
                  <w:tcW w:w="1483" w:type="dxa"/>
                </w:tcPr>
                <w:p w14:paraId="6AC3B8C0" w14:textId="650E6169" w:rsidR="001763BA" w:rsidDel="00463EB4" w:rsidRDefault="006622D2" w:rsidP="001763BA">
                  <w:pPr>
                    <w:spacing w:beforeLines="60" w:before="144" w:line="312" w:lineRule="auto"/>
                    <w:contextualSpacing/>
                    <w:jc w:val="center"/>
                    <w:rPr>
                      <w:del w:id="611" w:author="Alex Graber" w:date="2020-08-29T08:57:00Z"/>
                    </w:rPr>
                  </w:pPr>
                  <w:del w:id="612" w:author="Alex Graber" w:date="2020-08-29T08:57:00Z">
                    <w:r w:rsidDel="00463EB4">
                      <w:delText>0</w:delText>
                    </w:r>
                  </w:del>
                </w:p>
              </w:tc>
              <w:tc>
                <w:tcPr>
                  <w:tcW w:w="1483" w:type="dxa"/>
                </w:tcPr>
                <w:p w14:paraId="719398EE" w14:textId="07913F9C" w:rsidR="001763BA" w:rsidDel="00463EB4" w:rsidRDefault="006622D2" w:rsidP="001763BA">
                  <w:pPr>
                    <w:spacing w:beforeLines="60" w:before="144" w:line="312" w:lineRule="auto"/>
                    <w:contextualSpacing/>
                    <w:jc w:val="center"/>
                    <w:rPr>
                      <w:del w:id="613" w:author="Alex Graber" w:date="2020-08-29T08:57:00Z"/>
                    </w:rPr>
                  </w:pPr>
                  <w:del w:id="614" w:author="Alex Graber" w:date="2020-08-29T08:57:00Z">
                    <w:r w:rsidDel="00463EB4">
                      <w:delText>2</w:delText>
                    </w:r>
                  </w:del>
                </w:p>
              </w:tc>
            </w:tr>
            <w:tr w:rsidR="001763BA" w:rsidDel="00463EB4" w14:paraId="4B652D5E" w14:textId="6233FE50" w:rsidTr="00D948C1">
              <w:trPr>
                <w:del w:id="615" w:author="Alex Graber" w:date="2020-08-29T08:57:00Z"/>
              </w:trPr>
              <w:tc>
                <w:tcPr>
                  <w:tcW w:w="1483" w:type="dxa"/>
                </w:tcPr>
                <w:p w14:paraId="3EF6FEDA" w14:textId="0672D638" w:rsidR="001763BA" w:rsidDel="00463EB4" w:rsidRDefault="006622D2" w:rsidP="001763BA">
                  <w:pPr>
                    <w:spacing w:beforeLines="60" w:before="144" w:line="312" w:lineRule="auto"/>
                    <w:contextualSpacing/>
                    <w:jc w:val="center"/>
                    <w:rPr>
                      <w:del w:id="616" w:author="Alex Graber" w:date="2020-08-29T08:57:00Z"/>
                    </w:rPr>
                  </w:pPr>
                  <w:del w:id="617" w:author="Alex Graber" w:date="2020-08-29T08:57:00Z">
                    <w:r w:rsidDel="00463EB4">
                      <w:delText>2</w:delText>
                    </w:r>
                  </w:del>
                </w:p>
              </w:tc>
              <w:tc>
                <w:tcPr>
                  <w:tcW w:w="1483" w:type="dxa"/>
                </w:tcPr>
                <w:p w14:paraId="249BD3A7" w14:textId="16E60543" w:rsidR="001763BA" w:rsidDel="00463EB4" w:rsidRDefault="006622D2" w:rsidP="001763BA">
                  <w:pPr>
                    <w:spacing w:beforeLines="60" w:before="144" w:line="312" w:lineRule="auto"/>
                    <w:contextualSpacing/>
                    <w:jc w:val="center"/>
                    <w:rPr>
                      <w:del w:id="618" w:author="Alex Graber" w:date="2020-08-29T08:57:00Z"/>
                    </w:rPr>
                  </w:pPr>
                  <w:del w:id="619" w:author="Alex Graber" w:date="2020-08-29T08:57:00Z">
                    <w:r w:rsidDel="00463EB4">
                      <w:delText>1</w:delText>
                    </w:r>
                  </w:del>
                </w:p>
              </w:tc>
              <w:tc>
                <w:tcPr>
                  <w:tcW w:w="1483" w:type="dxa"/>
                </w:tcPr>
                <w:p w14:paraId="09137B13" w14:textId="59210119" w:rsidR="001763BA" w:rsidDel="00463EB4" w:rsidRDefault="006622D2" w:rsidP="001763BA">
                  <w:pPr>
                    <w:spacing w:beforeLines="60" w:before="144" w:line="312" w:lineRule="auto"/>
                    <w:contextualSpacing/>
                    <w:jc w:val="center"/>
                    <w:rPr>
                      <w:del w:id="620" w:author="Alex Graber" w:date="2020-08-29T08:57:00Z"/>
                    </w:rPr>
                  </w:pPr>
                  <w:del w:id="621" w:author="Alex Graber" w:date="2020-08-29T08:57:00Z">
                    <w:r w:rsidDel="00463EB4">
                      <w:delText>0</w:delText>
                    </w:r>
                  </w:del>
                </w:p>
              </w:tc>
            </w:tr>
            <w:tr w:rsidR="001763BA" w:rsidDel="00463EB4" w14:paraId="46007DE3" w14:textId="10968C65" w:rsidTr="00D948C1">
              <w:trPr>
                <w:del w:id="622" w:author="Alex Graber" w:date="2020-08-29T08:57:00Z"/>
              </w:trPr>
              <w:tc>
                <w:tcPr>
                  <w:tcW w:w="1483" w:type="dxa"/>
                </w:tcPr>
                <w:p w14:paraId="038A4219" w14:textId="231232ED" w:rsidR="001763BA" w:rsidDel="00463EB4" w:rsidRDefault="006622D2" w:rsidP="001763BA">
                  <w:pPr>
                    <w:spacing w:beforeLines="60" w:before="144" w:line="312" w:lineRule="auto"/>
                    <w:contextualSpacing/>
                    <w:jc w:val="center"/>
                    <w:rPr>
                      <w:del w:id="623" w:author="Alex Graber" w:date="2020-08-29T08:57:00Z"/>
                    </w:rPr>
                  </w:pPr>
                  <w:del w:id="624" w:author="Alex Graber" w:date="2020-08-29T08:57:00Z">
                    <w:r w:rsidDel="00463EB4">
                      <w:delText>0</w:delText>
                    </w:r>
                  </w:del>
                </w:p>
              </w:tc>
              <w:tc>
                <w:tcPr>
                  <w:tcW w:w="1483" w:type="dxa"/>
                </w:tcPr>
                <w:p w14:paraId="6A166F7A" w14:textId="6E932191" w:rsidR="001763BA" w:rsidDel="00463EB4" w:rsidRDefault="006622D2" w:rsidP="001763BA">
                  <w:pPr>
                    <w:spacing w:beforeLines="60" w:before="144" w:line="312" w:lineRule="auto"/>
                    <w:contextualSpacing/>
                    <w:jc w:val="center"/>
                    <w:rPr>
                      <w:del w:id="625" w:author="Alex Graber" w:date="2020-08-29T08:57:00Z"/>
                    </w:rPr>
                  </w:pPr>
                  <w:del w:id="626" w:author="Alex Graber" w:date="2020-08-29T08:57:00Z">
                    <w:r w:rsidDel="00463EB4">
                      <w:delText>1</w:delText>
                    </w:r>
                  </w:del>
                </w:p>
              </w:tc>
              <w:tc>
                <w:tcPr>
                  <w:tcW w:w="1483" w:type="dxa"/>
                </w:tcPr>
                <w:p w14:paraId="79BF9693" w14:textId="2AB22DDF" w:rsidR="001763BA" w:rsidDel="00463EB4" w:rsidRDefault="006622D2" w:rsidP="001763BA">
                  <w:pPr>
                    <w:spacing w:beforeLines="60" w:before="144" w:line="312" w:lineRule="auto"/>
                    <w:contextualSpacing/>
                    <w:jc w:val="center"/>
                    <w:rPr>
                      <w:del w:id="627" w:author="Alex Graber" w:date="2020-08-29T08:57:00Z"/>
                    </w:rPr>
                  </w:pPr>
                  <w:del w:id="628" w:author="Alex Graber" w:date="2020-08-29T08:57:00Z">
                    <w:r w:rsidDel="00463EB4">
                      <w:delText>2</w:delText>
                    </w:r>
                  </w:del>
                </w:p>
              </w:tc>
            </w:tr>
            <w:tr w:rsidR="001763BA" w:rsidDel="00463EB4" w14:paraId="5AAC183C" w14:textId="36BD0335" w:rsidTr="00D948C1">
              <w:trPr>
                <w:del w:id="629" w:author="Alex Graber" w:date="2020-08-29T08:57:00Z"/>
              </w:trPr>
              <w:tc>
                <w:tcPr>
                  <w:tcW w:w="1483" w:type="dxa"/>
                </w:tcPr>
                <w:p w14:paraId="1BEA4A4E" w14:textId="38300E84" w:rsidR="001763BA" w:rsidDel="00463EB4" w:rsidRDefault="006622D2" w:rsidP="001763BA">
                  <w:pPr>
                    <w:spacing w:beforeLines="60" w:before="144" w:line="312" w:lineRule="auto"/>
                    <w:contextualSpacing/>
                    <w:jc w:val="center"/>
                    <w:rPr>
                      <w:del w:id="630" w:author="Alex Graber" w:date="2020-08-29T08:57:00Z"/>
                    </w:rPr>
                  </w:pPr>
                  <w:del w:id="631" w:author="Alex Graber" w:date="2020-08-29T08:57:00Z">
                    <w:r w:rsidDel="00463EB4">
                      <w:delText>2</w:delText>
                    </w:r>
                  </w:del>
                </w:p>
              </w:tc>
              <w:tc>
                <w:tcPr>
                  <w:tcW w:w="1483" w:type="dxa"/>
                </w:tcPr>
                <w:p w14:paraId="063147D7" w14:textId="54A9DEB3" w:rsidR="001763BA" w:rsidDel="00463EB4" w:rsidRDefault="006622D2" w:rsidP="001763BA">
                  <w:pPr>
                    <w:spacing w:beforeLines="60" w:before="144" w:line="312" w:lineRule="auto"/>
                    <w:contextualSpacing/>
                    <w:jc w:val="center"/>
                    <w:rPr>
                      <w:del w:id="632" w:author="Alex Graber" w:date="2020-08-29T08:57:00Z"/>
                    </w:rPr>
                  </w:pPr>
                  <w:del w:id="633" w:author="Alex Graber" w:date="2020-08-29T08:57:00Z">
                    <w:r w:rsidDel="00463EB4">
                      <w:delText>0</w:delText>
                    </w:r>
                  </w:del>
                </w:p>
              </w:tc>
              <w:tc>
                <w:tcPr>
                  <w:tcW w:w="1483" w:type="dxa"/>
                </w:tcPr>
                <w:p w14:paraId="2B9DAABE" w14:textId="5F28AE8B" w:rsidR="001763BA" w:rsidDel="00463EB4" w:rsidRDefault="006622D2" w:rsidP="001763BA">
                  <w:pPr>
                    <w:spacing w:beforeLines="60" w:before="144" w:line="312" w:lineRule="auto"/>
                    <w:contextualSpacing/>
                    <w:jc w:val="center"/>
                    <w:rPr>
                      <w:del w:id="634" w:author="Alex Graber" w:date="2020-08-29T08:57:00Z"/>
                    </w:rPr>
                  </w:pPr>
                  <w:del w:id="635" w:author="Alex Graber" w:date="2020-08-29T08:57:00Z">
                    <w:r w:rsidDel="00463EB4">
                      <w:delText>2</w:delText>
                    </w:r>
                  </w:del>
                </w:p>
              </w:tc>
            </w:tr>
            <w:tr w:rsidR="001763BA" w:rsidDel="00463EB4" w14:paraId="4F9C1DBA" w14:textId="601FBEC7" w:rsidTr="00D948C1">
              <w:trPr>
                <w:del w:id="636" w:author="Alex Graber" w:date="2020-08-29T08:57:00Z"/>
              </w:trPr>
              <w:tc>
                <w:tcPr>
                  <w:tcW w:w="1483" w:type="dxa"/>
                </w:tcPr>
                <w:p w14:paraId="172A8E24" w14:textId="4833BD5A" w:rsidR="001763BA" w:rsidDel="00463EB4" w:rsidRDefault="006622D2" w:rsidP="001763BA">
                  <w:pPr>
                    <w:spacing w:beforeLines="60" w:before="144" w:line="312" w:lineRule="auto"/>
                    <w:contextualSpacing/>
                    <w:jc w:val="center"/>
                    <w:rPr>
                      <w:del w:id="637" w:author="Alex Graber" w:date="2020-08-29T08:57:00Z"/>
                    </w:rPr>
                  </w:pPr>
                  <w:del w:id="638" w:author="Alex Graber" w:date="2020-08-29T08:57:00Z">
                    <w:r w:rsidDel="00463EB4">
                      <w:delText>2</w:delText>
                    </w:r>
                  </w:del>
                </w:p>
              </w:tc>
              <w:tc>
                <w:tcPr>
                  <w:tcW w:w="1483" w:type="dxa"/>
                </w:tcPr>
                <w:p w14:paraId="569BB479" w14:textId="4103EEEF" w:rsidR="001763BA" w:rsidDel="00463EB4" w:rsidRDefault="006622D2" w:rsidP="001763BA">
                  <w:pPr>
                    <w:spacing w:beforeLines="60" w:before="144" w:line="312" w:lineRule="auto"/>
                    <w:contextualSpacing/>
                    <w:jc w:val="center"/>
                    <w:rPr>
                      <w:del w:id="639" w:author="Alex Graber" w:date="2020-08-29T08:57:00Z"/>
                    </w:rPr>
                  </w:pPr>
                  <w:del w:id="640" w:author="Alex Graber" w:date="2020-08-29T08:57:00Z">
                    <w:r w:rsidDel="00463EB4">
                      <w:delText>0</w:delText>
                    </w:r>
                  </w:del>
                </w:p>
              </w:tc>
              <w:tc>
                <w:tcPr>
                  <w:tcW w:w="1483" w:type="dxa"/>
                </w:tcPr>
                <w:p w14:paraId="2E67650B" w14:textId="3BDE7448" w:rsidR="001763BA" w:rsidDel="00463EB4" w:rsidRDefault="006622D2" w:rsidP="001763BA">
                  <w:pPr>
                    <w:spacing w:beforeLines="60" w:before="144" w:line="312" w:lineRule="auto"/>
                    <w:contextualSpacing/>
                    <w:jc w:val="center"/>
                    <w:rPr>
                      <w:del w:id="641" w:author="Alex Graber" w:date="2020-08-29T08:57:00Z"/>
                    </w:rPr>
                  </w:pPr>
                  <w:del w:id="642" w:author="Alex Graber" w:date="2020-08-29T08:57:00Z">
                    <w:r w:rsidDel="00463EB4">
                      <w:delText>2</w:delText>
                    </w:r>
                  </w:del>
                </w:p>
              </w:tc>
            </w:tr>
            <w:tr w:rsidR="001763BA" w:rsidDel="00463EB4" w14:paraId="7207C063" w14:textId="548780FC" w:rsidTr="00D948C1">
              <w:trPr>
                <w:del w:id="643" w:author="Alex Graber" w:date="2020-08-29T08:57:00Z"/>
              </w:trPr>
              <w:tc>
                <w:tcPr>
                  <w:tcW w:w="1483" w:type="dxa"/>
                </w:tcPr>
                <w:p w14:paraId="332D5465" w14:textId="7BDBF689" w:rsidR="001763BA" w:rsidDel="00463EB4" w:rsidRDefault="006622D2" w:rsidP="001763BA">
                  <w:pPr>
                    <w:spacing w:beforeLines="60" w:before="144" w:line="312" w:lineRule="auto"/>
                    <w:contextualSpacing/>
                    <w:jc w:val="center"/>
                    <w:rPr>
                      <w:del w:id="644" w:author="Alex Graber" w:date="2020-08-29T08:57:00Z"/>
                    </w:rPr>
                  </w:pPr>
                  <w:del w:id="645" w:author="Alex Graber" w:date="2020-08-29T08:57:00Z">
                    <w:r w:rsidDel="00463EB4">
                      <w:delText>0</w:delText>
                    </w:r>
                  </w:del>
                </w:p>
              </w:tc>
              <w:tc>
                <w:tcPr>
                  <w:tcW w:w="1483" w:type="dxa"/>
                </w:tcPr>
                <w:p w14:paraId="6D0B68C7" w14:textId="1BD6B493" w:rsidR="001763BA" w:rsidDel="00463EB4" w:rsidRDefault="006622D2" w:rsidP="001763BA">
                  <w:pPr>
                    <w:spacing w:beforeLines="60" w:before="144" w:line="312" w:lineRule="auto"/>
                    <w:contextualSpacing/>
                    <w:jc w:val="center"/>
                    <w:rPr>
                      <w:del w:id="646" w:author="Alex Graber" w:date="2020-08-29T08:57:00Z"/>
                    </w:rPr>
                  </w:pPr>
                  <w:del w:id="647" w:author="Alex Graber" w:date="2020-08-29T08:57:00Z">
                    <w:r w:rsidDel="00463EB4">
                      <w:delText>1</w:delText>
                    </w:r>
                  </w:del>
                </w:p>
              </w:tc>
              <w:tc>
                <w:tcPr>
                  <w:tcW w:w="1483" w:type="dxa"/>
                </w:tcPr>
                <w:p w14:paraId="69BF7C12" w14:textId="4835D70A" w:rsidR="001763BA" w:rsidDel="00463EB4" w:rsidRDefault="006622D2" w:rsidP="001763BA">
                  <w:pPr>
                    <w:spacing w:beforeLines="60" w:before="144" w:line="312" w:lineRule="auto"/>
                    <w:contextualSpacing/>
                    <w:jc w:val="center"/>
                    <w:rPr>
                      <w:del w:id="648" w:author="Alex Graber" w:date="2020-08-29T08:57:00Z"/>
                    </w:rPr>
                  </w:pPr>
                  <w:del w:id="649" w:author="Alex Graber" w:date="2020-08-29T08:57:00Z">
                    <w:r w:rsidDel="00463EB4">
                      <w:delText>2</w:delText>
                    </w:r>
                  </w:del>
                </w:p>
              </w:tc>
            </w:tr>
            <w:tr w:rsidR="001763BA" w:rsidDel="00463EB4" w14:paraId="6EF7FBEE" w14:textId="2AB7E07E" w:rsidTr="00D948C1">
              <w:trPr>
                <w:del w:id="650" w:author="Alex Graber" w:date="2020-08-29T08:57:00Z"/>
              </w:trPr>
              <w:tc>
                <w:tcPr>
                  <w:tcW w:w="1483" w:type="dxa"/>
                </w:tcPr>
                <w:p w14:paraId="2E6C8DDA" w14:textId="6862689E" w:rsidR="001763BA" w:rsidDel="00463EB4" w:rsidRDefault="006622D2" w:rsidP="001763BA">
                  <w:pPr>
                    <w:spacing w:beforeLines="60" w:before="144" w:line="312" w:lineRule="auto"/>
                    <w:contextualSpacing/>
                    <w:jc w:val="center"/>
                    <w:rPr>
                      <w:del w:id="651" w:author="Alex Graber" w:date="2020-08-29T08:57:00Z"/>
                    </w:rPr>
                  </w:pPr>
                  <w:del w:id="652" w:author="Alex Graber" w:date="2020-08-29T08:57:00Z">
                    <w:r w:rsidDel="00463EB4">
                      <w:delText>2</w:delText>
                    </w:r>
                  </w:del>
                </w:p>
              </w:tc>
              <w:tc>
                <w:tcPr>
                  <w:tcW w:w="1483" w:type="dxa"/>
                </w:tcPr>
                <w:p w14:paraId="158AAFA7" w14:textId="1953931C" w:rsidR="001763BA" w:rsidDel="00463EB4" w:rsidRDefault="006622D2" w:rsidP="001763BA">
                  <w:pPr>
                    <w:spacing w:beforeLines="60" w:before="144" w:line="312" w:lineRule="auto"/>
                    <w:contextualSpacing/>
                    <w:jc w:val="center"/>
                    <w:rPr>
                      <w:del w:id="653" w:author="Alex Graber" w:date="2020-08-29T08:57:00Z"/>
                    </w:rPr>
                  </w:pPr>
                  <w:del w:id="654" w:author="Alex Graber" w:date="2020-08-29T08:57:00Z">
                    <w:r w:rsidDel="00463EB4">
                      <w:delText>1</w:delText>
                    </w:r>
                  </w:del>
                </w:p>
              </w:tc>
              <w:tc>
                <w:tcPr>
                  <w:tcW w:w="1483" w:type="dxa"/>
                </w:tcPr>
                <w:p w14:paraId="048149C7" w14:textId="351611DB" w:rsidR="001763BA" w:rsidDel="00463EB4" w:rsidRDefault="006622D2" w:rsidP="001763BA">
                  <w:pPr>
                    <w:spacing w:beforeLines="60" w:before="144" w:line="312" w:lineRule="auto"/>
                    <w:contextualSpacing/>
                    <w:jc w:val="center"/>
                    <w:rPr>
                      <w:del w:id="655" w:author="Alex Graber" w:date="2020-08-29T08:57:00Z"/>
                    </w:rPr>
                  </w:pPr>
                  <w:del w:id="656" w:author="Alex Graber" w:date="2020-08-29T08:57:00Z">
                    <w:r w:rsidDel="00463EB4">
                      <w:delText>0</w:delText>
                    </w:r>
                  </w:del>
                </w:p>
              </w:tc>
            </w:tr>
            <w:tr w:rsidR="001763BA" w:rsidDel="00463EB4" w14:paraId="17E3C979" w14:textId="510A32D6" w:rsidTr="00D948C1">
              <w:trPr>
                <w:del w:id="657" w:author="Alex Graber" w:date="2020-08-29T08:57:00Z"/>
              </w:trPr>
              <w:tc>
                <w:tcPr>
                  <w:tcW w:w="1483" w:type="dxa"/>
                </w:tcPr>
                <w:p w14:paraId="3A88D2D8" w14:textId="12BF6F28" w:rsidR="001763BA" w:rsidDel="00463EB4" w:rsidRDefault="006622D2" w:rsidP="001763BA">
                  <w:pPr>
                    <w:spacing w:beforeLines="60" w:before="144" w:line="312" w:lineRule="auto"/>
                    <w:contextualSpacing/>
                    <w:jc w:val="center"/>
                    <w:rPr>
                      <w:del w:id="658" w:author="Alex Graber" w:date="2020-08-29T08:57:00Z"/>
                    </w:rPr>
                  </w:pPr>
                  <w:del w:id="659" w:author="Alex Graber" w:date="2020-08-29T08:57:00Z">
                    <w:r w:rsidDel="00463EB4">
                      <w:delText>0</w:delText>
                    </w:r>
                  </w:del>
                </w:p>
              </w:tc>
              <w:tc>
                <w:tcPr>
                  <w:tcW w:w="1483" w:type="dxa"/>
                </w:tcPr>
                <w:p w14:paraId="2E0D8C33" w14:textId="141ABFB2" w:rsidR="001763BA" w:rsidDel="00463EB4" w:rsidRDefault="006622D2" w:rsidP="001763BA">
                  <w:pPr>
                    <w:spacing w:beforeLines="60" w:before="144" w:line="312" w:lineRule="auto"/>
                    <w:contextualSpacing/>
                    <w:jc w:val="center"/>
                    <w:rPr>
                      <w:del w:id="660" w:author="Alex Graber" w:date="2020-08-29T08:57:00Z"/>
                    </w:rPr>
                  </w:pPr>
                  <w:del w:id="661" w:author="Alex Graber" w:date="2020-08-29T08:57:00Z">
                    <w:r w:rsidDel="00463EB4">
                      <w:delText>1</w:delText>
                    </w:r>
                  </w:del>
                </w:p>
              </w:tc>
              <w:tc>
                <w:tcPr>
                  <w:tcW w:w="1483" w:type="dxa"/>
                </w:tcPr>
                <w:p w14:paraId="58C8514D" w14:textId="5CA56B17" w:rsidR="001763BA" w:rsidDel="00463EB4" w:rsidRDefault="006622D2" w:rsidP="001763BA">
                  <w:pPr>
                    <w:spacing w:beforeLines="60" w:before="144" w:line="312" w:lineRule="auto"/>
                    <w:contextualSpacing/>
                    <w:jc w:val="center"/>
                    <w:rPr>
                      <w:del w:id="662" w:author="Alex Graber" w:date="2020-08-29T08:57:00Z"/>
                    </w:rPr>
                  </w:pPr>
                  <w:del w:id="663" w:author="Alex Graber" w:date="2020-08-29T08:57:00Z">
                    <w:r w:rsidDel="00463EB4">
                      <w:delText>2</w:delText>
                    </w:r>
                  </w:del>
                </w:p>
              </w:tc>
            </w:tr>
          </w:tbl>
          <w:p w14:paraId="18B4D9E9" w14:textId="0F4D21A6" w:rsidR="001763BA" w:rsidDel="00463EB4" w:rsidRDefault="001763BA" w:rsidP="00D948C1">
            <w:pPr>
              <w:spacing w:beforeLines="60" w:before="144" w:line="312" w:lineRule="auto"/>
              <w:contextualSpacing/>
              <w:rPr>
                <w:del w:id="664" w:author="Alex Graber" w:date="2020-08-29T08:57:00Z"/>
              </w:rPr>
            </w:pPr>
          </w:p>
        </w:tc>
      </w:tr>
    </w:tbl>
    <w:p w14:paraId="42C30680" w14:textId="75F49494" w:rsidR="001763BA" w:rsidRPr="00C039D5" w:rsidDel="00463EB4" w:rsidRDefault="00C039D5" w:rsidP="002526B9">
      <w:pPr>
        <w:spacing w:beforeLines="60" w:before="144" w:line="312" w:lineRule="auto"/>
        <w:contextualSpacing/>
        <w:rPr>
          <w:del w:id="665" w:author="Alex Graber" w:date="2020-08-29T08:57:00Z"/>
        </w:rPr>
      </w:pPr>
      <w:del w:id="666" w:author="Alex Graber" w:date="2020-08-29T08:57:00Z">
        <w:r w:rsidDel="00463EB4">
          <w:rPr>
            <w:b/>
          </w:rPr>
          <w:tab/>
        </w:r>
        <w:r w:rsidDel="00463EB4">
          <w:delText xml:space="preserve">With lambda=0, the genetic algorithm converged in an equivalent 22 iterations over 1.1 seconds to a solution with </w:delText>
        </w:r>
        <w:r w:rsidDel="00463EB4">
          <w:rPr>
            <w:i/>
          </w:rPr>
          <w:delText>d-optimality</w:delText>
        </w:r>
        <w:r w:rsidDel="00463EB4">
          <w:delText xml:space="preserve"> </w:delText>
        </w:r>
        <w:r w:rsidR="007862BD" w:rsidDel="00463EB4">
          <w:delText>131</w:delText>
        </w:r>
        <w:r w:rsidDel="00463EB4">
          <w:delText>, matching the Fedorov Algorithm’s performance in a fraction of the time.</w:delText>
        </w:r>
      </w:del>
    </w:p>
    <w:p w14:paraId="1566B135" w14:textId="42F4EEF9" w:rsidR="001763BA" w:rsidDel="00463EB4" w:rsidRDefault="001763BA" w:rsidP="002526B9">
      <w:pPr>
        <w:spacing w:beforeLines="60" w:before="144" w:line="312" w:lineRule="auto"/>
        <w:contextualSpacing/>
        <w:rPr>
          <w:del w:id="667" w:author="Alex Graber" w:date="2020-08-29T08:57:00Z"/>
          <w:b/>
        </w:rPr>
      </w:pPr>
    </w:p>
    <w:p w14:paraId="10E5497B" w14:textId="49808E03" w:rsidR="003E186D" w:rsidDel="00463EB4" w:rsidRDefault="003E186D" w:rsidP="002526B9">
      <w:pPr>
        <w:spacing w:beforeLines="60" w:before="144" w:line="312" w:lineRule="auto"/>
        <w:contextualSpacing/>
        <w:rPr>
          <w:del w:id="668" w:author="Alex Graber" w:date="2020-08-29T08:57:00Z"/>
          <w:b/>
        </w:rPr>
      </w:pPr>
    </w:p>
    <w:p w14:paraId="18D7C4DC" w14:textId="63D4F4D6" w:rsidR="003E186D" w:rsidDel="00463EB4" w:rsidRDefault="003E186D" w:rsidP="002526B9">
      <w:pPr>
        <w:spacing w:beforeLines="60" w:before="144" w:line="312" w:lineRule="auto"/>
        <w:contextualSpacing/>
        <w:rPr>
          <w:del w:id="669" w:author="Alex Graber" w:date="2020-08-29T08:57:00Z"/>
          <w:b/>
        </w:rPr>
      </w:pPr>
    </w:p>
    <w:p w14:paraId="4C01146A" w14:textId="7BC19738" w:rsidR="003E186D" w:rsidDel="00463EB4" w:rsidRDefault="003E186D" w:rsidP="002526B9">
      <w:pPr>
        <w:spacing w:beforeLines="60" w:before="144" w:line="312" w:lineRule="auto"/>
        <w:contextualSpacing/>
        <w:rPr>
          <w:del w:id="670" w:author="Alex Graber" w:date="2020-08-29T08:57:00Z"/>
          <w:b/>
        </w:rPr>
      </w:pPr>
    </w:p>
    <w:p w14:paraId="1E84D732" w14:textId="4CD34B9C" w:rsidR="003E186D" w:rsidDel="00463EB4" w:rsidRDefault="003E186D" w:rsidP="002526B9">
      <w:pPr>
        <w:spacing w:beforeLines="60" w:before="144" w:line="312" w:lineRule="auto"/>
        <w:contextualSpacing/>
        <w:rPr>
          <w:del w:id="671" w:author="Alex Graber" w:date="2020-08-29T08:57:00Z"/>
          <w:b/>
        </w:rPr>
      </w:pPr>
    </w:p>
    <w:p w14:paraId="62EB7FB2" w14:textId="61087AB5" w:rsidR="003E186D" w:rsidDel="00463EB4" w:rsidRDefault="003E186D" w:rsidP="002526B9">
      <w:pPr>
        <w:spacing w:beforeLines="60" w:before="144" w:line="312" w:lineRule="auto"/>
        <w:contextualSpacing/>
        <w:rPr>
          <w:del w:id="672" w:author="Alex Graber" w:date="2020-08-29T08:57:00Z"/>
          <w:b/>
        </w:rPr>
      </w:pPr>
    </w:p>
    <w:p w14:paraId="230E9D3D" w14:textId="1D586632" w:rsidR="003E186D" w:rsidDel="00463EB4" w:rsidRDefault="003E186D" w:rsidP="002526B9">
      <w:pPr>
        <w:spacing w:beforeLines="60" w:before="144" w:line="312" w:lineRule="auto"/>
        <w:contextualSpacing/>
        <w:rPr>
          <w:del w:id="673" w:author="Alex Graber" w:date="2020-08-29T08:57:00Z"/>
          <w:b/>
        </w:rPr>
      </w:pPr>
    </w:p>
    <w:p w14:paraId="266E7BB6" w14:textId="635549FA" w:rsidR="003E186D" w:rsidDel="00463EB4" w:rsidRDefault="003E186D" w:rsidP="002526B9">
      <w:pPr>
        <w:spacing w:beforeLines="60" w:before="144" w:line="312" w:lineRule="auto"/>
        <w:contextualSpacing/>
        <w:rPr>
          <w:del w:id="674" w:author="Alex Graber" w:date="2020-08-29T08:57:00Z"/>
          <w:b/>
        </w:rPr>
      </w:pPr>
    </w:p>
    <w:p w14:paraId="6E9944F0" w14:textId="5A03F667" w:rsidR="003E186D" w:rsidDel="00463EB4" w:rsidRDefault="003E186D" w:rsidP="002526B9">
      <w:pPr>
        <w:spacing w:beforeLines="60" w:before="144" w:line="312" w:lineRule="auto"/>
        <w:contextualSpacing/>
        <w:rPr>
          <w:del w:id="675" w:author="Alex Graber" w:date="2020-08-29T08:57:00Z"/>
          <w:b/>
        </w:rPr>
      </w:pPr>
    </w:p>
    <w:p w14:paraId="76D292D6" w14:textId="6510AD8D" w:rsidR="003E186D" w:rsidDel="00463EB4" w:rsidRDefault="003E186D" w:rsidP="002526B9">
      <w:pPr>
        <w:spacing w:beforeLines="60" w:before="144" w:line="312" w:lineRule="auto"/>
        <w:contextualSpacing/>
        <w:rPr>
          <w:del w:id="676" w:author="Alex Graber" w:date="2020-08-29T08:57:00Z"/>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0665" w:rsidDel="00463EB4" w14:paraId="4CB81BDE" w14:textId="5D7570B7" w:rsidTr="00D948C1">
        <w:trPr>
          <w:del w:id="677" w:author="Alex Graber" w:date="2020-08-29T08:57:00Z"/>
        </w:trPr>
        <w:tc>
          <w:tcPr>
            <w:tcW w:w="4675" w:type="dxa"/>
          </w:tcPr>
          <w:p w14:paraId="0F3CA3CF" w14:textId="3C3F1494" w:rsidR="00420665" w:rsidRPr="001763BA" w:rsidDel="00463EB4" w:rsidRDefault="00420665" w:rsidP="00D948C1">
            <w:pPr>
              <w:rPr>
                <w:del w:id="678" w:author="Alex Graber" w:date="2020-08-29T08:57:00Z"/>
                <w:b/>
              </w:rPr>
            </w:pPr>
            <w:del w:id="679"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420665" w:rsidDel="00463EB4" w14:paraId="058C209F" w14:textId="5D70748B" w:rsidTr="00D948C1">
              <w:trPr>
                <w:del w:id="680" w:author="Alex Graber" w:date="2020-08-29T08:57:00Z"/>
              </w:trPr>
              <w:tc>
                <w:tcPr>
                  <w:tcW w:w="1483" w:type="dxa"/>
                </w:tcPr>
                <w:p w14:paraId="246500E9" w14:textId="72720AAA" w:rsidR="00420665" w:rsidDel="00463EB4" w:rsidRDefault="00420665" w:rsidP="00D948C1">
                  <w:pPr>
                    <w:spacing w:beforeLines="60" w:before="144" w:line="312" w:lineRule="auto"/>
                    <w:contextualSpacing/>
                    <w:jc w:val="center"/>
                    <w:rPr>
                      <w:del w:id="681" w:author="Alex Graber" w:date="2020-08-29T08:57:00Z"/>
                    </w:rPr>
                  </w:pPr>
                  <w:del w:id="682" w:author="Alex Graber" w:date="2020-08-29T08:57:00Z">
                    <w:r w:rsidDel="00463EB4">
                      <w:delText>1</w:delText>
                    </w:r>
                  </w:del>
                </w:p>
              </w:tc>
              <w:tc>
                <w:tcPr>
                  <w:tcW w:w="1483" w:type="dxa"/>
                </w:tcPr>
                <w:p w14:paraId="51E0B3C6" w14:textId="2D110BF4" w:rsidR="00420665" w:rsidDel="00463EB4" w:rsidRDefault="00420665" w:rsidP="00D948C1">
                  <w:pPr>
                    <w:spacing w:beforeLines="60" w:before="144" w:line="312" w:lineRule="auto"/>
                    <w:contextualSpacing/>
                    <w:jc w:val="center"/>
                    <w:rPr>
                      <w:del w:id="683" w:author="Alex Graber" w:date="2020-08-29T08:57:00Z"/>
                    </w:rPr>
                  </w:pPr>
                  <w:del w:id="684" w:author="Alex Graber" w:date="2020-08-29T08:57:00Z">
                    <w:r w:rsidDel="00463EB4">
                      <w:delText>1</w:delText>
                    </w:r>
                  </w:del>
                </w:p>
              </w:tc>
              <w:tc>
                <w:tcPr>
                  <w:tcW w:w="1483" w:type="dxa"/>
                </w:tcPr>
                <w:p w14:paraId="345D978F" w14:textId="7944BF6B" w:rsidR="00420665" w:rsidDel="00463EB4" w:rsidRDefault="00420665" w:rsidP="00D948C1">
                  <w:pPr>
                    <w:spacing w:beforeLines="60" w:before="144" w:line="312" w:lineRule="auto"/>
                    <w:contextualSpacing/>
                    <w:jc w:val="center"/>
                    <w:rPr>
                      <w:del w:id="685" w:author="Alex Graber" w:date="2020-08-29T08:57:00Z"/>
                    </w:rPr>
                  </w:pPr>
                  <w:del w:id="686" w:author="Alex Graber" w:date="2020-08-29T08:57:00Z">
                    <w:r w:rsidDel="00463EB4">
                      <w:delText>0</w:delText>
                    </w:r>
                  </w:del>
                </w:p>
              </w:tc>
            </w:tr>
            <w:tr w:rsidR="00420665" w:rsidDel="00463EB4" w14:paraId="77C395E8" w14:textId="00E56BDA" w:rsidTr="00D948C1">
              <w:trPr>
                <w:del w:id="687" w:author="Alex Graber" w:date="2020-08-29T08:57:00Z"/>
              </w:trPr>
              <w:tc>
                <w:tcPr>
                  <w:tcW w:w="1483" w:type="dxa"/>
                </w:tcPr>
                <w:p w14:paraId="6BCC14CE" w14:textId="649A849A" w:rsidR="00420665" w:rsidDel="00463EB4" w:rsidRDefault="00420665" w:rsidP="00D948C1">
                  <w:pPr>
                    <w:spacing w:beforeLines="60" w:before="144" w:line="312" w:lineRule="auto"/>
                    <w:contextualSpacing/>
                    <w:jc w:val="center"/>
                    <w:rPr>
                      <w:del w:id="688" w:author="Alex Graber" w:date="2020-08-29T08:57:00Z"/>
                    </w:rPr>
                  </w:pPr>
                  <w:del w:id="689" w:author="Alex Graber" w:date="2020-08-29T08:57:00Z">
                    <w:r w:rsidDel="00463EB4">
                      <w:delText>0</w:delText>
                    </w:r>
                  </w:del>
                </w:p>
              </w:tc>
              <w:tc>
                <w:tcPr>
                  <w:tcW w:w="1483" w:type="dxa"/>
                </w:tcPr>
                <w:p w14:paraId="0F4700A6" w14:textId="5D47BE5B" w:rsidR="00420665" w:rsidDel="00463EB4" w:rsidRDefault="00420665" w:rsidP="00D948C1">
                  <w:pPr>
                    <w:spacing w:beforeLines="60" w:before="144" w:line="312" w:lineRule="auto"/>
                    <w:contextualSpacing/>
                    <w:jc w:val="center"/>
                    <w:rPr>
                      <w:del w:id="690" w:author="Alex Graber" w:date="2020-08-29T08:57:00Z"/>
                    </w:rPr>
                  </w:pPr>
                  <w:del w:id="691" w:author="Alex Graber" w:date="2020-08-29T08:57:00Z">
                    <w:r w:rsidDel="00463EB4">
                      <w:delText>0</w:delText>
                    </w:r>
                  </w:del>
                </w:p>
              </w:tc>
              <w:tc>
                <w:tcPr>
                  <w:tcW w:w="1483" w:type="dxa"/>
                </w:tcPr>
                <w:p w14:paraId="31F0A3AB" w14:textId="5CAD56BD" w:rsidR="00420665" w:rsidDel="00463EB4" w:rsidRDefault="00420665" w:rsidP="00D948C1">
                  <w:pPr>
                    <w:spacing w:beforeLines="60" w:before="144" w:line="312" w:lineRule="auto"/>
                    <w:contextualSpacing/>
                    <w:jc w:val="center"/>
                    <w:rPr>
                      <w:del w:id="692" w:author="Alex Graber" w:date="2020-08-29T08:57:00Z"/>
                    </w:rPr>
                  </w:pPr>
                  <w:del w:id="693" w:author="Alex Graber" w:date="2020-08-29T08:57:00Z">
                    <w:r w:rsidDel="00463EB4">
                      <w:delText>2</w:delText>
                    </w:r>
                  </w:del>
                </w:p>
              </w:tc>
            </w:tr>
            <w:tr w:rsidR="00420665" w:rsidDel="00463EB4" w14:paraId="62817737" w14:textId="431BF8DE" w:rsidTr="00D948C1">
              <w:trPr>
                <w:del w:id="694" w:author="Alex Graber" w:date="2020-08-29T08:57:00Z"/>
              </w:trPr>
              <w:tc>
                <w:tcPr>
                  <w:tcW w:w="1483" w:type="dxa"/>
                </w:tcPr>
                <w:p w14:paraId="255AEDBA" w14:textId="20091D69" w:rsidR="00420665" w:rsidDel="00463EB4" w:rsidRDefault="00420665" w:rsidP="00D948C1">
                  <w:pPr>
                    <w:spacing w:beforeLines="60" w:before="144" w:line="312" w:lineRule="auto"/>
                    <w:contextualSpacing/>
                    <w:jc w:val="center"/>
                    <w:rPr>
                      <w:del w:id="695" w:author="Alex Graber" w:date="2020-08-29T08:57:00Z"/>
                    </w:rPr>
                  </w:pPr>
                  <w:del w:id="696" w:author="Alex Graber" w:date="2020-08-29T08:57:00Z">
                    <w:r w:rsidDel="00463EB4">
                      <w:delText>1</w:delText>
                    </w:r>
                  </w:del>
                </w:p>
              </w:tc>
              <w:tc>
                <w:tcPr>
                  <w:tcW w:w="1483" w:type="dxa"/>
                </w:tcPr>
                <w:p w14:paraId="2C5EC992" w14:textId="328671CC" w:rsidR="00420665" w:rsidDel="00463EB4" w:rsidRDefault="00420665" w:rsidP="00D948C1">
                  <w:pPr>
                    <w:spacing w:beforeLines="60" w:before="144" w:line="312" w:lineRule="auto"/>
                    <w:contextualSpacing/>
                    <w:jc w:val="center"/>
                    <w:rPr>
                      <w:del w:id="697" w:author="Alex Graber" w:date="2020-08-29T08:57:00Z"/>
                    </w:rPr>
                  </w:pPr>
                  <w:del w:id="698" w:author="Alex Graber" w:date="2020-08-29T08:57:00Z">
                    <w:r w:rsidDel="00463EB4">
                      <w:delText>0</w:delText>
                    </w:r>
                  </w:del>
                </w:p>
              </w:tc>
              <w:tc>
                <w:tcPr>
                  <w:tcW w:w="1483" w:type="dxa"/>
                </w:tcPr>
                <w:p w14:paraId="4B67A714" w14:textId="23EC80F5" w:rsidR="00420665" w:rsidDel="00463EB4" w:rsidRDefault="00420665" w:rsidP="00D948C1">
                  <w:pPr>
                    <w:spacing w:beforeLines="60" w:before="144" w:line="312" w:lineRule="auto"/>
                    <w:contextualSpacing/>
                    <w:jc w:val="center"/>
                    <w:rPr>
                      <w:del w:id="699" w:author="Alex Graber" w:date="2020-08-29T08:57:00Z"/>
                    </w:rPr>
                  </w:pPr>
                  <w:del w:id="700" w:author="Alex Graber" w:date="2020-08-29T08:57:00Z">
                    <w:r w:rsidDel="00463EB4">
                      <w:delText>1</w:delText>
                    </w:r>
                  </w:del>
                </w:p>
              </w:tc>
            </w:tr>
            <w:tr w:rsidR="00420665" w:rsidDel="00463EB4" w14:paraId="4D075246" w14:textId="231E79A0" w:rsidTr="00D948C1">
              <w:trPr>
                <w:del w:id="701" w:author="Alex Graber" w:date="2020-08-29T08:57:00Z"/>
              </w:trPr>
              <w:tc>
                <w:tcPr>
                  <w:tcW w:w="1483" w:type="dxa"/>
                </w:tcPr>
                <w:p w14:paraId="1BC767BA" w14:textId="3070E175" w:rsidR="00420665" w:rsidDel="00463EB4" w:rsidRDefault="00420665" w:rsidP="00D948C1">
                  <w:pPr>
                    <w:spacing w:beforeLines="60" w:before="144" w:line="312" w:lineRule="auto"/>
                    <w:contextualSpacing/>
                    <w:jc w:val="center"/>
                    <w:rPr>
                      <w:del w:id="702" w:author="Alex Graber" w:date="2020-08-29T08:57:00Z"/>
                    </w:rPr>
                  </w:pPr>
                  <w:del w:id="703" w:author="Alex Graber" w:date="2020-08-29T08:57:00Z">
                    <w:r w:rsidDel="00463EB4">
                      <w:delText>2</w:delText>
                    </w:r>
                  </w:del>
                </w:p>
              </w:tc>
              <w:tc>
                <w:tcPr>
                  <w:tcW w:w="1483" w:type="dxa"/>
                </w:tcPr>
                <w:p w14:paraId="4BE30FE1" w14:textId="32F7C0F7" w:rsidR="00420665" w:rsidDel="00463EB4" w:rsidRDefault="00420665" w:rsidP="00D948C1">
                  <w:pPr>
                    <w:spacing w:beforeLines="60" w:before="144" w:line="312" w:lineRule="auto"/>
                    <w:contextualSpacing/>
                    <w:jc w:val="center"/>
                    <w:rPr>
                      <w:del w:id="704" w:author="Alex Graber" w:date="2020-08-29T08:57:00Z"/>
                    </w:rPr>
                  </w:pPr>
                  <w:del w:id="705" w:author="Alex Graber" w:date="2020-08-29T08:57:00Z">
                    <w:r w:rsidDel="00463EB4">
                      <w:delText>1</w:delText>
                    </w:r>
                  </w:del>
                </w:p>
              </w:tc>
              <w:tc>
                <w:tcPr>
                  <w:tcW w:w="1483" w:type="dxa"/>
                </w:tcPr>
                <w:p w14:paraId="60E50540" w14:textId="0D8ADBCA" w:rsidR="00420665" w:rsidDel="00463EB4" w:rsidRDefault="00420665" w:rsidP="00D948C1">
                  <w:pPr>
                    <w:spacing w:beforeLines="60" w:before="144" w:line="312" w:lineRule="auto"/>
                    <w:contextualSpacing/>
                    <w:jc w:val="center"/>
                    <w:rPr>
                      <w:del w:id="706" w:author="Alex Graber" w:date="2020-08-29T08:57:00Z"/>
                    </w:rPr>
                  </w:pPr>
                  <w:del w:id="707" w:author="Alex Graber" w:date="2020-08-29T08:57:00Z">
                    <w:r w:rsidDel="00463EB4">
                      <w:delText>2</w:delText>
                    </w:r>
                  </w:del>
                </w:p>
              </w:tc>
            </w:tr>
            <w:tr w:rsidR="00420665" w:rsidDel="00463EB4" w14:paraId="7CEE3C2D" w14:textId="1BBBDF11" w:rsidTr="00D948C1">
              <w:trPr>
                <w:del w:id="708" w:author="Alex Graber" w:date="2020-08-29T08:57:00Z"/>
              </w:trPr>
              <w:tc>
                <w:tcPr>
                  <w:tcW w:w="1483" w:type="dxa"/>
                </w:tcPr>
                <w:p w14:paraId="2CEC2218" w14:textId="43FC0D62" w:rsidR="00420665" w:rsidDel="00463EB4" w:rsidRDefault="00420665" w:rsidP="00D948C1">
                  <w:pPr>
                    <w:spacing w:beforeLines="60" w:before="144" w:line="312" w:lineRule="auto"/>
                    <w:contextualSpacing/>
                    <w:jc w:val="center"/>
                    <w:rPr>
                      <w:del w:id="709" w:author="Alex Graber" w:date="2020-08-29T08:57:00Z"/>
                    </w:rPr>
                  </w:pPr>
                  <w:del w:id="710" w:author="Alex Graber" w:date="2020-08-29T08:57:00Z">
                    <w:r w:rsidDel="00463EB4">
                      <w:delText>1</w:delText>
                    </w:r>
                  </w:del>
                </w:p>
              </w:tc>
              <w:tc>
                <w:tcPr>
                  <w:tcW w:w="1483" w:type="dxa"/>
                </w:tcPr>
                <w:p w14:paraId="79E4C450" w14:textId="330AE533" w:rsidR="00420665" w:rsidDel="00463EB4" w:rsidRDefault="00420665" w:rsidP="00D948C1">
                  <w:pPr>
                    <w:spacing w:beforeLines="60" w:before="144" w:line="312" w:lineRule="auto"/>
                    <w:contextualSpacing/>
                    <w:jc w:val="center"/>
                    <w:rPr>
                      <w:del w:id="711" w:author="Alex Graber" w:date="2020-08-29T08:57:00Z"/>
                    </w:rPr>
                  </w:pPr>
                  <w:del w:id="712" w:author="Alex Graber" w:date="2020-08-29T08:57:00Z">
                    <w:r w:rsidDel="00463EB4">
                      <w:delText>0</w:delText>
                    </w:r>
                  </w:del>
                </w:p>
              </w:tc>
              <w:tc>
                <w:tcPr>
                  <w:tcW w:w="1483" w:type="dxa"/>
                </w:tcPr>
                <w:p w14:paraId="584C29D9" w14:textId="74166F61" w:rsidR="00420665" w:rsidDel="00463EB4" w:rsidRDefault="00420665" w:rsidP="00D948C1">
                  <w:pPr>
                    <w:spacing w:beforeLines="60" w:before="144" w:line="312" w:lineRule="auto"/>
                    <w:contextualSpacing/>
                    <w:jc w:val="center"/>
                    <w:rPr>
                      <w:del w:id="713" w:author="Alex Graber" w:date="2020-08-29T08:57:00Z"/>
                    </w:rPr>
                  </w:pPr>
                  <w:del w:id="714" w:author="Alex Graber" w:date="2020-08-29T08:57:00Z">
                    <w:r w:rsidDel="00463EB4">
                      <w:delText>0</w:delText>
                    </w:r>
                  </w:del>
                </w:p>
              </w:tc>
            </w:tr>
            <w:tr w:rsidR="00420665" w:rsidDel="00463EB4" w14:paraId="2D4C7501" w14:textId="242E4672" w:rsidTr="00D948C1">
              <w:trPr>
                <w:del w:id="715" w:author="Alex Graber" w:date="2020-08-29T08:57:00Z"/>
              </w:trPr>
              <w:tc>
                <w:tcPr>
                  <w:tcW w:w="1483" w:type="dxa"/>
                </w:tcPr>
                <w:p w14:paraId="5A877C16" w14:textId="0F094884" w:rsidR="00420665" w:rsidDel="00463EB4" w:rsidRDefault="00420665" w:rsidP="00D948C1">
                  <w:pPr>
                    <w:spacing w:beforeLines="60" w:before="144" w:line="312" w:lineRule="auto"/>
                    <w:contextualSpacing/>
                    <w:jc w:val="center"/>
                    <w:rPr>
                      <w:del w:id="716" w:author="Alex Graber" w:date="2020-08-29T08:57:00Z"/>
                    </w:rPr>
                  </w:pPr>
                  <w:del w:id="717" w:author="Alex Graber" w:date="2020-08-29T08:57:00Z">
                    <w:r w:rsidDel="00463EB4">
                      <w:delText>2</w:delText>
                    </w:r>
                  </w:del>
                </w:p>
              </w:tc>
              <w:tc>
                <w:tcPr>
                  <w:tcW w:w="1483" w:type="dxa"/>
                </w:tcPr>
                <w:p w14:paraId="1AB04E02" w14:textId="279AD046" w:rsidR="00420665" w:rsidDel="00463EB4" w:rsidRDefault="00420665" w:rsidP="00D948C1">
                  <w:pPr>
                    <w:spacing w:beforeLines="60" w:before="144" w:line="312" w:lineRule="auto"/>
                    <w:contextualSpacing/>
                    <w:jc w:val="center"/>
                    <w:rPr>
                      <w:del w:id="718" w:author="Alex Graber" w:date="2020-08-29T08:57:00Z"/>
                    </w:rPr>
                  </w:pPr>
                  <w:del w:id="719" w:author="Alex Graber" w:date="2020-08-29T08:57:00Z">
                    <w:r w:rsidDel="00463EB4">
                      <w:delText>1</w:delText>
                    </w:r>
                  </w:del>
                </w:p>
              </w:tc>
              <w:tc>
                <w:tcPr>
                  <w:tcW w:w="1483" w:type="dxa"/>
                </w:tcPr>
                <w:p w14:paraId="78AD596C" w14:textId="7B9F2A7F" w:rsidR="00420665" w:rsidDel="00463EB4" w:rsidRDefault="00420665" w:rsidP="00D948C1">
                  <w:pPr>
                    <w:spacing w:beforeLines="60" w:before="144" w:line="312" w:lineRule="auto"/>
                    <w:contextualSpacing/>
                    <w:jc w:val="center"/>
                    <w:rPr>
                      <w:del w:id="720" w:author="Alex Graber" w:date="2020-08-29T08:57:00Z"/>
                    </w:rPr>
                  </w:pPr>
                  <w:del w:id="721" w:author="Alex Graber" w:date="2020-08-29T08:57:00Z">
                    <w:r w:rsidDel="00463EB4">
                      <w:delText>2</w:delText>
                    </w:r>
                  </w:del>
                </w:p>
              </w:tc>
            </w:tr>
            <w:tr w:rsidR="00420665" w:rsidDel="00463EB4" w14:paraId="58F48053" w14:textId="7112BFB1" w:rsidTr="00D948C1">
              <w:trPr>
                <w:del w:id="722" w:author="Alex Graber" w:date="2020-08-29T08:57:00Z"/>
              </w:trPr>
              <w:tc>
                <w:tcPr>
                  <w:tcW w:w="1483" w:type="dxa"/>
                </w:tcPr>
                <w:p w14:paraId="69316913" w14:textId="2EAD83BD" w:rsidR="00420665" w:rsidDel="00463EB4" w:rsidRDefault="00420665" w:rsidP="00D948C1">
                  <w:pPr>
                    <w:spacing w:beforeLines="60" w:before="144" w:line="312" w:lineRule="auto"/>
                    <w:contextualSpacing/>
                    <w:jc w:val="center"/>
                    <w:rPr>
                      <w:del w:id="723" w:author="Alex Graber" w:date="2020-08-29T08:57:00Z"/>
                    </w:rPr>
                  </w:pPr>
                  <w:del w:id="724" w:author="Alex Graber" w:date="2020-08-29T08:57:00Z">
                    <w:r w:rsidDel="00463EB4">
                      <w:delText>0</w:delText>
                    </w:r>
                  </w:del>
                </w:p>
              </w:tc>
              <w:tc>
                <w:tcPr>
                  <w:tcW w:w="1483" w:type="dxa"/>
                </w:tcPr>
                <w:p w14:paraId="2798E335" w14:textId="130891BE" w:rsidR="00420665" w:rsidDel="00463EB4" w:rsidRDefault="00420665" w:rsidP="00D948C1">
                  <w:pPr>
                    <w:spacing w:beforeLines="60" w:before="144" w:line="312" w:lineRule="auto"/>
                    <w:contextualSpacing/>
                    <w:jc w:val="center"/>
                    <w:rPr>
                      <w:del w:id="725" w:author="Alex Graber" w:date="2020-08-29T08:57:00Z"/>
                    </w:rPr>
                  </w:pPr>
                  <w:del w:id="726" w:author="Alex Graber" w:date="2020-08-29T08:57:00Z">
                    <w:r w:rsidDel="00463EB4">
                      <w:delText>0</w:delText>
                    </w:r>
                  </w:del>
                </w:p>
              </w:tc>
              <w:tc>
                <w:tcPr>
                  <w:tcW w:w="1483" w:type="dxa"/>
                </w:tcPr>
                <w:p w14:paraId="2F5131E9" w14:textId="0C21359F" w:rsidR="00420665" w:rsidDel="00463EB4" w:rsidRDefault="00420665" w:rsidP="00D948C1">
                  <w:pPr>
                    <w:spacing w:beforeLines="60" w:before="144" w:line="312" w:lineRule="auto"/>
                    <w:contextualSpacing/>
                    <w:jc w:val="center"/>
                    <w:rPr>
                      <w:del w:id="727" w:author="Alex Graber" w:date="2020-08-29T08:57:00Z"/>
                    </w:rPr>
                  </w:pPr>
                  <w:del w:id="728" w:author="Alex Graber" w:date="2020-08-29T08:57:00Z">
                    <w:r w:rsidDel="00463EB4">
                      <w:delText>1</w:delText>
                    </w:r>
                  </w:del>
                </w:p>
              </w:tc>
            </w:tr>
            <w:tr w:rsidR="00420665" w:rsidDel="00463EB4" w14:paraId="4627516F" w14:textId="6CB793BF" w:rsidTr="00D948C1">
              <w:trPr>
                <w:del w:id="729" w:author="Alex Graber" w:date="2020-08-29T08:57:00Z"/>
              </w:trPr>
              <w:tc>
                <w:tcPr>
                  <w:tcW w:w="1483" w:type="dxa"/>
                </w:tcPr>
                <w:p w14:paraId="36EBD156" w14:textId="7690A63B" w:rsidR="00420665" w:rsidDel="00463EB4" w:rsidRDefault="00420665" w:rsidP="00D948C1">
                  <w:pPr>
                    <w:spacing w:beforeLines="60" w:before="144" w:line="312" w:lineRule="auto"/>
                    <w:contextualSpacing/>
                    <w:jc w:val="center"/>
                    <w:rPr>
                      <w:del w:id="730" w:author="Alex Graber" w:date="2020-08-29T08:57:00Z"/>
                    </w:rPr>
                  </w:pPr>
                  <w:del w:id="731" w:author="Alex Graber" w:date="2020-08-29T08:57:00Z">
                    <w:r w:rsidDel="00463EB4">
                      <w:delText>1</w:delText>
                    </w:r>
                  </w:del>
                </w:p>
              </w:tc>
              <w:tc>
                <w:tcPr>
                  <w:tcW w:w="1483" w:type="dxa"/>
                </w:tcPr>
                <w:p w14:paraId="0FCA9A46" w14:textId="69BD4B60" w:rsidR="00420665" w:rsidDel="00463EB4" w:rsidRDefault="00420665" w:rsidP="00D948C1">
                  <w:pPr>
                    <w:spacing w:beforeLines="60" w:before="144" w:line="312" w:lineRule="auto"/>
                    <w:contextualSpacing/>
                    <w:jc w:val="center"/>
                    <w:rPr>
                      <w:del w:id="732" w:author="Alex Graber" w:date="2020-08-29T08:57:00Z"/>
                    </w:rPr>
                  </w:pPr>
                  <w:del w:id="733" w:author="Alex Graber" w:date="2020-08-29T08:57:00Z">
                    <w:r w:rsidDel="00463EB4">
                      <w:delText>1</w:delText>
                    </w:r>
                  </w:del>
                </w:p>
              </w:tc>
              <w:tc>
                <w:tcPr>
                  <w:tcW w:w="1483" w:type="dxa"/>
                </w:tcPr>
                <w:p w14:paraId="6A8D3496" w14:textId="3F604EB0" w:rsidR="00420665" w:rsidDel="00463EB4" w:rsidRDefault="00420665" w:rsidP="00D948C1">
                  <w:pPr>
                    <w:spacing w:beforeLines="60" w:before="144" w:line="312" w:lineRule="auto"/>
                    <w:contextualSpacing/>
                    <w:jc w:val="center"/>
                    <w:rPr>
                      <w:del w:id="734" w:author="Alex Graber" w:date="2020-08-29T08:57:00Z"/>
                    </w:rPr>
                  </w:pPr>
                  <w:del w:id="735" w:author="Alex Graber" w:date="2020-08-29T08:57:00Z">
                    <w:r w:rsidDel="00463EB4">
                      <w:delText>1</w:delText>
                    </w:r>
                  </w:del>
                </w:p>
              </w:tc>
            </w:tr>
          </w:tbl>
          <w:p w14:paraId="6D6BDB39" w14:textId="59ABF01C" w:rsidR="00420665" w:rsidDel="00463EB4" w:rsidRDefault="00420665" w:rsidP="00D948C1">
            <w:pPr>
              <w:spacing w:beforeLines="60" w:before="144" w:line="312" w:lineRule="auto"/>
              <w:contextualSpacing/>
              <w:rPr>
                <w:del w:id="736" w:author="Alex Graber" w:date="2020-08-29T08:57:00Z"/>
              </w:rPr>
            </w:pPr>
          </w:p>
        </w:tc>
        <w:tc>
          <w:tcPr>
            <w:tcW w:w="4675" w:type="dxa"/>
          </w:tcPr>
          <w:p w14:paraId="5DC619FC" w14:textId="7F82718F" w:rsidR="00420665" w:rsidRPr="001763BA" w:rsidDel="00463EB4" w:rsidRDefault="00420665" w:rsidP="00D948C1">
            <w:pPr>
              <w:rPr>
                <w:del w:id="737" w:author="Alex Graber" w:date="2020-08-29T08:57:00Z"/>
                <w:b/>
              </w:rPr>
            </w:pPr>
            <w:del w:id="738" w:author="Alex Graber" w:date="2020-08-29T08:57:00Z">
              <w:r w:rsidDel="00463EB4">
                <w:rPr>
                  <w:b/>
                </w:rPr>
                <w:delText xml:space="preserve">  </w:delText>
              </w:r>
              <w:r w:rsidRPr="001763BA" w:rsidDel="00463EB4">
                <w:rPr>
                  <w:b/>
                </w:rPr>
                <w:delText>Final design</w:delText>
              </w:r>
              <w:r w:rsidDel="00463EB4">
                <w:rPr>
                  <w:b/>
                </w:rPr>
                <w:delText xml:space="preserve"> (lambda=</w:delText>
              </w:r>
              <w:r w:rsidR="00C039D5" w:rsidDel="00463EB4">
                <w:rPr>
                  <w:b/>
                </w:rPr>
                <w:delText>0</w:delText>
              </w:r>
              <w:r w:rsidDel="00463EB4">
                <w:rPr>
                  <w:b/>
                </w:rPr>
                <w:delText>)</w:delText>
              </w:r>
            </w:del>
          </w:p>
          <w:tbl>
            <w:tblPr>
              <w:tblStyle w:val="TableGrid"/>
              <w:tblW w:w="0" w:type="auto"/>
              <w:tblLook w:val="04A0" w:firstRow="1" w:lastRow="0" w:firstColumn="1" w:lastColumn="0" w:noHBand="0" w:noVBand="1"/>
            </w:tblPr>
            <w:tblGrid>
              <w:gridCol w:w="1483"/>
              <w:gridCol w:w="1483"/>
              <w:gridCol w:w="1483"/>
            </w:tblGrid>
            <w:tr w:rsidR="00420665" w:rsidDel="00463EB4" w14:paraId="73BD0C49" w14:textId="7A912280" w:rsidTr="00D948C1">
              <w:trPr>
                <w:del w:id="739" w:author="Alex Graber" w:date="2020-08-29T08:57:00Z"/>
              </w:trPr>
              <w:tc>
                <w:tcPr>
                  <w:tcW w:w="1483" w:type="dxa"/>
                </w:tcPr>
                <w:p w14:paraId="13DFB131" w14:textId="4A7BB30A" w:rsidR="00420665" w:rsidDel="00463EB4" w:rsidRDefault="00C039D5" w:rsidP="00D948C1">
                  <w:pPr>
                    <w:spacing w:beforeLines="60" w:before="144" w:line="312" w:lineRule="auto"/>
                    <w:contextualSpacing/>
                    <w:jc w:val="center"/>
                    <w:rPr>
                      <w:del w:id="740" w:author="Alex Graber" w:date="2020-08-29T08:57:00Z"/>
                    </w:rPr>
                  </w:pPr>
                  <w:del w:id="741" w:author="Alex Graber" w:date="2020-08-29T08:57:00Z">
                    <w:r w:rsidDel="00463EB4">
                      <w:delText>0</w:delText>
                    </w:r>
                  </w:del>
                </w:p>
              </w:tc>
              <w:tc>
                <w:tcPr>
                  <w:tcW w:w="1483" w:type="dxa"/>
                </w:tcPr>
                <w:p w14:paraId="079D53B6" w14:textId="6B113C4B" w:rsidR="00420665" w:rsidDel="00463EB4" w:rsidRDefault="00C039D5" w:rsidP="00D948C1">
                  <w:pPr>
                    <w:spacing w:beforeLines="60" w:before="144" w:line="312" w:lineRule="auto"/>
                    <w:contextualSpacing/>
                    <w:jc w:val="center"/>
                    <w:rPr>
                      <w:del w:id="742" w:author="Alex Graber" w:date="2020-08-29T08:57:00Z"/>
                    </w:rPr>
                  </w:pPr>
                  <w:del w:id="743" w:author="Alex Graber" w:date="2020-08-29T08:57:00Z">
                    <w:r w:rsidDel="00463EB4">
                      <w:delText>1</w:delText>
                    </w:r>
                  </w:del>
                </w:p>
              </w:tc>
              <w:tc>
                <w:tcPr>
                  <w:tcW w:w="1483" w:type="dxa"/>
                </w:tcPr>
                <w:p w14:paraId="39A1155B" w14:textId="151FA888" w:rsidR="00420665" w:rsidDel="00463EB4" w:rsidRDefault="00C039D5" w:rsidP="00D948C1">
                  <w:pPr>
                    <w:spacing w:beforeLines="60" w:before="144" w:line="312" w:lineRule="auto"/>
                    <w:contextualSpacing/>
                    <w:jc w:val="center"/>
                    <w:rPr>
                      <w:del w:id="744" w:author="Alex Graber" w:date="2020-08-29T08:57:00Z"/>
                    </w:rPr>
                  </w:pPr>
                  <w:del w:id="745" w:author="Alex Graber" w:date="2020-08-29T08:57:00Z">
                    <w:r w:rsidDel="00463EB4">
                      <w:delText>2</w:delText>
                    </w:r>
                  </w:del>
                </w:p>
              </w:tc>
            </w:tr>
            <w:tr w:rsidR="00420665" w:rsidDel="00463EB4" w14:paraId="4D21F7A6" w14:textId="07059FFB" w:rsidTr="00D948C1">
              <w:trPr>
                <w:del w:id="746" w:author="Alex Graber" w:date="2020-08-29T08:57:00Z"/>
              </w:trPr>
              <w:tc>
                <w:tcPr>
                  <w:tcW w:w="1483" w:type="dxa"/>
                </w:tcPr>
                <w:p w14:paraId="368D509E" w14:textId="79561A31" w:rsidR="00420665" w:rsidDel="00463EB4" w:rsidRDefault="00C039D5" w:rsidP="00D948C1">
                  <w:pPr>
                    <w:spacing w:beforeLines="60" w:before="144" w:line="312" w:lineRule="auto"/>
                    <w:contextualSpacing/>
                    <w:jc w:val="center"/>
                    <w:rPr>
                      <w:del w:id="747" w:author="Alex Graber" w:date="2020-08-29T08:57:00Z"/>
                    </w:rPr>
                  </w:pPr>
                  <w:del w:id="748" w:author="Alex Graber" w:date="2020-08-29T08:57:00Z">
                    <w:r w:rsidDel="00463EB4">
                      <w:delText>2</w:delText>
                    </w:r>
                  </w:del>
                </w:p>
              </w:tc>
              <w:tc>
                <w:tcPr>
                  <w:tcW w:w="1483" w:type="dxa"/>
                </w:tcPr>
                <w:p w14:paraId="665AA03A" w14:textId="301153C6" w:rsidR="00420665" w:rsidDel="00463EB4" w:rsidRDefault="00C039D5" w:rsidP="00D948C1">
                  <w:pPr>
                    <w:spacing w:beforeLines="60" w:before="144" w:line="312" w:lineRule="auto"/>
                    <w:contextualSpacing/>
                    <w:jc w:val="center"/>
                    <w:rPr>
                      <w:del w:id="749" w:author="Alex Graber" w:date="2020-08-29T08:57:00Z"/>
                    </w:rPr>
                  </w:pPr>
                  <w:del w:id="750" w:author="Alex Graber" w:date="2020-08-29T08:57:00Z">
                    <w:r w:rsidDel="00463EB4">
                      <w:delText>0</w:delText>
                    </w:r>
                  </w:del>
                </w:p>
              </w:tc>
              <w:tc>
                <w:tcPr>
                  <w:tcW w:w="1483" w:type="dxa"/>
                </w:tcPr>
                <w:p w14:paraId="3DC1C150" w14:textId="3A987D24" w:rsidR="00420665" w:rsidDel="00463EB4" w:rsidRDefault="00C039D5" w:rsidP="00D948C1">
                  <w:pPr>
                    <w:spacing w:beforeLines="60" w:before="144" w:line="312" w:lineRule="auto"/>
                    <w:contextualSpacing/>
                    <w:jc w:val="center"/>
                    <w:rPr>
                      <w:del w:id="751" w:author="Alex Graber" w:date="2020-08-29T08:57:00Z"/>
                    </w:rPr>
                  </w:pPr>
                  <w:del w:id="752" w:author="Alex Graber" w:date="2020-08-29T08:57:00Z">
                    <w:r w:rsidDel="00463EB4">
                      <w:delText>2</w:delText>
                    </w:r>
                  </w:del>
                </w:p>
              </w:tc>
            </w:tr>
            <w:tr w:rsidR="00420665" w:rsidDel="00463EB4" w14:paraId="25F86FE4" w14:textId="136889FD" w:rsidTr="00D948C1">
              <w:trPr>
                <w:del w:id="753" w:author="Alex Graber" w:date="2020-08-29T08:57:00Z"/>
              </w:trPr>
              <w:tc>
                <w:tcPr>
                  <w:tcW w:w="1483" w:type="dxa"/>
                </w:tcPr>
                <w:p w14:paraId="2B267020" w14:textId="3C6B0AFA" w:rsidR="00420665" w:rsidDel="00463EB4" w:rsidRDefault="00C039D5" w:rsidP="00D948C1">
                  <w:pPr>
                    <w:spacing w:beforeLines="60" w:before="144" w:line="312" w:lineRule="auto"/>
                    <w:contextualSpacing/>
                    <w:jc w:val="center"/>
                    <w:rPr>
                      <w:del w:id="754" w:author="Alex Graber" w:date="2020-08-29T08:57:00Z"/>
                    </w:rPr>
                  </w:pPr>
                  <w:del w:id="755" w:author="Alex Graber" w:date="2020-08-29T08:57:00Z">
                    <w:r w:rsidDel="00463EB4">
                      <w:delText>2</w:delText>
                    </w:r>
                  </w:del>
                </w:p>
              </w:tc>
              <w:tc>
                <w:tcPr>
                  <w:tcW w:w="1483" w:type="dxa"/>
                </w:tcPr>
                <w:p w14:paraId="7CA846C6" w14:textId="5ECBA54F" w:rsidR="00420665" w:rsidDel="00463EB4" w:rsidRDefault="00C039D5" w:rsidP="00D948C1">
                  <w:pPr>
                    <w:spacing w:beforeLines="60" w:before="144" w:line="312" w:lineRule="auto"/>
                    <w:contextualSpacing/>
                    <w:jc w:val="center"/>
                    <w:rPr>
                      <w:del w:id="756" w:author="Alex Graber" w:date="2020-08-29T08:57:00Z"/>
                    </w:rPr>
                  </w:pPr>
                  <w:del w:id="757" w:author="Alex Graber" w:date="2020-08-29T08:57:00Z">
                    <w:r w:rsidDel="00463EB4">
                      <w:delText>1</w:delText>
                    </w:r>
                  </w:del>
                </w:p>
              </w:tc>
              <w:tc>
                <w:tcPr>
                  <w:tcW w:w="1483" w:type="dxa"/>
                </w:tcPr>
                <w:p w14:paraId="5EB02140" w14:textId="01A0DDC5" w:rsidR="00420665" w:rsidDel="00463EB4" w:rsidRDefault="00C039D5" w:rsidP="00D948C1">
                  <w:pPr>
                    <w:spacing w:beforeLines="60" w:before="144" w:line="312" w:lineRule="auto"/>
                    <w:contextualSpacing/>
                    <w:jc w:val="center"/>
                    <w:rPr>
                      <w:del w:id="758" w:author="Alex Graber" w:date="2020-08-29T08:57:00Z"/>
                    </w:rPr>
                  </w:pPr>
                  <w:del w:id="759" w:author="Alex Graber" w:date="2020-08-29T08:57:00Z">
                    <w:r w:rsidDel="00463EB4">
                      <w:delText>0</w:delText>
                    </w:r>
                  </w:del>
                </w:p>
              </w:tc>
            </w:tr>
            <w:tr w:rsidR="00420665" w:rsidDel="00463EB4" w14:paraId="29E5A155" w14:textId="1D5C9422" w:rsidTr="00D948C1">
              <w:trPr>
                <w:del w:id="760" w:author="Alex Graber" w:date="2020-08-29T08:57:00Z"/>
              </w:trPr>
              <w:tc>
                <w:tcPr>
                  <w:tcW w:w="1483" w:type="dxa"/>
                </w:tcPr>
                <w:p w14:paraId="46E936EC" w14:textId="2141AA6D" w:rsidR="00420665" w:rsidDel="00463EB4" w:rsidRDefault="00C039D5" w:rsidP="00D948C1">
                  <w:pPr>
                    <w:spacing w:beforeLines="60" w:before="144" w:line="312" w:lineRule="auto"/>
                    <w:contextualSpacing/>
                    <w:jc w:val="center"/>
                    <w:rPr>
                      <w:del w:id="761" w:author="Alex Graber" w:date="2020-08-29T08:57:00Z"/>
                    </w:rPr>
                  </w:pPr>
                  <w:del w:id="762" w:author="Alex Graber" w:date="2020-08-29T08:57:00Z">
                    <w:r w:rsidDel="00463EB4">
                      <w:delText>2</w:delText>
                    </w:r>
                  </w:del>
                </w:p>
              </w:tc>
              <w:tc>
                <w:tcPr>
                  <w:tcW w:w="1483" w:type="dxa"/>
                </w:tcPr>
                <w:p w14:paraId="7BECE54E" w14:textId="31AA9203" w:rsidR="00420665" w:rsidDel="00463EB4" w:rsidRDefault="00C039D5" w:rsidP="00D948C1">
                  <w:pPr>
                    <w:spacing w:beforeLines="60" w:before="144" w:line="312" w:lineRule="auto"/>
                    <w:contextualSpacing/>
                    <w:jc w:val="center"/>
                    <w:rPr>
                      <w:del w:id="763" w:author="Alex Graber" w:date="2020-08-29T08:57:00Z"/>
                    </w:rPr>
                  </w:pPr>
                  <w:del w:id="764" w:author="Alex Graber" w:date="2020-08-29T08:57:00Z">
                    <w:r w:rsidDel="00463EB4">
                      <w:delText>1</w:delText>
                    </w:r>
                  </w:del>
                </w:p>
              </w:tc>
              <w:tc>
                <w:tcPr>
                  <w:tcW w:w="1483" w:type="dxa"/>
                </w:tcPr>
                <w:p w14:paraId="4A25DEEA" w14:textId="3E74AEA4" w:rsidR="00420665" w:rsidDel="00463EB4" w:rsidRDefault="00C039D5" w:rsidP="00D948C1">
                  <w:pPr>
                    <w:spacing w:beforeLines="60" w:before="144" w:line="312" w:lineRule="auto"/>
                    <w:contextualSpacing/>
                    <w:jc w:val="center"/>
                    <w:rPr>
                      <w:del w:id="765" w:author="Alex Graber" w:date="2020-08-29T08:57:00Z"/>
                    </w:rPr>
                  </w:pPr>
                  <w:del w:id="766" w:author="Alex Graber" w:date="2020-08-29T08:57:00Z">
                    <w:r w:rsidDel="00463EB4">
                      <w:delText>0</w:delText>
                    </w:r>
                  </w:del>
                </w:p>
              </w:tc>
            </w:tr>
            <w:tr w:rsidR="00420665" w:rsidDel="00463EB4" w14:paraId="43DFF40A" w14:textId="60F9CDDE" w:rsidTr="00D948C1">
              <w:trPr>
                <w:del w:id="767" w:author="Alex Graber" w:date="2020-08-29T08:57:00Z"/>
              </w:trPr>
              <w:tc>
                <w:tcPr>
                  <w:tcW w:w="1483" w:type="dxa"/>
                </w:tcPr>
                <w:p w14:paraId="696B0A0D" w14:textId="6BEF7930" w:rsidR="00420665" w:rsidDel="00463EB4" w:rsidRDefault="00C039D5" w:rsidP="00D948C1">
                  <w:pPr>
                    <w:spacing w:beforeLines="60" w:before="144" w:line="312" w:lineRule="auto"/>
                    <w:contextualSpacing/>
                    <w:jc w:val="center"/>
                    <w:rPr>
                      <w:del w:id="768" w:author="Alex Graber" w:date="2020-08-29T08:57:00Z"/>
                    </w:rPr>
                  </w:pPr>
                  <w:del w:id="769" w:author="Alex Graber" w:date="2020-08-29T08:57:00Z">
                    <w:r w:rsidDel="00463EB4">
                      <w:delText>2</w:delText>
                    </w:r>
                  </w:del>
                </w:p>
              </w:tc>
              <w:tc>
                <w:tcPr>
                  <w:tcW w:w="1483" w:type="dxa"/>
                </w:tcPr>
                <w:p w14:paraId="4A6D7C33" w14:textId="416A26C7" w:rsidR="00420665" w:rsidDel="00463EB4" w:rsidRDefault="00C039D5" w:rsidP="00D948C1">
                  <w:pPr>
                    <w:spacing w:beforeLines="60" w:before="144" w:line="312" w:lineRule="auto"/>
                    <w:contextualSpacing/>
                    <w:jc w:val="center"/>
                    <w:rPr>
                      <w:del w:id="770" w:author="Alex Graber" w:date="2020-08-29T08:57:00Z"/>
                    </w:rPr>
                  </w:pPr>
                  <w:del w:id="771" w:author="Alex Graber" w:date="2020-08-29T08:57:00Z">
                    <w:r w:rsidDel="00463EB4">
                      <w:delText>1</w:delText>
                    </w:r>
                  </w:del>
                </w:p>
              </w:tc>
              <w:tc>
                <w:tcPr>
                  <w:tcW w:w="1483" w:type="dxa"/>
                </w:tcPr>
                <w:p w14:paraId="65428472" w14:textId="64B3CE2F" w:rsidR="00420665" w:rsidDel="00463EB4" w:rsidRDefault="00C039D5" w:rsidP="00D948C1">
                  <w:pPr>
                    <w:spacing w:beforeLines="60" w:before="144" w:line="312" w:lineRule="auto"/>
                    <w:contextualSpacing/>
                    <w:jc w:val="center"/>
                    <w:rPr>
                      <w:del w:id="772" w:author="Alex Graber" w:date="2020-08-29T08:57:00Z"/>
                    </w:rPr>
                  </w:pPr>
                  <w:del w:id="773" w:author="Alex Graber" w:date="2020-08-29T08:57:00Z">
                    <w:r w:rsidDel="00463EB4">
                      <w:delText>0</w:delText>
                    </w:r>
                  </w:del>
                </w:p>
              </w:tc>
            </w:tr>
            <w:tr w:rsidR="00420665" w:rsidDel="00463EB4" w14:paraId="0BE87BE3" w14:textId="7C989E25" w:rsidTr="00D948C1">
              <w:trPr>
                <w:del w:id="774" w:author="Alex Graber" w:date="2020-08-29T08:57:00Z"/>
              </w:trPr>
              <w:tc>
                <w:tcPr>
                  <w:tcW w:w="1483" w:type="dxa"/>
                </w:tcPr>
                <w:p w14:paraId="01A1E952" w14:textId="5B13B6F0" w:rsidR="00420665" w:rsidDel="00463EB4" w:rsidRDefault="00C039D5" w:rsidP="00D948C1">
                  <w:pPr>
                    <w:spacing w:beforeLines="60" w:before="144" w:line="312" w:lineRule="auto"/>
                    <w:contextualSpacing/>
                    <w:jc w:val="center"/>
                    <w:rPr>
                      <w:del w:id="775" w:author="Alex Graber" w:date="2020-08-29T08:57:00Z"/>
                    </w:rPr>
                  </w:pPr>
                  <w:del w:id="776" w:author="Alex Graber" w:date="2020-08-29T08:57:00Z">
                    <w:r w:rsidDel="00463EB4">
                      <w:delText>0</w:delText>
                    </w:r>
                  </w:del>
                </w:p>
              </w:tc>
              <w:tc>
                <w:tcPr>
                  <w:tcW w:w="1483" w:type="dxa"/>
                </w:tcPr>
                <w:p w14:paraId="3B809F6B" w14:textId="159EE618" w:rsidR="00420665" w:rsidDel="00463EB4" w:rsidRDefault="00C039D5" w:rsidP="00D948C1">
                  <w:pPr>
                    <w:spacing w:beforeLines="60" w:before="144" w:line="312" w:lineRule="auto"/>
                    <w:contextualSpacing/>
                    <w:jc w:val="center"/>
                    <w:rPr>
                      <w:del w:id="777" w:author="Alex Graber" w:date="2020-08-29T08:57:00Z"/>
                    </w:rPr>
                  </w:pPr>
                  <w:del w:id="778" w:author="Alex Graber" w:date="2020-08-29T08:57:00Z">
                    <w:r w:rsidDel="00463EB4">
                      <w:delText>1</w:delText>
                    </w:r>
                  </w:del>
                </w:p>
              </w:tc>
              <w:tc>
                <w:tcPr>
                  <w:tcW w:w="1483" w:type="dxa"/>
                </w:tcPr>
                <w:p w14:paraId="5070A14A" w14:textId="4328502D" w:rsidR="00420665" w:rsidDel="00463EB4" w:rsidRDefault="00C039D5" w:rsidP="00D948C1">
                  <w:pPr>
                    <w:spacing w:beforeLines="60" w:before="144" w:line="312" w:lineRule="auto"/>
                    <w:contextualSpacing/>
                    <w:jc w:val="center"/>
                    <w:rPr>
                      <w:del w:id="779" w:author="Alex Graber" w:date="2020-08-29T08:57:00Z"/>
                    </w:rPr>
                  </w:pPr>
                  <w:del w:id="780" w:author="Alex Graber" w:date="2020-08-29T08:57:00Z">
                    <w:r w:rsidDel="00463EB4">
                      <w:delText>2</w:delText>
                    </w:r>
                  </w:del>
                </w:p>
              </w:tc>
            </w:tr>
            <w:tr w:rsidR="00420665" w:rsidDel="00463EB4" w14:paraId="2DA01237" w14:textId="2C2845B9" w:rsidTr="00D948C1">
              <w:trPr>
                <w:del w:id="781" w:author="Alex Graber" w:date="2020-08-29T08:57:00Z"/>
              </w:trPr>
              <w:tc>
                <w:tcPr>
                  <w:tcW w:w="1483" w:type="dxa"/>
                </w:tcPr>
                <w:p w14:paraId="70E56B6F" w14:textId="10D09D37" w:rsidR="00420665" w:rsidDel="00463EB4" w:rsidRDefault="00C039D5" w:rsidP="00D948C1">
                  <w:pPr>
                    <w:spacing w:beforeLines="60" w:before="144" w:line="312" w:lineRule="auto"/>
                    <w:contextualSpacing/>
                    <w:jc w:val="center"/>
                    <w:rPr>
                      <w:del w:id="782" w:author="Alex Graber" w:date="2020-08-29T08:57:00Z"/>
                    </w:rPr>
                  </w:pPr>
                  <w:del w:id="783" w:author="Alex Graber" w:date="2020-08-29T08:57:00Z">
                    <w:r w:rsidDel="00463EB4">
                      <w:delText>2</w:delText>
                    </w:r>
                  </w:del>
                </w:p>
              </w:tc>
              <w:tc>
                <w:tcPr>
                  <w:tcW w:w="1483" w:type="dxa"/>
                </w:tcPr>
                <w:p w14:paraId="2C577577" w14:textId="6A703270" w:rsidR="00420665" w:rsidDel="00463EB4" w:rsidRDefault="00C039D5" w:rsidP="00D948C1">
                  <w:pPr>
                    <w:spacing w:beforeLines="60" w:before="144" w:line="312" w:lineRule="auto"/>
                    <w:contextualSpacing/>
                    <w:jc w:val="center"/>
                    <w:rPr>
                      <w:del w:id="784" w:author="Alex Graber" w:date="2020-08-29T08:57:00Z"/>
                    </w:rPr>
                  </w:pPr>
                  <w:del w:id="785" w:author="Alex Graber" w:date="2020-08-29T08:57:00Z">
                    <w:r w:rsidDel="00463EB4">
                      <w:delText>0</w:delText>
                    </w:r>
                  </w:del>
                </w:p>
              </w:tc>
              <w:tc>
                <w:tcPr>
                  <w:tcW w:w="1483" w:type="dxa"/>
                </w:tcPr>
                <w:p w14:paraId="32421EB0" w14:textId="1375E03D" w:rsidR="00420665" w:rsidDel="00463EB4" w:rsidRDefault="00C039D5" w:rsidP="00D948C1">
                  <w:pPr>
                    <w:spacing w:beforeLines="60" w:before="144" w:line="312" w:lineRule="auto"/>
                    <w:contextualSpacing/>
                    <w:jc w:val="center"/>
                    <w:rPr>
                      <w:del w:id="786" w:author="Alex Graber" w:date="2020-08-29T08:57:00Z"/>
                    </w:rPr>
                  </w:pPr>
                  <w:del w:id="787" w:author="Alex Graber" w:date="2020-08-29T08:57:00Z">
                    <w:r w:rsidDel="00463EB4">
                      <w:delText>2</w:delText>
                    </w:r>
                  </w:del>
                </w:p>
              </w:tc>
            </w:tr>
            <w:tr w:rsidR="00420665" w:rsidDel="00463EB4" w14:paraId="217F0B61" w14:textId="6E6B0851" w:rsidTr="00D948C1">
              <w:trPr>
                <w:del w:id="788" w:author="Alex Graber" w:date="2020-08-29T08:57:00Z"/>
              </w:trPr>
              <w:tc>
                <w:tcPr>
                  <w:tcW w:w="1483" w:type="dxa"/>
                </w:tcPr>
                <w:p w14:paraId="70E79E5F" w14:textId="5FCE564C" w:rsidR="00420665" w:rsidDel="00463EB4" w:rsidRDefault="00C039D5" w:rsidP="00D948C1">
                  <w:pPr>
                    <w:spacing w:beforeLines="60" w:before="144" w:line="312" w:lineRule="auto"/>
                    <w:contextualSpacing/>
                    <w:jc w:val="center"/>
                    <w:rPr>
                      <w:del w:id="789" w:author="Alex Graber" w:date="2020-08-29T08:57:00Z"/>
                    </w:rPr>
                  </w:pPr>
                  <w:del w:id="790" w:author="Alex Graber" w:date="2020-08-29T08:57:00Z">
                    <w:r w:rsidDel="00463EB4">
                      <w:delText>0</w:delText>
                    </w:r>
                  </w:del>
                </w:p>
              </w:tc>
              <w:tc>
                <w:tcPr>
                  <w:tcW w:w="1483" w:type="dxa"/>
                </w:tcPr>
                <w:p w14:paraId="00B38CEA" w14:textId="478A7925" w:rsidR="00420665" w:rsidDel="00463EB4" w:rsidRDefault="00C039D5" w:rsidP="00D948C1">
                  <w:pPr>
                    <w:spacing w:beforeLines="60" w:before="144" w:line="312" w:lineRule="auto"/>
                    <w:contextualSpacing/>
                    <w:jc w:val="center"/>
                    <w:rPr>
                      <w:del w:id="791" w:author="Alex Graber" w:date="2020-08-29T08:57:00Z"/>
                    </w:rPr>
                  </w:pPr>
                  <w:del w:id="792" w:author="Alex Graber" w:date="2020-08-29T08:57:00Z">
                    <w:r w:rsidDel="00463EB4">
                      <w:delText>1</w:delText>
                    </w:r>
                  </w:del>
                </w:p>
              </w:tc>
              <w:tc>
                <w:tcPr>
                  <w:tcW w:w="1483" w:type="dxa"/>
                </w:tcPr>
                <w:p w14:paraId="03319DCA" w14:textId="57E10433" w:rsidR="00420665" w:rsidDel="00463EB4" w:rsidRDefault="00C039D5" w:rsidP="00D948C1">
                  <w:pPr>
                    <w:spacing w:beforeLines="60" w:before="144" w:line="312" w:lineRule="auto"/>
                    <w:contextualSpacing/>
                    <w:jc w:val="center"/>
                    <w:rPr>
                      <w:del w:id="793" w:author="Alex Graber" w:date="2020-08-29T08:57:00Z"/>
                    </w:rPr>
                  </w:pPr>
                  <w:del w:id="794" w:author="Alex Graber" w:date="2020-08-29T08:57:00Z">
                    <w:r w:rsidDel="00463EB4">
                      <w:delText>2</w:delText>
                    </w:r>
                  </w:del>
                </w:p>
              </w:tc>
            </w:tr>
          </w:tbl>
          <w:p w14:paraId="21E441AC" w14:textId="1B2B0BEE" w:rsidR="00420665" w:rsidDel="00463EB4" w:rsidRDefault="00420665" w:rsidP="00D948C1">
            <w:pPr>
              <w:spacing w:beforeLines="60" w:before="144" w:line="312" w:lineRule="auto"/>
              <w:contextualSpacing/>
              <w:rPr>
                <w:del w:id="795" w:author="Alex Graber" w:date="2020-08-29T08:57:00Z"/>
              </w:rPr>
            </w:pPr>
          </w:p>
        </w:tc>
      </w:tr>
    </w:tbl>
    <w:p w14:paraId="22562853" w14:textId="7D7212B7" w:rsidR="00C039D5" w:rsidDel="00463EB4" w:rsidRDefault="00C039D5" w:rsidP="002526B9">
      <w:pPr>
        <w:spacing w:beforeLines="60" w:before="144" w:line="312" w:lineRule="auto"/>
        <w:contextualSpacing/>
        <w:rPr>
          <w:del w:id="796" w:author="Alex Graber" w:date="2020-08-29T08:57:00Z"/>
          <w:b/>
        </w:rPr>
      </w:pPr>
    </w:p>
    <w:p w14:paraId="1B7D24EF" w14:textId="116AB7ED" w:rsidR="00C039D5" w:rsidDel="00463EB4" w:rsidRDefault="00C039D5" w:rsidP="002526B9">
      <w:pPr>
        <w:spacing w:beforeLines="60" w:before="144" w:line="312" w:lineRule="auto"/>
        <w:contextualSpacing/>
        <w:rPr>
          <w:del w:id="797" w:author="Alex Graber" w:date="2020-08-29T08:57:00Z"/>
        </w:rPr>
      </w:pPr>
      <w:del w:id="798" w:author="Alex Graber" w:date="2020-08-29T08:57:00Z">
        <w:r w:rsidDel="00463EB4">
          <w:tab/>
          <w:delText xml:space="preserve">The parallelized genetic algorithm finds the same solutions but takes approximately 6 times longer due to the overhead of parallelization.  With a larger problem, this overhead becomes negligible and parallelization becomes an asset.  </w:delText>
        </w:r>
      </w:del>
    </w:p>
    <w:p w14:paraId="51CD0DE6" w14:textId="461EA862" w:rsidR="00C039D5" w:rsidDel="00463EB4" w:rsidRDefault="00C039D5" w:rsidP="002526B9">
      <w:pPr>
        <w:spacing w:beforeLines="60" w:before="144" w:line="312" w:lineRule="auto"/>
        <w:contextualSpacing/>
        <w:rPr>
          <w:del w:id="799" w:author="Alex Graber" w:date="2020-08-29T08:57:00Z"/>
        </w:rPr>
      </w:pPr>
    </w:p>
    <w:tbl>
      <w:tblPr>
        <w:tblStyle w:val="TableGrid"/>
        <w:tblW w:w="0" w:type="auto"/>
        <w:tblLook w:val="04A0" w:firstRow="1" w:lastRow="0" w:firstColumn="1" w:lastColumn="0" w:noHBand="0" w:noVBand="1"/>
      </w:tblPr>
      <w:tblGrid>
        <w:gridCol w:w="1795"/>
        <w:gridCol w:w="1343"/>
        <w:gridCol w:w="1410"/>
        <w:gridCol w:w="1598"/>
        <w:gridCol w:w="1623"/>
        <w:gridCol w:w="1581"/>
      </w:tblGrid>
      <w:tr w:rsidR="006622D2" w:rsidDel="00463EB4" w14:paraId="1436703F" w14:textId="1EBBC96B" w:rsidTr="000B0154">
        <w:trPr>
          <w:del w:id="800" w:author="Alex Graber" w:date="2020-08-29T08:57:00Z"/>
        </w:trPr>
        <w:tc>
          <w:tcPr>
            <w:tcW w:w="1795" w:type="dxa"/>
          </w:tcPr>
          <w:p w14:paraId="1B21C8CC" w14:textId="130A082A" w:rsidR="006622D2" w:rsidRPr="00511132" w:rsidDel="00463EB4" w:rsidRDefault="006622D2" w:rsidP="006622D2">
            <w:pPr>
              <w:spacing w:beforeLines="60" w:before="144" w:line="312" w:lineRule="auto"/>
              <w:contextualSpacing/>
              <w:jc w:val="center"/>
              <w:rPr>
                <w:del w:id="801" w:author="Alex Graber" w:date="2020-08-29T08:57:00Z"/>
                <w:b/>
              </w:rPr>
            </w:pPr>
            <w:del w:id="802" w:author="Alex Graber" w:date="2020-08-29T08:57:00Z">
              <w:r w:rsidRPr="00511132" w:rsidDel="00463EB4">
                <w:rPr>
                  <w:b/>
                </w:rPr>
                <w:delText>Algorithm</w:delText>
              </w:r>
            </w:del>
          </w:p>
        </w:tc>
        <w:tc>
          <w:tcPr>
            <w:tcW w:w="1343" w:type="dxa"/>
          </w:tcPr>
          <w:p w14:paraId="7A20F932" w14:textId="17AAD387" w:rsidR="006622D2" w:rsidRPr="00511132" w:rsidDel="00463EB4" w:rsidRDefault="006622D2" w:rsidP="006622D2">
            <w:pPr>
              <w:spacing w:beforeLines="60" w:before="144" w:line="312" w:lineRule="auto"/>
              <w:contextualSpacing/>
              <w:jc w:val="center"/>
              <w:rPr>
                <w:del w:id="803" w:author="Alex Graber" w:date="2020-08-29T08:57:00Z"/>
                <w:b/>
              </w:rPr>
            </w:pPr>
            <w:del w:id="804" w:author="Alex Graber" w:date="2020-08-29T08:57:00Z">
              <w:r w:rsidRPr="00511132" w:rsidDel="00463EB4">
                <w:rPr>
                  <w:b/>
                </w:rPr>
                <w:delText>Lambda</w:delText>
              </w:r>
            </w:del>
          </w:p>
        </w:tc>
        <w:tc>
          <w:tcPr>
            <w:tcW w:w="1410" w:type="dxa"/>
          </w:tcPr>
          <w:p w14:paraId="5E04F11E" w14:textId="1D3702E1" w:rsidR="006622D2" w:rsidRPr="00511132" w:rsidDel="00463EB4" w:rsidRDefault="006622D2" w:rsidP="006622D2">
            <w:pPr>
              <w:spacing w:beforeLines="60" w:before="144" w:line="312" w:lineRule="auto"/>
              <w:contextualSpacing/>
              <w:jc w:val="center"/>
              <w:rPr>
                <w:del w:id="805" w:author="Alex Graber" w:date="2020-08-29T08:57:00Z"/>
                <w:b/>
              </w:rPr>
            </w:pPr>
            <w:del w:id="806" w:author="Alex Graber" w:date="2020-08-29T08:57:00Z">
              <w:r w:rsidRPr="00511132" w:rsidDel="00463EB4">
                <w:rPr>
                  <w:b/>
                </w:rPr>
                <w:delText>Time</w:delText>
              </w:r>
              <w:r w:rsidDel="00463EB4">
                <w:rPr>
                  <w:b/>
                </w:rPr>
                <w:delText xml:space="preserve"> (sec)</w:delText>
              </w:r>
            </w:del>
          </w:p>
        </w:tc>
        <w:tc>
          <w:tcPr>
            <w:tcW w:w="1598" w:type="dxa"/>
          </w:tcPr>
          <w:p w14:paraId="7EA2F2C5" w14:textId="6CE57977" w:rsidR="006622D2" w:rsidRPr="00511132" w:rsidDel="00463EB4" w:rsidRDefault="006622D2" w:rsidP="006622D2">
            <w:pPr>
              <w:spacing w:beforeLines="60" w:before="144" w:line="312" w:lineRule="auto"/>
              <w:contextualSpacing/>
              <w:jc w:val="center"/>
              <w:rPr>
                <w:del w:id="807" w:author="Alex Graber" w:date="2020-08-29T08:57:00Z"/>
                <w:b/>
              </w:rPr>
            </w:pPr>
            <w:del w:id="808" w:author="Alex Graber" w:date="2020-08-29T08:57:00Z">
              <w:r w:rsidRPr="00511132" w:rsidDel="00463EB4">
                <w:rPr>
                  <w:b/>
                </w:rPr>
                <w:delText>Iterations</w:delText>
              </w:r>
            </w:del>
          </w:p>
        </w:tc>
        <w:tc>
          <w:tcPr>
            <w:tcW w:w="1623" w:type="dxa"/>
          </w:tcPr>
          <w:p w14:paraId="4C487ED4" w14:textId="3736DB1D" w:rsidR="006622D2" w:rsidRPr="00511132" w:rsidDel="00463EB4" w:rsidRDefault="006622D2" w:rsidP="006622D2">
            <w:pPr>
              <w:spacing w:beforeLines="60" w:before="144" w:line="312" w:lineRule="auto"/>
              <w:contextualSpacing/>
              <w:jc w:val="center"/>
              <w:rPr>
                <w:del w:id="809" w:author="Alex Graber" w:date="2020-08-29T08:57:00Z"/>
                <w:b/>
              </w:rPr>
            </w:pPr>
            <w:del w:id="810" w:author="Alex Graber" w:date="2020-08-29T08:57:00Z">
              <w:r w:rsidRPr="00511132" w:rsidDel="00463EB4">
                <w:rPr>
                  <w:b/>
                </w:rPr>
                <w:delText>D-optimality</w:delText>
              </w:r>
            </w:del>
          </w:p>
        </w:tc>
        <w:tc>
          <w:tcPr>
            <w:tcW w:w="1581" w:type="dxa"/>
          </w:tcPr>
          <w:p w14:paraId="4A031A8A" w14:textId="3B7BFD93" w:rsidR="006622D2" w:rsidRPr="00511132" w:rsidDel="00463EB4" w:rsidRDefault="006622D2" w:rsidP="006622D2">
            <w:pPr>
              <w:spacing w:beforeLines="60" w:before="144" w:line="312" w:lineRule="auto"/>
              <w:contextualSpacing/>
              <w:jc w:val="center"/>
              <w:rPr>
                <w:del w:id="811" w:author="Alex Graber" w:date="2020-08-29T08:57:00Z"/>
                <w:b/>
              </w:rPr>
            </w:pPr>
            <w:del w:id="812" w:author="Alex Graber" w:date="2020-08-29T08:57:00Z">
              <w:r w:rsidDel="00463EB4">
                <w:rPr>
                  <w:b/>
                </w:rPr>
                <w:delText>Improvement</w:delText>
              </w:r>
            </w:del>
          </w:p>
        </w:tc>
      </w:tr>
      <w:tr w:rsidR="006622D2" w:rsidDel="00463EB4" w14:paraId="552DE91C" w14:textId="292EA266" w:rsidTr="000B0154">
        <w:trPr>
          <w:del w:id="813" w:author="Alex Graber" w:date="2020-08-29T08:57:00Z"/>
        </w:trPr>
        <w:tc>
          <w:tcPr>
            <w:tcW w:w="1795" w:type="dxa"/>
          </w:tcPr>
          <w:p w14:paraId="077CE394" w14:textId="78D190C1" w:rsidR="006622D2" w:rsidDel="00463EB4" w:rsidRDefault="006622D2" w:rsidP="002526B9">
            <w:pPr>
              <w:spacing w:beforeLines="60" w:before="144" w:line="312" w:lineRule="auto"/>
              <w:contextualSpacing/>
              <w:rPr>
                <w:del w:id="814" w:author="Alex Graber" w:date="2020-08-29T08:57:00Z"/>
              </w:rPr>
            </w:pPr>
            <w:del w:id="815" w:author="Alex Graber" w:date="2020-08-29T08:57:00Z">
              <w:r w:rsidDel="00463EB4">
                <w:delText>Fedorov</w:delText>
              </w:r>
            </w:del>
          </w:p>
        </w:tc>
        <w:tc>
          <w:tcPr>
            <w:tcW w:w="1343" w:type="dxa"/>
            <w:vAlign w:val="center"/>
          </w:tcPr>
          <w:p w14:paraId="5D334B34" w14:textId="33DA1C55" w:rsidR="006622D2" w:rsidDel="00463EB4" w:rsidRDefault="006622D2" w:rsidP="00511132">
            <w:pPr>
              <w:spacing w:beforeLines="60" w:before="144" w:line="312" w:lineRule="auto"/>
              <w:contextualSpacing/>
              <w:jc w:val="center"/>
              <w:rPr>
                <w:del w:id="816" w:author="Alex Graber" w:date="2020-08-29T08:57:00Z"/>
              </w:rPr>
            </w:pPr>
            <w:del w:id="817" w:author="Alex Graber" w:date="2020-08-29T08:57:00Z">
              <w:r w:rsidDel="00463EB4">
                <w:delText>1</w:delText>
              </w:r>
            </w:del>
          </w:p>
        </w:tc>
        <w:tc>
          <w:tcPr>
            <w:tcW w:w="1410" w:type="dxa"/>
            <w:vAlign w:val="center"/>
          </w:tcPr>
          <w:p w14:paraId="13D8EAB3" w14:textId="5F14507E" w:rsidR="006622D2" w:rsidDel="00463EB4" w:rsidRDefault="006622D2" w:rsidP="00511132">
            <w:pPr>
              <w:spacing w:beforeLines="60" w:before="144" w:line="312" w:lineRule="auto"/>
              <w:contextualSpacing/>
              <w:jc w:val="center"/>
              <w:rPr>
                <w:del w:id="818" w:author="Alex Graber" w:date="2020-08-29T08:57:00Z"/>
              </w:rPr>
            </w:pPr>
            <w:del w:id="819" w:author="Alex Graber" w:date="2020-08-29T08:57:00Z">
              <w:r w:rsidDel="00463EB4">
                <w:delText>20.1</w:delText>
              </w:r>
            </w:del>
          </w:p>
        </w:tc>
        <w:tc>
          <w:tcPr>
            <w:tcW w:w="1598" w:type="dxa"/>
            <w:vAlign w:val="center"/>
          </w:tcPr>
          <w:p w14:paraId="03B0A295" w14:textId="00FA3D03" w:rsidR="006622D2" w:rsidDel="00463EB4" w:rsidRDefault="006622D2" w:rsidP="00511132">
            <w:pPr>
              <w:spacing w:beforeLines="60" w:before="144" w:line="312" w:lineRule="auto"/>
              <w:contextualSpacing/>
              <w:jc w:val="center"/>
              <w:rPr>
                <w:del w:id="820" w:author="Alex Graber" w:date="2020-08-29T08:57:00Z"/>
              </w:rPr>
            </w:pPr>
            <w:del w:id="821" w:author="Alex Graber" w:date="2020-08-29T08:57:00Z">
              <w:r w:rsidDel="00463EB4">
                <w:delText>100</w:delText>
              </w:r>
            </w:del>
          </w:p>
        </w:tc>
        <w:tc>
          <w:tcPr>
            <w:tcW w:w="1623" w:type="dxa"/>
            <w:vAlign w:val="center"/>
          </w:tcPr>
          <w:p w14:paraId="2A59E188" w14:textId="6B52055A" w:rsidR="006622D2" w:rsidDel="00463EB4" w:rsidRDefault="006622D2" w:rsidP="00511132">
            <w:pPr>
              <w:spacing w:beforeLines="60" w:before="144" w:line="312" w:lineRule="auto"/>
              <w:contextualSpacing/>
              <w:jc w:val="center"/>
              <w:rPr>
                <w:del w:id="822" w:author="Alex Graber" w:date="2020-08-29T08:57:00Z"/>
              </w:rPr>
            </w:pPr>
            <w:del w:id="823" w:author="Alex Graber" w:date="2020-08-29T08:57:00Z">
              <w:r w:rsidDel="00463EB4">
                <w:delText>35.3</w:delText>
              </w:r>
            </w:del>
          </w:p>
        </w:tc>
        <w:tc>
          <w:tcPr>
            <w:tcW w:w="1581" w:type="dxa"/>
          </w:tcPr>
          <w:p w14:paraId="3C08E2C5" w14:textId="6C8E465F" w:rsidR="006622D2" w:rsidDel="00463EB4" w:rsidRDefault="00A00ED3" w:rsidP="00511132">
            <w:pPr>
              <w:spacing w:beforeLines="60" w:before="144" w:line="312" w:lineRule="auto"/>
              <w:contextualSpacing/>
              <w:jc w:val="center"/>
              <w:rPr>
                <w:del w:id="824" w:author="Alex Graber" w:date="2020-08-29T08:57:00Z"/>
              </w:rPr>
            </w:pPr>
            <w:del w:id="825" w:author="Alex Graber" w:date="2020-08-29T08:57:00Z">
              <w:r w:rsidDel="00463EB4">
                <w:delText>-17.8</w:delText>
              </w:r>
            </w:del>
          </w:p>
        </w:tc>
      </w:tr>
      <w:tr w:rsidR="000B0154" w:rsidDel="00463EB4" w14:paraId="655ED732" w14:textId="7C7093CF" w:rsidTr="000B0154">
        <w:trPr>
          <w:del w:id="826" w:author="Alex Graber" w:date="2020-08-29T08:57:00Z"/>
        </w:trPr>
        <w:tc>
          <w:tcPr>
            <w:tcW w:w="1795" w:type="dxa"/>
          </w:tcPr>
          <w:p w14:paraId="5D54B4AE" w14:textId="4082C7B2" w:rsidR="000B0154" w:rsidDel="00463EB4" w:rsidRDefault="000B0154" w:rsidP="000B0154">
            <w:pPr>
              <w:spacing w:beforeLines="60" w:before="144" w:line="312" w:lineRule="auto"/>
              <w:contextualSpacing/>
              <w:rPr>
                <w:del w:id="827" w:author="Alex Graber" w:date="2020-08-29T08:57:00Z"/>
              </w:rPr>
            </w:pPr>
            <w:del w:id="828" w:author="Alex Graber" w:date="2020-08-29T08:57:00Z">
              <w:r w:rsidDel="00463EB4">
                <w:delText>Genetic</w:delText>
              </w:r>
            </w:del>
          </w:p>
        </w:tc>
        <w:tc>
          <w:tcPr>
            <w:tcW w:w="1343" w:type="dxa"/>
            <w:vAlign w:val="center"/>
          </w:tcPr>
          <w:p w14:paraId="15A46B6D" w14:textId="00C5ACE3" w:rsidR="000B0154" w:rsidDel="00463EB4" w:rsidRDefault="000B0154" w:rsidP="000B0154">
            <w:pPr>
              <w:spacing w:beforeLines="60" w:before="144" w:line="312" w:lineRule="auto"/>
              <w:contextualSpacing/>
              <w:jc w:val="center"/>
              <w:rPr>
                <w:del w:id="829" w:author="Alex Graber" w:date="2020-08-29T08:57:00Z"/>
              </w:rPr>
            </w:pPr>
            <w:del w:id="830" w:author="Alex Graber" w:date="2020-08-29T08:57:00Z">
              <w:r w:rsidDel="00463EB4">
                <w:delText>1</w:delText>
              </w:r>
            </w:del>
          </w:p>
        </w:tc>
        <w:tc>
          <w:tcPr>
            <w:tcW w:w="1410" w:type="dxa"/>
            <w:vAlign w:val="center"/>
          </w:tcPr>
          <w:p w14:paraId="5FBA03DF" w14:textId="49C8731F" w:rsidR="000B0154" w:rsidDel="00463EB4" w:rsidRDefault="000B0154" w:rsidP="000B0154">
            <w:pPr>
              <w:spacing w:beforeLines="60" w:before="144" w:line="312" w:lineRule="auto"/>
              <w:contextualSpacing/>
              <w:jc w:val="center"/>
              <w:rPr>
                <w:del w:id="831" w:author="Alex Graber" w:date="2020-08-29T08:57:00Z"/>
              </w:rPr>
            </w:pPr>
            <w:del w:id="832" w:author="Alex Graber" w:date="2020-08-29T08:57:00Z">
              <w:r w:rsidDel="00463EB4">
                <w:delText>1.1</w:delText>
              </w:r>
            </w:del>
          </w:p>
        </w:tc>
        <w:tc>
          <w:tcPr>
            <w:tcW w:w="1598" w:type="dxa"/>
            <w:vAlign w:val="center"/>
          </w:tcPr>
          <w:p w14:paraId="7E336297" w14:textId="3FE2D863" w:rsidR="000B0154" w:rsidDel="00463EB4" w:rsidRDefault="000B0154" w:rsidP="000B0154">
            <w:pPr>
              <w:spacing w:beforeLines="60" w:before="144" w:line="312" w:lineRule="auto"/>
              <w:contextualSpacing/>
              <w:jc w:val="center"/>
              <w:rPr>
                <w:del w:id="833" w:author="Alex Graber" w:date="2020-08-29T08:57:00Z"/>
              </w:rPr>
            </w:pPr>
            <w:del w:id="834" w:author="Alex Graber" w:date="2020-08-29T08:57:00Z">
              <w:r w:rsidDel="00463EB4">
                <w:delText>25</w:delText>
              </w:r>
            </w:del>
          </w:p>
        </w:tc>
        <w:tc>
          <w:tcPr>
            <w:tcW w:w="1623" w:type="dxa"/>
            <w:vAlign w:val="center"/>
          </w:tcPr>
          <w:p w14:paraId="145A403B" w14:textId="5ABF3BE5" w:rsidR="000B0154" w:rsidDel="00463EB4" w:rsidRDefault="000B0154" w:rsidP="000B0154">
            <w:pPr>
              <w:spacing w:beforeLines="60" w:before="144" w:line="312" w:lineRule="auto"/>
              <w:contextualSpacing/>
              <w:jc w:val="center"/>
              <w:rPr>
                <w:del w:id="835" w:author="Alex Graber" w:date="2020-08-29T08:57:00Z"/>
              </w:rPr>
            </w:pPr>
            <w:del w:id="836" w:author="Alex Graber" w:date="2020-08-29T08:57:00Z">
              <w:r w:rsidDel="00463EB4">
                <w:delText>130.2</w:delText>
              </w:r>
            </w:del>
          </w:p>
        </w:tc>
        <w:tc>
          <w:tcPr>
            <w:tcW w:w="1581" w:type="dxa"/>
          </w:tcPr>
          <w:p w14:paraId="11747338" w14:textId="7112E1E2" w:rsidR="000B0154" w:rsidDel="00463EB4" w:rsidRDefault="00A00ED3" w:rsidP="000B0154">
            <w:pPr>
              <w:spacing w:beforeLines="60" w:before="144" w:line="312" w:lineRule="auto"/>
              <w:contextualSpacing/>
              <w:jc w:val="center"/>
              <w:rPr>
                <w:del w:id="837" w:author="Alex Graber" w:date="2020-08-29T08:57:00Z"/>
              </w:rPr>
            </w:pPr>
            <w:del w:id="838" w:author="Alex Graber" w:date="2020-08-29T08:57:00Z">
              <w:r w:rsidDel="00463EB4">
                <w:delText xml:space="preserve"> 77.1</w:delText>
              </w:r>
            </w:del>
          </w:p>
        </w:tc>
      </w:tr>
      <w:tr w:rsidR="000B0154" w:rsidDel="00463EB4" w14:paraId="3401A8CE" w14:textId="6F54A2C0" w:rsidTr="000B0154">
        <w:trPr>
          <w:del w:id="839" w:author="Alex Graber" w:date="2020-08-29T08:57:00Z"/>
        </w:trPr>
        <w:tc>
          <w:tcPr>
            <w:tcW w:w="1795" w:type="dxa"/>
          </w:tcPr>
          <w:p w14:paraId="0272891C" w14:textId="7E9A95FE" w:rsidR="000B0154" w:rsidDel="00463EB4" w:rsidRDefault="000B0154" w:rsidP="000B0154">
            <w:pPr>
              <w:spacing w:beforeLines="60" w:before="144" w:line="312" w:lineRule="auto"/>
              <w:contextualSpacing/>
              <w:rPr>
                <w:del w:id="840" w:author="Alex Graber" w:date="2020-08-29T08:57:00Z"/>
              </w:rPr>
            </w:pPr>
            <w:del w:id="841" w:author="Alex Graber" w:date="2020-08-29T08:57:00Z">
              <w:r w:rsidDel="00463EB4">
                <w:delText>Parallel Genetic</w:delText>
              </w:r>
            </w:del>
          </w:p>
        </w:tc>
        <w:tc>
          <w:tcPr>
            <w:tcW w:w="1343" w:type="dxa"/>
            <w:vAlign w:val="center"/>
          </w:tcPr>
          <w:p w14:paraId="7F02B8E1" w14:textId="423E14B9" w:rsidR="000B0154" w:rsidDel="00463EB4" w:rsidRDefault="000B0154" w:rsidP="000B0154">
            <w:pPr>
              <w:spacing w:beforeLines="60" w:before="144" w:line="312" w:lineRule="auto"/>
              <w:contextualSpacing/>
              <w:jc w:val="center"/>
              <w:rPr>
                <w:del w:id="842" w:author="Alex Graber" w:date="2020-08-29T08:57:00Z"/>
              </w:rPr>
            </w:pPr>
            <w:del w:id="843" w:author="Alex Graber" w:date="2020-08-29T08:57:00Z">
              <w:r w:rsidDel="00463EB4">
                <w:delText>1</w:delText>
              </w:r>
            </w:del>
          </w:p>
        </w:tc>
        <w:tc>
          <w:tcPr>
            <w:tcW w:w="1410" w:type="dxa"/>
            <w:vAlign w:val="center"/>
          </w:tcPr>
          <w:p w14:paraId="267B9B69" w14:textId="40007179" w:rsidR="000B0154" w:rsidDel="00463EB4" w:rsidRDefault="000B0154" w:rsidP="000B0154">
            <w:pPr>
              <w:spacing w:beforeLines="60" w:before="144" w:line="312" w:lineRule="auto"/>
              <w:contextualSpacing/>
              <w:jc w:val="center"/>
              <w:rPr>
                <w:del w:id="844" w:author="Alex Graber" w:date="2020-08-29T08:57:00Z"/>
              </w:rPr>
            </w:pPr>
            <w:del w:id="845" w:author="Alex Graber" w:date="2020-08-29T08:57:00Z">
              <w:r w:rsidDel="00463EB4">
                <w:delText>6.6</w:delText>
              </w:r>
            </w:del>
          </w:p>
        </w:tc>
        <w:tc>
          <w:tcPr>
            <w:tcW w:w="1598" w:type="dxa"/>
            <w:vAlign w:val="center"/>
          </w:tcPr>
          <w:p w14:paraId="6F05C583" w14:textId="73209882" w:rsidR="000B0154" w:rsidDel="00463EB4" w:rsidRDefault="000B0154" w:rsidP="000B0154">
            <w:pPr>
              <w:spacing w:beforeLines="60" w:before="144" w:line="312" w:lineRule="auto"/>
              <w:contextualSpacing/>
              <w:jc w:val="center"/>
              <w:rPr>
                <w:del w:id="846" w:author="Alex Graber" w:date="2020-08-29T08:57:00Z"/>
              </w:rPr>
            </w:pPr>
            <w:del w:id="847" w:author="Alex Graber" w:date="2020-08-29T08:57:00Z">
              <w:r w:rsidDel="00463EB4">
                <w:delText>24</w:delText>
              </w:r>
            </w:del>
          </w:p>
        </w:tc>
        <w:tc>
          <w:tcPr>
            <w:tcW w:w="1623" w:type="dxa"/>
            <w:vAlign w:val="center"/>
          </w:tcPr>
          <w:p w14:paraId="4B771F89" w14:textId="24E455BF" w:rsidR="000B0154" w:rsidDel="00463EB4" w:rsidRDefault="000B0154" w:rsidP="000B0154">
            <w:pPr>
              <w:spacing w:beforeLines="60" w:before="144" w:line="312" w:lineRule="auto"/>
              <w:contextualSpacing/>
              <w:jc w:val="center"/>
              <w:rPr>
                <w:del w:id="848" w:author="Alex Graber" w:date="2020-08-29T08:57:00Z"/>
              </w:rPr>
            </w:pPr>
            <w:del w:id="849" w:author="Alex Graber" w:date="2020-08-29T08:57:00Z">
              <w:r w:rsidDel="00463EB4">
                <w:delText>130.2</w:delText>
              </w:r>
            </w:del>
          </w:p>
        </w:tc>
        <w:tc>
          <w:tcPr>
            <w:tcW w:w="1581" w:type="dxa"/>
          </w:tcPr>
          <w:p w14:paraId="0CF9B6F3" w14:textId="108F9505" w:rsidR="000B0154" w:rsidDel="00463EB4" w:rsidRDefault="00A00ED3" w:rsidP="000B0154">
            <w:pPr>
              <w:spacing w:beforeLines="60" w:before="144" w:line="312" w:lineRule="auto"/>
              <w:contextualSpacing/>
              <w:jc w:val="center"/>
              <w:rPr>
                <w:del w:id="850" w:author="Alex Graber" w:date="2020-08-29T08:57:00Z"/>
              </w:rPr>
            </w:pPr>
            <w:del w:id="851" w:author="Alex Graber" w:date="2020-08-29T08:57:00Z">
              <w:r w:rsidDel="00463EB4">
                <w:delText xml:space="preserve"> 77.1</w:delText>
              </w:r>
            </w:del>
          </w:p>
        </w:tc>
      </w:tr>
      <w:tr w:rsidR="006622D2" w:rsidDel="00463EB4" w14:paraId="77F6E8B8" w14:textId="505C1A8E" w:rsidTr="000B0154">
        <w:trPr>
          <w:del w:id="852" w:author="Alex Graber" w:date="2020-08-29T08:57:00Z"/>
        </w:trPr>
        <w:tc>
          <w:tcPr>
            <w:tcW w:w="1795" w:type="dxa"/>
          </w:tcPr>
          <w:p w14:paraId="1356FD6E" w14:textId="6EC32FBB" w:rsidR="006622D2" w:rsidDel="00463EB4" w:rsidRDefault="006622D2" w:rsidP="00511132">
            <w:pPr>
              <w:spacing w:beforeLines="60" w:before="144" w:line="312" w:lineRule="auto"/>
              <w:contextualSpacing/>
              <w:rPr>
                <w:del w:id="853" w:author="Alex Graber" w:date="2020-08-29T08:57:00Z"/>
              </w:rPr>
            </w:pPr>
            <w:del w:id="854" w:author="Alex Graber" w:date="2020-08-29T08:57:00Z">
              <w:r w:rsidDel="00463EB4">
                <w:delText>Fedorov</w:delText>
              </w:r>
            </w:del>
          </w:p>
        </w:tc>
        <w:tc>
          <w:tcPr>
            <w:tcW w:w="1343" w:type="dxa"/>
            <w:vAlign w:val="center"/>
          </w:tcPr>
          <w:p w14:paraId="0B4515BE" w14:textId="30745530" w:rsidR="006622D2" w:rsidDel="00463EB4" w:rsidRDefault="006622D2" w:rsidP="00511132">
            <w:pPr>
              <w:spacing w:beforeLines="60" w:before="144" w:line="312" w:lineRule="auto"/>
              <w:contextualSpacing/>
              <w:jc w:val="center"/>
              <w:rPr>
                <w:del w:id="855" w:author="Alex Graber" w:date="2020-08-29T08:57:00Z"/>
              </w:rPr>
            </w:pPr>
            <w:del w:id="856" w:author="Alex Graber" w:date="2020-08-29T08:57:00Z">
              <w:r w:rsidDel="00463EB4">
                <w:delText>0</w:delText>
              </w:r>
            </w:del>
          </w:p>
        </w:tc>
        <w:tc>
          <w:tcPr>
            <w:tcW w:w="1410" w:type="dxa"/>
            <w:vAlign w:val="center"/>
          </w:tcPr>
          <w:p w14:paraId="745FD703" w14:textId="405BFC88" w:rsidR="006622D2" w:rsidDel="00463EB4" w:rsidRDefault="006622D2" w:rsidP="00511132">
            <w:pPr>
              <w:spacing w:beforeLines="60" w:before="144" w:line="312" w:lineRule="auto"/>
              <w:contextualSpacing/>
              <w:jc w:val="center"/>
              <w:rPr>
                <w:del w:id="857" w:author="Alex Graber" w:date="2020-08-29T08:57:00Z"/>
              </w:rPr>
            </w:pPr>
            <w:del w:id="858" w:author="Alex Graber" w:date="2020-08-29T08:57:00Z">
              <w:r w:rsidDel="00463EB4">
                <w:delText>2.0</w:delText>
              </w:r>
            </w:del>
          </w:p>
        </w:tc>
        <w:tc>
          <w:tcPr>
            <w:tcW w:w="1598" w:type="dxa"/>
            <w:vAlign w:val="center"/>
          </w:tcPr>
          <w:p w14:paraId="1BC888C0" w14:textId="58D0DD56" w:rsidR="006622D2" w:rsidDel="00463EB4" w:rsidRDefault="006622D2" w:rsidP="00511132">
            <w:pPr>
              <w:spacing w:beforeLines="60" w:before="144" w:line="312" w:lineRule="auto"/>
              <w:contextualSpacing/>
              <w:jc w:val="center"/>
              <w:rPr>
                <w:del w:id="859" w:author="Alex Graber" w:date="2020-08-29T08:57:00Z"/>
              </w:rPr>
            </w:pPr>
            <w:del w:id="860" w:author="Alex Graber" w:date="2020-08-29T08:57:00Z">
              <w:r w:rsidDel="00463EB4">
                <w:delText>10</w:delText>
              </w:r>
            </w:del>
          </w:p>
        </w:tc>
        <w:tc>
          <w:tcPr>
            <w:tcW w:w="1623" w:type="dxa"/>
            <w:vAlign w:val="center"/>
          </w:tcPr>
          <w:p w14:paraId="7732EE8F" w14:textId="18281F19" w:rsidR="006622D2" w:rsidDel="00463EB4" w:rsidRDefault="006622D2" w:rsidP="00511132">
            <w:pPr>
              <w:spacing w:beforeLines="60" w:before="144" w:line="312" w:lineRule="auto"/>
              <w:contextualSpacing/>
              <w:jc w:val="center"/>
              <w:rPr>
                <w:del w:id="861" w:author="Alex Graber" w:date="2020-08-29T08:57:00Z"/>
              </w:rPr>
            </w:pPr>
            <w:del w:id="862" w:author="Alex Graber" w:date="2020-08-29T08:57:00Z">
              <w:r w:rsidDel="00463EB4">
                <w:delText>131.0</w:delText>
              </w:r>
            </w:del>
          </w:p>
        </w:tc>
        <w:tc>
          <w:tcPr>
            <w:tcW w:w="1581" w:type="dxa"/>
          </w:tcPr>
          <w:p w14:paraId="1A86BAC1" w14:textId="1773CBBF" w:rsidR="006622D2" w:rsidDel="00463EB4" w:rsidRDefault="00A00ED3" w:rsidP="00511132">
            <w:pPr>
              <w:spacing w:beforeLines="60" w:before="144" w:line="312" w:lineRule="auto"/>
              <w:contextualSpacing/>
              <w:jc w:val="center"/>
              <w:rPr>
                <w:del w:id="863" w:author="Alex Graber" w:date="2020-08-29T08:57:00Z"/>
              </w:rPr>
            </w:pPr>
            <w:del w:id="864" w:author="Alex Graber" w:date="2020-08-29T08:57:00Z">
              <w:r w:rsidDel="00463EB4">
                <w:delText xml:space="preserve"> 76.3</w:delText>
              </w:r>
            </w:del>
          </w:p>
        </w:tc>
      </w:tr>
      <w:tr w:rsidR="000B0154" w:rsidDel="00463EB4" w14:paraId="3688D664" w14:textId="72E8C4B3" w:rsidTr="000B0154">
        <w:trPr>
          <w:del w:id="865" w:author="Alex Graber" w:date="2020-08-29T08:57:00Z"/>
        </w:trPr>
        <w:tc>
          <w:tcPr>
            <w:tcW w:w="1795" w:type="dxa"/>
          </w:tcPr>
          <w:p w14:paraId="7324A0D8" w14:textId="0419B7B7" w:rsidR="000B0154" w:rsidDel="00463EB4" w:rsidRDefault="000B0154" w:rsidP="000B0154">
            <w:pPr>
              <w:spacing w:beforeLines="60" w:before="144" w:line="312" w:lineRule="auto"/>
              <w:contextualSpacing/>
              <w:rPr>
                <w:del w:id="866" w:author="Alex Graber" w:date="2020-08-29T08:57:00Z"/>
              </w:rPr>
            </w:pPr>
            <w:del w:id="867" w:author="Alex Graber" w:date="2020-08-29T08:57:00Z">
              <w:r w:rsidDel="00463EB4">
                <w:delText>Genetic</w:delText>
              </w:r>
            </w:del>
          </w:p>
        </w:tc>
        <w:tc>
          <w:tcPr>
            <w:tcW w:w="1343" w:type="dxa"/>
            <w:vAlign w:val="center"/>
          </w:tcPr>
          <w:p w14:paraId="5F3B64E5" w14:textId="29B345CD" w:rsidR="000B0154" w:rsidDel="00463EB4" w:rsidRDefault="000B0154" w:rsidP="000B0154">
            <w:pPr>
              <w:spacing w:beforeLines="60" w:before="144" w:line="312" w:lineRule="auto"/>
              <w:contextualSpacing/>
              <w:jc w:val="center"/>
              <w:rPr>
                <w:del w:id="868" w:author="Alex Graber" w:date="2020-08-29T08:57:00Z"/>
              </w:rPr>
            </w:pPr>
            <w:del w:id="869" w:author="Alex Graber" w:date="2020-08-29T08:57:00Z">
              <w:r w:rsidDel="00463EB4">
                <w:delText>0</w:delText>
              </w:r>
            </w:del>
          </w:p>
        </w:tc>
        <w:tc>
          <w:tcPr>
            <w:tcW w:w="1410" w:type="dxa"/>
            <w:vAlign w:val="center"/>
          </w:tcPr>
          <w:p w14:paraId="049A8AB9" w14:textId="7FD8B8F2" w:rsidR="000B0154" w:rsidDel="00463EB4" w:rsidRDefault="000B0154" w:rsidP="000B0154">
            <w:pPr>
              <w:spacing w:beforeLines="60" w:before="144" w:line="312" w:lineRule="auto"/>
              <w:contextualSpacing/>
              <w:jc w:val="center"/>
              <w:rPr>
                <w:del w:id="870" w:author="Alex Graber" w:date="2020-08-29T08:57:00Z"/>
              </w:rPr>
            </w:pPr>
            <w:del w:id="871" w:author="Alex Graber" w:date="2020-08-29T08:57:00Z">
              <w:r w:rsidDel="00463EB4">
                <w:delText>1.3</w:delText>
              </w:r>
            </w:del>
          </w:p>
        </w:tc>
        <w:tc>
          <w:tcPr>
            <w:tcW w:w="1598" w:type="dxa"/>
            <w:vAlign w:val="center"/>
          </w:tcPr>
          <w:p w14:paraId="37C89367" w14:textId="7257DBF0" w:rsidR="000B0154" w:rsidDel="00463EB4" w:rsidRDefault="000B0154" w:rsidP="000B0154">
            <w:pPr>
              <w:spacing w:beforeLines="60" w:before="144" w:line="312" w:lineRule="auto"/>
              <w:contextualSpacing/>
              <w:jc w:val="center"/>
              <w:rPr>
                <w:del w:id="872" w:author="Alex Graber" w:date="2020-08-29T08:57:00Z"/>
              </w:rPr>
            </w:pPr>
            <w:del w:id="873" w:author="Alex Graber" w:date="2020-08-29T08:57:00Z">
              <w:r w:rsidDel="00463EB4">
                <w:delText>25</w:delText>
              </w:r>
            </w:del>
          </w:p>
        </w:tc>
        <w:tc>
          <w:tcPr>
            <w:tcW w:w="1623" w:type="dxa"/>
            <w:vAlign w:val="center"/>
          </w:tcPr>
          <w:p w14:paraId="24CBB91A" w14:textId="4A2DD102" w:rsidR="000B0154" w:rsidDel="00463EB4" w:rsidRDefault="000B0154" w:rsidP="000B0154">
            <w:pPr>
              <w:spacing w:beforeLines="60" w:before="144" w:line="312" w:lineRule="auto"/>
              <w:contextualSpacing/>
              <w:jc w:val="center"/>
              <w:rPr>
                <w:del w:id="874" w:author="Alex Graber" w:date="2020-08-29T08:57:00Z"/>
              </w:rPr>
            </w:pPr>
            <w:del w:id="875" w:author="Alex Graber" w:date="2020-08-29T08:57:00Z">
              <w:r w:rsidDel="00463EB4">
                <w:delText>131.0</w:delText>
              </w:r>
            </w:del>
          </w:p>
        </w:tc>
        <w:tc>
          <w:tcPr>
            <w:tcW w:w="1581" w:type="dxa"/>
          </w:tcPr>
          <w:p w14:paraId="3B5A5879" w14:textId="62019CC9" w:rsidR="000B0154" w:rsidDel="00463EB4" w:rsidRDefault="00A00ED3" w:rsidP="000B0154">
            <w:pPr>
              <w:spacing w:beforeLines="60" w:before="144" w:line="312" w:lineRule="auto"/>
              <w:contextualSpacing/>
              <w:jc w:val="center"/>
              <w:rPr>
                <w:del w:id="876" w:author="Alex Graber" w:date="2020-08-29T08:57:00Z"/>
              </w:rPr>
            </w:pPr>
            <w:del w:id="877" w:author="Alex Graber" w:date="2020-08-29T08:57:00Z">
              <w:r w:rsidDel="00463EB4">
                <w:delText xml:space="preserve"> 76.3</w:delText>
              </w:r>
            </w:del>
          </w:p>
        </w:tc>
      </w:tr>
      <w:tr w:rsidR="000B0154" w:rsidDel="00463EB4" w14:paraId="663C431C" w14:textId="74A5D5D5" w:rsidTr="000B0154">
        <w:trPr>
          <w:del w:id="878" w:author="Alex Graber" w:date="2020-08-29T08:57:00Z"/>
        </w:trPr>
        <w:tc>
          <w:tcPr>
            <w:tcW w:w="1795" w:type="dxa"/>
          </w:tcPr>
          <w:p w14:paraId="0643B5D3" w14:textId="2F3E3537" w:rsidR="000B0154" w:rsidDel="00463EB4" w:rsidRDefault="000B0154" w:rsidP="000B0154">
            <w:pPr>
              <w:spacing w:beforeLines="60" w:before="144" w:line="312" w:lineRule="auto"/>
              <w:contextualSpacing/>
              <w:rPr>
                <w:del w:id="879" w:author="Alex Graber" w:date="2020-08-29T08:57:00Z"/>
              </w:rPr>
            </w:pPr>
            <w:del w:id="880" w:author="Alex Graber" w:date="2020-08-29T08:57:00Z">
              <w:r w:rsidDel="00463EB4">
                <w:delText>Parallel Genetic</w:delText>
              </w:r>
            </w:del>
          </w:p>
        </w:tc>
        <w:tc>
          <w:tcPr>
            <w:tcW w:w="1343" w:type="dxa"/>
            <w:vAlign w:val="center"/>
          </w:tcPr>
          <w:p w14:paraId="6EA319F2" w14:textId="23636006" w:rsidR="000B0154" w:rsidDel="00463EB4" w:rsidRDefault="000B0154" w:rsidP="000B0154">
            <w:pPr>
              <w:spacing w:beforeLines="60" w:before="144" w:line="312" w:lineRule="auto"/>
              <w:contextualSpacing/>
              <w:jc w:val="center"/>
              <w:rPr>
                <w:del w:id="881" w:author="Alex Graber" w:date="2020-08-29T08:57:00Z"/>
              </w:rPr>
            </w:pPr>
            <w:del w:id="882" w:author="Alex Graber" w:date="2020-08-29T08:57:00Z">
              <w:r w:rsidDel="00463EB4">
                <w:delText>0</w:delText>
              </w:r>
            </w:del>
          </w:p>
        </w:tc>
        <w:tc>
          <w:tcPr>
            <w:tcW w:w="1410" w:type="dxa"/>
            <w:vAlign w:val="center"/>
          </w:tcPr>
          <w:p w14:paraId="02273EE5" w14:textId="3CDDC63F" w:rsidR="000B0154" w:rsidDel="00463EB4" w:rsidRDefault="000B0154" w:rsidP="000B0154">
            <w:pPr>
              <w:spacing w:beforeLines="60" w:before="144" w:line="312" w:lineRule="auto"/>
              <w:contextualSpacing/>
              <w:jc w:val="center"/>
              <w:rPr>
                <w:del w:id="883" w:author="Alex Graber" w:date="2020-08-29T08:57:00Z"/>
              </w:rPr>
            </w:pPr>
            <w:del w:id="884" w:author="Alex Graber" w:date="2020-08-29T08:57:00Z">
              <w:r w:rsidDel="00463EB4">
                <w:delText>7.3</w:delText>
              </w:r>
            </w:del>
          </w:p>
        </w:tc>
        <w:tc>
          <w:tcPr>
            <w:tcW w:w="1598" w:type="dxa"/>
            <w:vAlign w:val="center"/>
          </w:tcPr>
          <w:p w14:paraId="36A492E9" w14:textId="7E78412A" w:rsidR="000B0154" w:rsidDel="00463EB4" w:rsidRDefault="000B0154" w:rsidP="000B0154">
            <w:pPr>
              <w:spacing w:beforeLines="60" w:before="144" w:line="312" w:lineRule="auto"/>
              <w:contextualSpacing/>
              <w:jc w:val="center"/>
              <w:rPr>
                <w:del w:id="885" w:author="Alex Graber" w:date="2020-08-29T08:57:00Z"/>
              </w:rPr>
            </w:pPr>
            <w:del w:id="886" w:author="Alex Graber" w:date="2020-08-29T08:57:00Z">
              <w:r w:rsidDel="00463EB4">
                <w:delText>28</w:delText>
              </w:r>
            </w:del>
          </w:p>
        </w:tc>
        <w:tc>
          <w:tcPr>
            <w:tcW w:w="1623" w:type="dxa"/>
            <w:vAlign w:val="center"/>
          </w:tcPr>
          <w:p w14:paraId="62A4C591" w14:textId="60DEB1B8" w:rsidR="000B0154" w:rsidDel="00463EB4" w:rsidRDefault="000B0154" w:rsidP="000B0154">
            <w:pPr>
              <w:spacing w:beforeLines="60" w:before="144" w:line="312" w:lineRule="auto"/>
              <w:contextualSpacing/>
              <w:jc w:val="center"/>
              <w:rPr>
                <w:del w:id="887" w:author="Alex Graber" w:date="2020-08-29T08:57:00Z"/>
              </w:rPr>
            </w:pPr>
            <w:del w:id="888" w:author="Alex Graber" w:date="2020-08-29T08:57:00Z">
              <w:r w:rsidDel="00463EB4">
                <w:delText>131.0</w:delText>
              </w:r>
            </w:del>
          </w:p>
        </w:tc>
        <w:tc>
          <w:tcPr>
            <w:tcW w:w="1581" w:type="dxa"/>
          </w:tcPr>
          <w:p w14:paraId="00FAC8CA" w14:textId="02EDB783" w:rsidR="000B0154" w:rsidDel="00463EB4" w:rsidRDefault="00A00ED3" w:rsidP="000B0154">
            <w:pPr>
              <w:spacing w:beforeLines="60" w:before="144" w:line="312" w:lineRule="auto"/>
              <w:contextualSpacing/>
              <w:jc w:val="center"/>
              <w:rPr>
                <w:del w:id="889" w:author="Alex Graber" w:date="2020-08-29T08:57:00Z"/>
              </w:rPr>
            </w:pPr>
            <w:del w:id="890" w:author="Alex Graber" w:date="2020-08-29T08:57:00Z">
              <w:r w:rsidDel="00463EB4">
                <w:delText xml:space="preserve"> 76.3</w:delText>
              </w:r>
            </w:del>
          </w:p>
        </w:tc>
      </w:tr>
    </w:tbl>
    <w:p w14:paraId="0F5AD971" w14:textId="2B5489BC" w:rsidR="00511132" w:rsidRDefault="00511132" w:rsidP="002526B9">
      <w:pPr>
        <w:spacing w:beforeLines="60" w:before="144" w:line="312" w:lineRule="auto"/>
        <w:contextualSpacing/>
      </w:pPr>
    </w:p>
    <w:p w14:paraId="6534C849" w14:textId="3DCCA2C9" w:rsidR="00511132" w:rsidRDefault="00511132" w:rsidP="002526B9">
      <w:pPr>
        <w:spacing w:beforeLines="60" w:before="144" w:line="312" w:lineRule="auto"/>
        <w:contextualSpacing/>
        <w:rPr>
          <w:ins w:id="891" w:author="Alex Graber" w:date="2020-08-29T09:10:00Z"/>
        </w:rPr>
      </w:pPr>
    </w:p>
    <w:p w14:paraId="6E8DC3B8" w14:textId="0987DD7C" w:rsidR="003B4659" w:rsidRDefault="003B4659" w:rsidP="003B4659">
      <w:pPr>
        <w:spacing w:beforeLines="60" w:before="144" w:line="312" w:lineRule="auto"/>
        <w:ind w:firstLine="720"/>
        <w:contextualSpacing/>
        <w:rPr>
          <w:ins w:id="892" w:author="Alex Graber" w:date="2020-08-29T09:16:00Z"/>
        </w:rPr>
        <w:pPrChange w:id="893" w:author="Alex Graber" w:date="2020-08-29T09:16:00Z">
          <w:pPr>
            <w:spacing w:beforeLines="60" w:before="144" w:line="312" w:lineRule="auto"/>
            <w:contextualSpacing/>
          </w:pPr>
        </w:pPrChange>
      </w:pPr>
      <w:ins w:id="894" w:author="Alex Graber" w:date="2020-08-29T09:11:00Z">
        <w:r>
          <w:t xml:space="preserve">Importantly, we observe that our modifications to the Fedorov algorithm work </w:t>
        </w:r>
      </w:ins>
      <w:ins w:id="895" w:author="Alex Graber" w:date="2020-08-29T09:18:00Z">
        <w:r>
          <w:t xml:space="preserve">in practice </w:t>
        </w:r>
      </w:ins>
      <w:ins w:id="896" w:author="Alex Graber" w:date="2020-08-29T09:11:00Z">
        <w:r>
          <w:t xml:space="preserve">– in all cases, the final </w:t>
        </w:r>
      </w:ins>
      <w:ins w:id="897" w:author="Alex Graber" w:date="2020-08-29T09:20:00Z">
        <w:r w:rsidR="008940AC">
          <w:t>D-</w:t>
        </w:r>
      </w:ins>
      <w:ins w:id="898" w:author="Alex Graber" w:date="2020-08-29T09:11:00Z">
        <w:r>
          <w:t xml:space="preserve">optimality </w:t>
        </w:r>
      </w:ins>
      <w:ins w:id="899" w:author="Alex Graber" w:date="2020-08-29T09:12:00Z">
        <w:r>
          <w:t>demonstrates improvement</w:t>
        </w:r>
      </w:ins>
      <w:ins w:id="900" w:author="Alex Graber" w:date="2020-08-29T09:14:00Z">
        <w:r>
          <w:t xml:space="preserve">.  For both lambda=0 and lambda=1, </w:t>
        </w:r>
      </w:ins>
      <w:ins w:id="901" w:author="Alex Graber" w:date="2020-08-29T09:15:00Z">
        <w:r>
          <w:t xml:space="preserve">the modified Fedorov algorithm and the genetic algorithm consistently arrive at final designs with the exact same </w:t>
        </w:r>
      </w:ins>
      <w:ins w:id="902" w:author="Alex Graber" w:date="2020-08-29T09:20:00Z">
        <w:r w:rsidR="008940AC">
          <w:t>D-</w:t>
        </w:r>
      </w:ins>
      <w:ins w:id="903" w:author="Alex Graber" w:date="2020-08-29T09:15:00Z">
        <w:r>
          <w:t xml:space="preserve">optimality, as demonstrated by the </w:t>
        </w:r>
      </w:ins>
      <w:ins w:id="904" w:author="Alex Graber" w:date="2020-08-29T09:31:00Z">
        <w:r w:rsidR="00C358D4">
          <w:t>variance</w:t>
        </w:r>
      </w:ins>
      <w:ins w:id="905" w:author="Alex Graber" w:date="2020-08-29T09:15:00Z">
        <w:r>
          <w:t xml:space="preserve"> of 0</w:t>
        </w:r>
      </w:ins>
      <w:ins w:id="906" w:author="Alex Graber" w:date="2020-08-29T09:16:00Z">
        <w:r>
          <w:t>.00</w:t>
        </w:r>
      </w:ins>
      <w:ins w:id="907" w:author="Alex Graber" w:date="2020-08-29T09:15:00Z">
        <w:r>
          <w:t xml:space="preserve"> across all 500 trials.</w:t>
        </w:r>
      </w:ins>
    </w:p>
    <w:p w14:paraId="1D2F5B9B" w14:textId="1C9AD674" w:rsidR="003B4659" w:rsidRDefault="003B4659" w:rsidP="003B4659">
      <w:pPr>
        <w:spacing w:beforeLines="60" w:before="144" w:line="312" w:lineRule="auto"/>
        <w:ind w:firstLine="720"/>
        <w:contextualSpacing/>
        <w:rPr>
          <w:ins w:id="908" w:author="Alex Graber" w:date="2020-08-29T09:22:00Z"/>
        </w:rPr>
      </w:pPr>
      <w:ins w:id="909" w:author="Alex Graber" w:date="2020-08-29T09:16:00Z">
        <w:r>
          <w:t xml:space="preserve">Considering the differences between lambda=0 and lambda=1, we see that </w:t>
        </w:r>
      </w:ins>
      <w:ins w:id="910" w:author="Alex Graber" w:date="2020-08-29T09:18:00Z">
        <w:r>
          <w:t xml:space="preserve">penalization did in fact take place, as demonstrated by the lower initial </w:t>
        </w:r>
      </w:ins>
      <w:ins w:id="911" w:author="Alex Graber" w:date="2020-08-29T09:20:00Z">
        <w:r w:rsidR="008940AC">
          <w:t>D-</w:t>
        </w:r>
      </w:ins>
      <w:ins w:id="912" w:author="Alex Graber" w:date="2020-08-29T09:18:00Z">
        <w:r>
          <w:t xml:space="preserve">optimality where lambda=1.  </w:t>
        </w:r>
      </w:ins>
      <w:ins w:id="913" w:author="Alex Graber" w:date="2020-08-29T09:19:00Z">
        <w:r>
          <w:t xml:space="preserve">As there are violations to level balance </w:t>
        </w:r>
      </w:ins>
      <w:ins w:id="914" w:author="Alex Graber" w:date="2020-08-29T09:21:00Z">
        <w:r w:rsidR="008940AC">
          <w:t xml:space="preserve">per </w:t>
        </w:r>
      </w:ins>
      <w:ins w:id="915" w:author="Alex Graber" w:date="2020-08-29T09:22:00Z">
        <w:r w:rsidR="008940AC">
          <w:t>the distribution</w:t>
        </w:r>
      </w:ins>
      <w:ins w:id="916" w:author="Alex Graber" w:date="2020-08-29T09:21:00Z">
        <w:r w:rsidR="008940AC">
          <w:t xml:space="preserve"> constraints</w:t>
        </w:r>
      </w:ins>
      <w:ins w:id="917" w:author="Alex Graber" w:date="2020-08-29T09:22:00Z">
        <w:r w:rsidR="008940AC">
          <w:t>, the final D-optimality is also lower than the case when lambda=0.</w:t>
        </w:r>
      </w:ins>
    </w:p>
    <w:p w14:paraId="7B21E2D3" w14:textId="15210AC8" w:rsidR="008940AC" w:rsidRDefault="008940AC" w:rsidP="003B4659">
      <w:pPr>
        <w:spacing w:beforeLines="60" w:before="144" w:line="312" w:lineRule="auto"/>
        <w:ind w:firstLine="720"/>
        <w:contextualSpacing/>
        <w:pPrChange w:id="918" w:author="Alex Graber" w:date="2020-08-29T09:16:00Z">
          <w:pPr>
            <w:spacing w:beforeLines="60" w:before="144" w:line="312" w:lineRule="auto"/>
            <w:contextualSpacing/>
          </w:pPr>
        </w:pPrChange>
      </w:pPr>
      <w:ins w:id="919" w:author="Alex Graber" w:date="2020-08-29T09:22:00Z">
        <w:r>
          <w:t xml:space="preserve">Finally, it is interesting to note that the modified Fedorov algorithm had a vastly lower runtime than the genetic algorithm.  </w:t>
        </w:r>
      </w:ins>
    </w:p>
    <w:p w14:paraId="08969EAF" w14:textId="77777777" w:rsidR="00511132" w:rsidRDefault="00511132">
      <w:pPr>
        <w:rPr>
          <w:b/>
        </w:rPr>
      </w:pPr>
      <w:r>
        <w:rPr>
          <w:b/>
        </w:rPr>
        <w:br w:type="page"/>
      </w:r>
    </w:p>
    <w:p w14:paraId="75F96139" w14:textId="2996B61F" w:rsidR="00FB53CC" w:rsidRDefault="00FB53CC" w:rsidP="002526B9">
      <w:pPr>
        <w:spacing w:beforeLines="60" w:before="144" w:line="312" w:lineRule="auto"/>
        <w:contextualSpacing/>
        <w:rPr>
          <w:b/>
        </w:rPr>
      </w:pPr>
      <w:r>
        <w:rPr>
          <w:b/>
        </w:rPr>
        <w:lastRenderedPageBreak/>
        <w:t>Full Problem Description</w:t>
      </w:r>
    </w:p>
    <w:p w14:paraId="1FDBE376" w14:textId="5313446E" w:rsidR="00C20D61" w:rsidRDefault="00FB53CC" w:rsidP="002526B9">
      <w:pPr>
        <w:spacing w:beforeLines="60" w:before="144" w:line="312" w:lineRule="auto"/>
        <w:contextualSpacing/>
      </w:pPr>
      <w:r>
        <w:rPr>
          <w:b/>
        </w:rPr>
        <w:tab/>
      </w:r>
      <w:r>
        <w:t xml:space="preserve">As mentioned previously, the number of attributes in the full problem is generally limited to no more than 25, each with at most 5 levels due to the complexity of the simulation, limited respondent pool, and limited number of experiments possible per respondent.  For a </w:t>
      </w:r>
      <w:r w:rsidR="008940AC">
        <w:t xml:space="preserve">naïve </w:t>
      </w:r>
      <w:r>
        <w:t>Type 2 Diabetes study, we might define patients</w:t>
      </w:r>
      <w:r w:rsidR="008F62A8">
        <w:t xml:space="preserve"> with </w:t>
      </w:r>
      <w:r w:rsidR="008940AC">
        <w:t>8</w:t>
      </w:r>
      <w:r w:rsidR="008F62A8">
        <w:t xml:space="preserve"> attributes, each containing between 2-4 levels</w:t>
      </w:r>
      <w:r w:rsidR="00C20D61">
        <w:t xml:space="preserve">: </w:t>
      </w:r>
    </w:p>
    <w:tbl>
      <w:tblPr>
        <w:tblStyle w:val="GridTable3-Accent1"/>
        <w:tblW w:w="9140" w:type="dxa"/>
        <w:tblInd w:w="5" w:type="dxa"/>
        <w:tblCellMar>
          <w:left w:w="43" w:type="dxa"/>
          <w:right w:w="43" w:type="dxa"/>
        </w:tblCellMar>
        <w:tblLook w:val="04A0" w:firstRow="1" w:lastRow="0" w:firstColumn="1" w:lastColumn="0" w:noHBand="0" w:noVBand="1"/>
      </w:tblPr>
      <w:tblGrid>
        <w:gridCol w:w="1440"/>
        <w:gridCol w:w="1361"/>
        <w:gridCol w:w="1833"/>
        <w:gridCol w:w="1872"/>
        <w:gridCol w:w="1296"/>
        <w:gridCol w:w="1338"/>
      </w:tblGrid>
      <w:tr w:rsidR="00987473" w:rsidRPr="00987473" w14:paraId="1ECCB489" w14:textId="77777777" w:rsidTr="008940A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40" w:type="dxa"/>
            <w:noWrap/>
            <w:hideMark/>
          </w:tcPr>
          <w:p w14:paraId="79E51783" w14:textId="77777777" w:rsidR="00987473" w:rsidRPr="00987473" w:rsidRDefault="00987473" w:rsidP="00987473">
            <w:pPr>
              <w:rPr>
                <w:rFonts w:ascii="Times New Roman" w:eastAsia="Times New Roman" w:hAnsi="Times New Roman" w:cs="Times New Roman"/>
              </w:rPr>
            </w:pPr>
          </w:p>
        </w:tc>
        <w:tc>
          <w:tcPr>
            <w:tcW w:w="1361" w:type="dxa"/>
            <w:noWrap/>
            <w:hideMark/>
          </w:tcPr>
          <w:p w14:paraId="64C3E5CA"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0</w:t>
            </w:r>
          </w:p>
        </w:tc>
        <w:tc>
          <w:tcPr>
            <w:tcW w:w="1833" w:type="dxa"/>
            <w:noWrap/>
            <w:hideMark/>
          </w:tcPr>
          <w:p w14:paraId="4A53511F"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1</w:t>
            </w:r>
          </w:p>
        </w:tc>
        <w:tc>
          <w:tcPr>
            <w:tcW w:w="1872" w:type="dxa"/>
            <w:noWrap/>
            <w:hideMark/>
          </w:tcPr>
          <w:p w14:paraId="795BEAD3"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w:t>
            </w:r>
          </w:p>
        </w:tc>
        <w:tc>
          <w:tcPr>
            <w:tcW w:w="1296" w:type="dxa"/>
            <w:noWrap/>
            <w:hideMark/>
          </w:tcPr>
          <w:p w14:paraId="564C9551"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3</w:t>
            </w:r>
          </w:p>
        </w:tc>
        <w:tc>
          <w:tcPr>
            <w:tcW w:w="1338" w:type="dxa"/>
            <w:noWrap/>
            <w:hideMark/>
          </w:tcPr>
          <w:p w14:paraId="53091739" w14:textId="77777777" w:rsidR="00987473" w:rsidRPr="00987473" w:rsidRDefault="00987473" w:rsidP="0098747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Distribution</w:t>
            </w:r>
          </w:p>
        </w:tc>
      </w:tr>
      <w:tr w:rsidR="00987473" w:rsidRPr="00987473" w14:paraId="7E337F5A" w14:textId="77777777" w:rsidTr="008940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E36A28B"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Age</w:t>
            </w:r>
          </w:p>
        </w:tc>
        <w:tc>
          <w:tcPr>
            <w:tcW w:w="1361" w:type="dxa"/>
            <w:noWrap/>
            <w:hideMark/>
          </w:tcPr>
          <w:p w14:paraId="01067FD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Youth</w:t>
            </w:r>
          </w:p>
        </w:tc>
        <w:tc>
          <w:tcPr>
            <w:tcW w:w="1833" w:type="dxa"/>
            <w:noWrap/>
            <w:hideMark/>
          </w:tcPr>
          <w:p w14:paraId="71644B86"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Adult</w:t>
            </w:r>
          </w:p>
        </w:tc>
        <w:tc>
          <w:tcPr>
            <w:tcW w:w="1872" w:type="dxa"/>
            <w:noWrap/>
            <w:hideMark/>
          </w:tcPr>
          <w:p w14:paraId="2FB258C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Elderly</w:t>
            </w:r>
          </w:p>
        </w:tc>
        <w:tc>
          <w:tcPr>
            <w:tcW w:w="1296" w:type="dxa"/>
            <w:noWrap/>
            <w:hideMark/>
          </w:tcPr>
          <w:p w14:paraId="6803B9E7"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71FFD24B"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5854D634" w14:textId="77777777" w:rsidTr="008940AC">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8A9A67E"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Gender</w:t>
            </w:r>
          </w:p>
        </w:tc>
        <w:tc>
          <w:tcPr>
            <w:tcW w:w="1361" w:type="dxa"/>
            <w:noWrap/>
            <w:hideMark/>
          </w:tcPr>
          <w:p w14:paraId="3F6500EC"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Male</w:t>
            </w:r>
          </w:p>
        </w:tc>
        <w:tc>
          <w:tcPr>
            <w:tcW w:w="1833" w:type="dxa"/>
            <w:noWrap/>
            <w:hideMark/>
          </w:tcPr>
          <w:p w14:paraId="20E12CB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Female</w:t>
            </w:r>
          </w:p>
        </w:tc>
        <w:tc>
          <w:tcPr>
            <w:tcW w:w="1872" w:type="dxa"/>
            <w:noWrap/>
            <w:hideMark/>
          </w:tcPr>
          <w:p w14:paraId="797D06D3"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96" w:type="dxa"/>
            <w:noWrap/>
            <w:hideMark/>
          </w:tcPr>
          <w:p w14:paraId="4C7BBC25"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38" w:type="dxa"/>
            <w:noWrap/>
            <w:hideMark/>
          </w:tcPr>
          <w:p w14:paraId="41EDBC12"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50/50</w:t>
            </w:r>
          </w:p>
        </w:tc>
      </w:tr>
      <w:tr w:rsidR="00987473" w:rsidRPr="00987473" w14:paraId="0068258B" w14:textId="77777777" w:rsidTr="008940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9AA76A9"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Race</w:t>
            </w:r>
          </w:p>
        </w:tc>
        <w:tc>
          <w:tcPr>
            <w:tcW w:w="1361" w:type="dxa"/>
            <w:noWrap/>
            <w:hideMark/>
          </w:tcPr>
          <w:p w14:paraId="2B970F35"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Caucasian</w:t>
            </w:r>
          </w:p>
        </w:tc>
        <w:tc>
          <w:tcPr>
            <w:tcW w:w="1833" w:type="dxa"/>
            <w:noWrap/>
            <w:hideMark/>
          </w:tcPr>
          <w:p w14:paraId="5D2F279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987473">
              <w:rPr>
                <w:rFonts w:ascii="Calibri" w:eastAsia="Times New Roman" w:hAnsi="Calibri" w:cs="Calibri"/>
                <w:color w:val="000000"/>
              </w:rPr>
              <w:t>African-American</w:t>
            </w:r>
            <w:proofErr w:type="gramEnd"/>
          </w:p>
        </w:tc>
        <w:tc>
          <w:tcPr>
            <w:tcW w:w="1872" w:type="dxa"/>
            <w:noWrap/>
            <w:hideMark/>
          </w:tcPr>
          <w:p w14:paraId="750F972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Hispanic</w:t>
            </w:r>
          </w:p>
        </w:tc>
        <w:tc>
          <w:tcPr>
            <w:tcW w:w="1296" w:type="dxa"/>
            <w:noWrap/>
            <w:hideMark/>
          </w:tcPr>
          <w:p w14:paraId="7227EE8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Asian</w:t>
            </w:r>
          </w:p>
        </w:tc>
        <w:tc>
          <w:tcPr>
            <w:tcW w:w="1338" w:type="dxa"/>
            <w:noWrap/>
            <w:hideMark/>
          </w:tcPr>
          <w:p w14:paraId="00F63551"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40/20/20/20</w:t>
            </w:r>
          </w:p>
        </w:tc>
      </w:tr>
      <w:tr w:rsidR="00987473" w:rsidRPr="00987473" w14:paraId="471E97EC" w14:textId="77777777" w:rsidTr="008940AC">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674F30E"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BMI</w:t>
            </w:r>
          </w:p>
        </w:tc>
        <w:tc>
          <w:tcPr>
            <w:tcW w:w="1361" w:type="dxa"/>
            <w:noWrap/>
            <w:hideMark/>
          </w:tcPr>
          <w:p w14:paraId="3F9D2FD8"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Underweight</w:t>
            </w:r>
          </w:p>
        </w:tc>
        <w:tc>
          <w:tcPr>
            <w:tcW w:w="1833" w:type="dxa"/>
            <w:noWrap/>
            <w:hideMark/>
          </w:tcPr>
          <w:p w14:paraId="0C41580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72" w:type="dxa"/>
            <w:noWrap/>
            <w:hideMark/>
          </w:tcPr>
          <w:p w14:paraId="41DB9163"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Obese</w:t>
            </w:r>
          </w:p>
        </w:tc>
        <w:tc>
          <w:tcPr>
            <w:tcW w:w="1296" w:type="dxa"/>
            <w:noWrap/>
            <w:hideMark/>
          </w:tcPr>
          <w:p w14:paraId="1F655251"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0D13AE9E"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25/40/40</w:t>
            </w:r>
          </w:p>
        </w:tc>
      </w:tr>
      <w:tr w:rsidR="00987473" w:rsidRPr="00987473" w14:paraId="117DFA14" w14:textId="77777777" w:rsidTr="008940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BB71F3C" w14:textId="7BBD3240" w:rsidR="00987473" w:rsidRPr="00987473" w:rsidRDefault="008940AC" w:rsidP="00987473">
            <w:pPr>
              <w:rPr>
                <w:rFonts w:ascii="Calibri" w:eastAsia="Times New Roman" w:hAnsi="Calibri" w:cs="Calibri"/>
                <w:b/>
                <w:bCs/>
                <w:color w:val="000000"/>
              </w:rPr>
            </w:pPr>
            <w:r>
              <w:rPr>
                <w:rFonts w:ascii="Calibri" w:eastAsia="Times New Roman" w:hAnsi="Calibri" w:cs="Calibri"/>
                <w:b/>
                <w:bCs/>
                <w:color w:val="000000"/>
              </w:rPr>
              <w:t>T2D Dx</w:t>
            </w:r>
          </w:p>
        </w:tc>
        <w:tc>
          <w:tcPr>
            <w:tcW w:w="1361" w:type="dxa"/>
            <w:noWrap/>
            <w:hideMark/>
          </w:tcPr>
          <w:p w14:paraId="3B362D38"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w:t>
            </w:r>
          </w:p>
        </w:tc>
        <w:tc>
          <w:tcPr>
            <w:tcW w:w="1833" w:type="dxa"/>
            <w:noWrap/>
            <w:hideMark/>
          </w:tcPr>
          <w:p w14:paraId="287190E4"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Yes</w:t>
            </w:r>
          </w:p>
        </w:tc>
        <w:tc>
          <w:tcPr>
            <w:tcW w:w="1872" w:type="dxa"/>
            <w:noWrap/>
            <w:hideMark/>
          </w:tcPr>
          <w:p w14:paraId="27D0429C"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96" w:type="dxa"/>
            <w:noWrap/>
            <w:hideMark/>
          </w:tcPr>
          <w:p w14:paraId="7B9834F5"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38" w:type="dxa"/>
            <w:noWrap/>
            <w:hideMark/>
          </w:tcPr>
          <w:p w14:paraId="1934967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50/50</w:t>
            </w:r>
          </w:p>
        </w:tc>
      </w:tr>
      <w:tr w:rsidR="00987473" w:rsidRPr="00987473" w14:paraId="7F3C72C6" w14:textId="77777777" w:rsidTr="008940AC">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4FA7B05"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LDL</w:t>
            </w:r>
          </w:p>
        </w:tc>
        <w:tc>
          <w:tcPr>
            <w:tcW w:w="1361" w:type="dxa"/>
            <w:noWrap/>
            <w:hideMark/>
          </w:tcPr>
          <w:p w14:paraId="484E66A0"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Low</w:t>
            </w:r>
          </w:p>
        </w:tc>
        <w:tc>
          <w:tcPr>
            <w:tcW w:w="1833" w:type="dxa"/>
            <w:noWrap/>
            <w:hideMark/>
          </w:tcPr>
          <w:p w14:paraId="02C3F30D"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324FF4EB"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4073A1E2"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338" w:type="dxa"/>
            <w:noWrap/>
            <w:hideMark/>
          </w:tcPr>
          <w:p w14:paraId="2F1622A9"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6E51A439" w14:textId="77777777" w:rsidTr="008940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D0C1DC6"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BP</w:t>
            </w:r>
          </w:p>
        </w:tc>
        <w:tc>
          <w:tcPr>
            <w:tcW w:w="1361" w:type="dxa"/>
            <w:noWrap/>
            <w:hideMark/>
          </w:tcPr>
          <w:p w14:paraId="64DF1AE8"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5E181849"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5D6898D6"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10BC2E4D"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38" w:type="dxa"/>
            <w:noWrap/>
            <w:hideMark/>
          </w:tcPr>
          <w:p w14:paraId="1E48EA4F" w14:textId="77777777" w:rsidR="00987473" w:rsidRPr="00987473" w:rsidRDefault="00987473" w:rsidP="0098747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25/50/25</w:t>
            </w:r>
          </w:p>
        </w:tc>
      </w:tr>
      <w:tr w:rsidR="00987473" w:rsidRPr="00987473" w14:paraId="31B71136" w14:textId="77777777" w:rsidTr="008940AC">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D162281" w14:textId="77777777" w:rsidR="00987473" w:rsidRPr="00987473" w:rsidRDefault="00987473" w:rsidP="00987473">
            <w:pPr>
              <w:rPr>
                <w:rFonts w:ascii="Calibri" w:eastAsia="Times New Roman" w:hAnsi="Calibri" w:cs="Calibri"/>
                <w:b/>
                <w:bCs/>
                <w:color w:val="000000"/>
              </w:rPr>
            </w:pPr>
            <w:r w:rsidRPr="00987473">
              <w:rPr>
                <w:rFonts w:ascii="Calibri" w:eastAsia="Times New Roman" w:hAnsi="Calibri" w:cs="Calibri"/>
                <w:b/>
                <w:bCs/>
                <w:color w:val="000000"/>
              </w:rPr>
              <w:t>A1C</w:t>
            </w:r>
          </w:p>
        </w:tc>
        <w:tc>
          <w:tcPr>
            <w:tcW w:w="1361" w:type="dxa"/>
            <w:noWrap/>
            <w:hideMark/>
          </w:tcPr>
          <w:p w14:paraId="65369C2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Normal</w:t>
            </w:r>
          </w:p>
        </w:tc>
        <w:tc>
          <w:tcPr>
            <w:tcW w:w="1833" w:type="dxa"/>
            <w:noWrap/>
            <w:hideMark/>
          </w:tcPr>
          <w:p w14:paraId="7B12916F"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Moderate</w:t>
            </w:r>
          </w:p>
        </w:tc>
        <w:tc>
          <w:tcPr>
            <w:tcW w:w="1872" w:type="dxa"/>
            <w:noWrap/>
            <w:hideMark/>
          </w:tcPr>
          <w:p w14:paraId="126251C7"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High</w:t>
            </w:r>
          </w:p>
        </w:tc>
        <w:tc>
          <w:tcPr>
            <w:tcW w:w="1296" w:type="dxa"/>
            <w:noWrap/>
            <w:hideMark/>
          </w:tcPr>
          <w:p w14:paraId="60E7FBE9"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Very High</w:t>
            </w:r>
          </w:p>
        </w:tc>
        <w:tc>
          <w:tcPr>
            <w:tcW w:w="1338" w:type="dxa"/>
            <w:noWrap/>
            <w:hideMark/>
          </w:tcPr>
          <w:p w14:paraId="3EB7F176" w14:textId="77777777" w:rsidR="00987473" w:rsidRPr="00987473" w:rsidRDefault="00987473" w:rsidP="0098747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87473">
              <w:rPr>
                <w:rFonts w:ascii="Calibri" w:eastAsia="Times New Roman" w:hAnsi="Calibri" w:cs="Calibri"/>
                <w:color w:val="000000"/>
              </w:rPr>
              <w:t>25/25/25/25</w:t>
            </w:r>
          </w:p>
        </w:tc>
      </w:tr>
    </w:tbl>
    <w:p w14:paraId="32FF47B2" w14:textId="77777777" w:rsidR="00C20D61" w:rsidRDefault="00C20D61" w:rsidP="002526B9">
      <w:pPr>
        <w:spacing w:beforeLines="60" w:before="144" w:line="312" w:lineRule="auto"/>
        <w:contextualSpacing/>
      </w:pPr>
    </w:p>
    <w:p w14:paraId="0E3F7D5A" w14:textId="78BDBC35" w:rsidR="00FB53CC" w:rsidRPr="00A15D42" w:rsidRDefault="00164F70" w:rsidP="00A15D42">
      <w:pPr>
        <w:spacing w:beforeLines="60" w:before="144" w:line="312" w:lineRule="auto"/>
        <w:contextualSpacing/>
      </w:pPr>
      <w:r>
        <w:t>Among the attributes are a Type 2 Diabetes diagnosis (yes or no) and a given patient’s A1C levels (normal, moderate, high</w:t>
      </w:r>
      <w:r w:rsidR="00987473">
        <w:t>, or very high</w:t>
      </w:r>
      <w:r>
        <w:t xml:space="preserve">).  As T2D diagnosis and A1C are linked, we have the following interaction constraints: (1) Patients with normal A1C </w:t>
      </w:r>
      <w:r w:rsidRPr="00987473">
        <w:rPr>
          <w:i/>
        </w:rPr>
        <w:t>cannot</w:t>
      </w:r>
      <w:r>
        <w:t xml:space="preserve"> have T2D, and (2) Patients with </w:t>
      </w:r>
      <w:r w:rsidR="00987473">
        <w:t xml:space="preserve">very </w:t>
      </w:r>
      <w:r>
        <w:t xml:space="preserve">high A1C </w:t>
      </w:r>
      <w:r w:rsidRPr="00987473">
        <w:rPr>
          <w:i/>
        </w:rPr>
        <w:t>must</w:t>
      </w:r>
      <w:r>
        <w:t xml:space="preserve"> have T2D.</w:t>
      </w:r>
    </w:p>
    <w:p w14:paraId="34B89E1E" w14:textId="20FB39D7" w:rsidR="00FB53CC" w:rsidRDefault="00164F70" w:rsidP="00164F70">
      <w:pPr>
        <w:spacing w:beforeLines="60" w:before="144" w:line="312" w:lineRule="auto"/>
        <w:ind w:firstLine="720"/>
        <w:contextualSpacing/>
        <w:jc w:val="both"/>
      </w:pPr>
      <w:r>
        <w:t>The</w:t>
      </w:r>
      <w:r w:rsidR="00FB53CC">
        <w:t xml:space="preserve"> candidate set</w:t>
      </w:r>
      <w:r>
        <w:t xml:space="preserve"> for this problem has </w:t>
      </w:r>
      <w:r w:rsidR="008940AC">
        <w:t>41,472</w:t>
      </w:r>
      <w:r>
        <w:t xml:space="preserve"> different combinations.</w:t>
      </w:r>
      <w:r w:rsidR="00FB53CC">
        <w:t xml:space="preserve">  </w:t>
      </w:r>
      <w:r>
        <w:t xml:space="preserve">As before, </w:t>
      </w:r>
      <w:r w:rsidR="00FB53CC">
        <w:t>we seek to reduce time-in-survey by creating a fractional-factorial design</w:t>
      </w:r>
      <w:r>
        <w:t>, this time consisting</w:t>
      </w:r>
      <w:r w:rsidR="00FB53CC">
        <w:t xml:space="preserve"> of </w:t>
      </w:r>
      <w:r w:rsidR="008940AC">
        <w:t>16</w:t>
      </w:r>
      <w:r w:rsidR="00FB53CC">
        <w:t xml:space="preserve"> unique patient profiles.  </w:t>
      </w:r>
      <w:r>
        <w:t>The</w:t>
      </w:r>
      <w:r w:rsidR="00FB53CC">
        <w:t xml:space="preserve"> </w:t>
      </w:r>
      <w:r w:rsidR="008940AC">
        <w:t>16</w:t>
      </w:r>
      <w:r>
        <w:t>-profile</w:t>
      </w:r>
      <w:r w:rsidR="00FB53CC">
        <w:t xml:space="preserve"> fractional-factorial design must be as efficient as possible.</w:t>
      </w:r>
    </w:p>
    <w:p w14:paraId="3F3CBABC" w14:textId="3B662B51" w:rsidR="00C701C9" w:rsidRDefault="00C701C9">
      <w:pPr>
        <w:rPr>
          <w:b/>
        </w:rPr>
      </w:pPr>
      <w:r>
        <w:rPr>
          <w:b/>
        </w:rPr>
        <w:br w:type="page"/>
      </w:r>
    </w:p>
    <w:p w14:paraId="59988A35" w14:textId="201ACFF7" w:rsidR="00FB53CC" w:rsidRPr="00F31EF9" w:rsidRDefault="00C701C9" w:rsidP="002526B9">
      <w:pPr>
        <w:spacing w:beforeLines="60" w:before="144" w:line="312" w:lineRule="auto"/>
        <w:contextualSpacing/>
        <w:rPr>
          <w:b/>
        </w:rPr>
      </w:pPr>
      <w:r w:rsidRPr="00F31EF9">
        <w:rPr>
          <w:b/>
        </w:rPr>
        <w:lastRenderedPageBreak/>
        <w:t>Model Definition:</w:t>
      </w:r>
    </w:p>
    <w:p w14:paraId="64F17B67" w14:textId="77777777" w:rsidR="00C701C9" w:rsidRPr="00F31EF9" w:rsidRDefault="00C701C9" w:rsidP="00C701C9">
      <w:pPr>
        <w:rPr>
          <w:rFonts w:eastAsiaTheme="minorEastAsia"/>
        </w:rPr>
      </w:pPr>
      <m:oMathPara>
        <m:oMath>
          <m:r>
            <w:rPr>
              <w:rFonts w:ascii="Cambria Math" w:hAnsi="Cambria Math"/>
            </w:rPr>
            <m:t>maximize  f</m:t>
          </m:r>
          <m:d>
            <m:dPr>
              <m:ctrlPr>
                <w:rPr>
                  <w:rFonts w:ascii="Cambria Math" w:hAnsi="Cambria Math"/>
                  <w:i/>
                </w:rPr>
              </m:ctrlPr>
            </m:dPr>
            <m:e>
              <m:r>
                <w:rPr>
                  <w:rFonts w:ascii="Cambria Math" w:hAnsi="Cambria Math"/>
                </w:rPr>
                <m:t>X</m:t>
              </m:r>
            </m:e>
          </m:d>
          <m:r>
            <w:rPr>
              <w:rFonts w:ascii="Cambria Math" w:hAnsi="Cambria Math"/>
            </w:rPr>
            <m:t>=100</m:t>
          </m:r>
          <m:f>
            <m:fPr>
              <m:ctrlPr>
                <w:rPr>
                  <w:rFonts w:ascii="Cambria Math" w:hAnsi="Cambria Math"/>
                  <w:i/>
                </w:rPr>
              </m:ctrlPr>
            </m:fPr>
            <m:num>
              <m:sSup>
                <m:sSupPr>
                  <m:ctrlPr>
                    <w:rPr>
                      <w:rFonts w:ascii="Cambria Math" w:hAnsi="Cambria Math"/>
                      <w:i/>
                    </w:rPr>
                  </m:ctrlPr>
                </m:sSupPr>
                <m:e>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1/p</m:t>
                  </m:r>
                </m:sup>
              </m:sSup>
            </m:num>
            <m:den>
              <m:r>
                <w:rPr>
                  <w:rFonts w:ascii="Cambria Math" w:hAnsi="Cambria Math"/>
                </w:rPr>
                <m:t>N</m:t>
              </m:r>
            </m:den>
          </m:f>
          <m:r>
            <w:rPr>
              <w:rFonts w:ascii="Cambria Math" w:hAnsi="Cambria Math"/>
            </w:rPr>
            <m:t xml:space="preserve"> -λ</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distribution</m:t>
                      </m:r>
                    </m:sub>
                  </m:sSub>
                </m:e>
              </m:d>
              <m:r>
                <w:rPr>
                  <w:rFonts w:ascii="Cambria Math" w:hAnsi="Cambria Math"/>
                </w:rPr>
                <m:t xml:space="preserve"> </m:t>
              </m:r>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interaction</m:t>
                      </m:r>
                    </m:sub>
                  </m:sSub>
                </m:e>
              </m:d>
              <m:r>
                <w:rPr>
                  <w:rFonts w:ascii="Cambria Math" w:hAnsi="Cambria Math"/>
                </w:rPr>
                <m:t xml:space="preserve"> </m:t>
              </m:r>
            </m:e>
          </m:nary>
          <m:r>
            <w:rPr>
              <w:rFonts w:ascii="Cambria Math" w:hAnsi="Cambria Math"/>
            </w:rPr>
            <m:t>,</m:t>
          </m:r>
        </m:oMath>
      </m:oMathPara>
    </w:p>
    <w:p w14:paraId="1F181974" w14:textId="77777777" w:rsidR="00C701C9" w:rsidRPr="00F31EF9" w:rsidRDefault="00C701C9" w:rsidP="00C701C9"/>
    <w:p w14:paraId="3FA8E9D5" w14:textId="24F8CAB3" w:rsidR="00C701C9" w:rsidRPr="00F31EF9" w:rsidRDefault="00C701C9" w:rsidP="00C701C9">
      <w:pPr>
        <w:spacing w:beforeLines="60" w:before="144" w:line="312" w:lineRule="auto"/>
        <w:contextualSpacing/>
      </w:pPr>
      <w:r w:rsidRPr="00F31EF9">
        <w:t xml:space="preserve">where N is the number of observations, </w:t>
      </w:r>
      <w:r w:rsidRPr="00F31EF9">
        <w:sym w:font="Symbol" w:char="F064"/>
      </w:r>
      <w:r w:rsidRPr="00F31EF9">
        <w:t xml:space="preserve"> are vectors of slack variables, and X is the design matrix</w:t>
      </w:r>
      <w:r w:rsidR="008061B1" w:rsidRPr="00F31EF9">
        <w:t xml:space="preserve"> consisting of </w:t>
      </w:r>
      <w:proofErr w:type="spellStart"/>
      <w:r w:rsidR="00EF053B" w:rsidRPr="00F31EF9">
        <w:rPr>
          <w:rFonts w:ascii="Cambria" w:hAnsi="Cambria"/>
          <w:i/>
        </w:rPr>
        <w:t>A</w:t>
      </w:r>
      <w:r w:rsidR="00EF053B" w:rsidRPr="00F31EF9">
        <w:rPr>
          <w:rFonts w:ascii="Cambria" w:hAnsi="Cambria"/>
          <w:i/>
          <w:vertAlign w:val="superscript"/>
        </w:rPr>
        <w:t>j</w:t>
      </w:r>
      <w:proofErr w:type="spellEnd"/>
      <w:r w:rsidR="00EF053B" w:rsidRPr="00F31EF9">
        <w:t xml:space="preserve"> attributes</w:t>
      </w:r>
      <w:r w:rsidR="005C08AE" w:rsidRPr="00F31EF9">
        <w:t>:</w:t>
      </w:r>
    </w:p>
    <w:p w14:paraId="13D5D2B2" w14:textId="3297A19A" w:rsidR="005C08AE" w:rsidRPr="00F31EF9" w:rsidRDefault="00463EB4" w:rsidP="005C08AE">
      <w:pPr>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16</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16</m:t>
                        </m:r>
                      </m:sup>
                    </m:sSubSup>
                  </m:e>
                </m:mr>
              </m:m>
            </m:e>
          </m:d>
        </m:oMath>
      </m:oMathPara>
    </w:p>
    <w:p w14:paraId="0D00C20C" w14:textId="77777777" w:rsidR="005C08AE" w:rsidRPr="00F31EF9" w:rsidRDefault="005C08AE" w:rsidP="005C08AE">
      <w:pPr>
        <w:rPr>
          <w:rFonts w:eastAsiaTheme="minorEastAsia"/>
        </w:rPr>
      </w:pPr>
    </w:p>
    <w:p w14:paraId="7120EF7E" w14:textId="3806496C" w:rsidR="005C08AE" w:rsidRPr="00F31EF9" w:rsidRDefault="005C08AE" w:rsidP="005C08AE">
      <w:pPr>
        <w:rPr>
          <w:rFonts w:eastAsiaTheme="minorEastAsia"/>
        </w:rPr>
      </w:pPr>
      <w:r w:rsidRPr="00F31EF9">
        <w:rPr>
          <w:rFonts w:eastAsiaTheme="minorEastAsia"/>
        </w:rPr>
        <w:t xml:space="preserve">With decision variables </w:t>
      </w:r>
      <w:r w:rsidRPr="00F31EF9">
        <w:rPr>
          <w:rFonts w:ascii="Cambria" w:eastAsiaTheme="minorEastAsia" w:hAnsi="Cambria"/>
          <w:i/>
        </w:rPr>
        <w:t>A</w:t>
      </w:r>
      <w:r w:rsidR="00B278BF" w:rsidRPr="00F31EF9">
        <w:rPr>
          <w:rFonts w:ascii="Cambria" w:eastAsiaTheme="minorEastAsia" w:hAnsi="Cambria"/>
          <w:i/>
          <w:vertAlign w:val="superscript"/>
        </w:rPr>
        <w:t>1…16</w:t>
      </w:r>
      <w:r w:rsidRPr="00F31EF9">
        <w:rPr>
          <w:rFonts w:eastAsiaTheme="minorEastAsia"/>
        </w:rPr>
        <w:t xml:space="preserve"> representing attributes:</w:t>
      </w:r>
    </w:p>
    <w:p w14:paraId="643B75B8" w14:textId="58200A9B" w:rsidR="006F459C" w:rsidRPr="00F31EF9" w:rsidRDefault="006F459C" w:rsidP="005C08AE">
      <w:pPr>
        <w:rPr>
          <w:rFonts w:eastAsiaTheme="minorEastAsia"/>
        </w:rPr>
      </w:pPr>
    </w:p>
    <w:tbl>
      <w:tblPr>
        <w:tblW w:w="7056" w:type="dxa"/>
        <w:tblInd w:w="607" w:type="dxa"/>
        <w:tblLook w:val="04A0" w:firstRow="1" w:lastRow="0" w:firstColumn="1" w:lastColumn="0" w:noHBand="0" w:noVBand="1"/>
      </w:tblPr>
      <w:tblGrid>
        <w:gridCol w:w="1818"/>
        <w:gridCol w:w="810"/>
        <w:gridCol w:w="4428"/>
      </w:tblGrid>
      <w:tr w:rsidR="00F31EF9" w:rsidRPr="00F31EF9" w14:paraId="0A55ED76" w14:textId="77777777" w:rsidTr="006F459C">
        <w:trPr>
          <w:trHeight w:val="320"/>
        </w:trPr>
        <w:tc>
          <w:tcPr>
            <w:tcW w:w="1818" w:type="dxa"/>
            <w:shd w:val="clear" w:color="auto" w:fill="auto"/>
            <w:noWrap/>
            <w:vAlign w:val="bottom"/>
            <w:hideMark/>
          </w:tcPr>
          <w:p w14:paraId="412F4403"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Age</w:t>
            </w:r>
          </w:p>
        </w:tc>
        <w:tc>
          <w:tcPr>
            <w:tcW w:w="810" w:type="dxa"/>
            <w:shd w:val="clear" w:color="auto" w:fill="auto"/>
            <w:noWrap/>
            <w:vAlign w:val="bottom"/>
            <w:hideMark/>
          </w:tcPr>
          <w:p w14:paraId="4D50FE61" w14:textId="563B1CB0"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r>
                  <w:rPr>
                    <w:rFonts w:ascii="Cambria Math" w:hAnsi="Cambria Math"/>
                  </w:rPr>
                  <m:t>,</m:t>
                </m:r>
              </m:oMath>
            </m:oMathPara>
          </w:p>
        </w:tc>
        <w:tc>
          <w:tcPr>
            <w:tcW w:w="4428" w:type="dxa"/>
            <w:shd w:val="clear" w:color="auto" w:fill="auto"/>
            <w:noWrap/>
            <w:vAlign w:val="bottom"/>
            <w:hideMark/>
          </w:tcPr>
          <w:p w14:paraId="373BC088" w14:textId="69C71C91"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461FA3C" w14:textId="77777777" w:rsidTr="006F459C">
        <w:trPr>
          <w:trHeight w:val="320"/>
        </w:trPr>
        <w:tc>
          <w:tcPr>
            <w:tcW w:w="1818" w:type="dxa"/>
            <w:shd w:val="clear" w:color="auto" w:fill="auto"/>
            <w:noWrap/>
            <w:vAlign w:val="bottom"/>
            <w:hideMark/>
          </w:tcPr>
          <w:p w14:paraId="1D83895B"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Gender</w:t>
            </w:r>
          </w:p>
        </w:tc>
        <w:tc>
          <w:tcPr>
            <w:tcW w:w="810" w:type="dxa"/>
            <w:shd w:val="clear" w:color="auto" w:fill="auto"/>
            <w:noWrap/>
            <w:vAlign w:val="bottom"/>
            <w:hideMark/>
          </w:tcPr>
          <w:p w14:paraId="5A393875" w14:textId="2192B7E1"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r>
                  <w:rPr>
                    <w:rFonts w:ascii="Cambria Math" w:hAnsi="Cambria Math"/>
                  </w:rPr>
                  <m:t>,</m:t>
                </m:r>
              </m:oMath>
            </m:oMathPara>
          </w:p>
        </w:tc>
        <w:tc>
          <w:tcPr>
            <w:tcW w:w="4428" w:type="dxa"/>
            <w:shd w:val="clear" w:color="auto" w:fill="auto"/>
            <w:noWrap/>
            <w:vAlign w:val="bottom"/>
            <w:hideMark/>
          </w:tcPr>
          <w:p w14:paraId="6037B685" w14:textId="4E6B4ACC"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713CC43E" w14:textId="77777777" w:rsidTr="006F459C">
        <w:trPr>
          <w:trHeight w:val="320"/>
        </w:trPr>
        <w:tc>
          <w:tcPr>
            <w:tcW w:w="1818" w:type="dxa"/>
            <w:shd w:val="clear" w:color="auto" w:fill="auto"/>
            <w:noWrap/>
            <w:vAlign w:val="bottom"/>
            <w:hideMark/>
          </w:tcPr>
          <w:p w14:paraId="4DC9BB8B"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Race</w:t>
            </w:r>
          </w:p>
        </w:tc>
        <w:tc>
          <w:tcPr>
            <w:tcW w:w="810" w:type="dxa"/>
            <w:shd w:val="clear" w:color="auto" w:fill="auto"/>
            <w:noWrap/>
            <w:vAlign w:val="bottom"/>
            <w:hideMark/>
          </w:tcPr>
          <w:p w14:paraId="4F2CA4FA" w14:textId="15AA9773"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3</m:t>
                    </m:r>
                  </m:sup>
                </m:sSubSup>
                <m:r>
                  <w:rPr>
                    <w:rFonts w:ascii="Cambria Math" w:hAnsi="Cambria Math"/>
                  </w:rPr>
                  <m:t>,</m:t>
                </m:r>
              </m:oMath>
            </m:oMathPara>
          </w:p>
        </w:tc>
        <w:tc>
          <w:tcPr>
            <w:tcW w:w="4428" w:type="dxa"/>
            <w:shd w:val="clear" w:color="auto" w:fill="auto"/>
            <w:noWrap/>
            <w:vAlign w:val="bottom"/>
            <w:hideMark/>
          </w:tcPr>
          <w:p w14:paraId="7EC1F0B8" w14:textId="6905FCF7"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68898F7D" w14:textId="77777777" w:rsidTr="006F459C">
        <w:trPr>
          <w:trHeight w:val="320"/>
        </w:trPr>
        <w:tc>
          <w:tcPr>
            <w:tcW w:w="1818" w:type="dxa"/>
            <w:shd w:val="clear" w:color="auto" w:fill="auto"/>
            <w:noWrap/>
            <w:vAlign w:val="bottom"/>
            <w:hideMark/>
          </w:tcPr>
          <w:p w14:paraId="43417309"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BMI</w:t>
            </w:r>
          </w:p>
        </w:tc>
        <w:tc>
          <w:tcPr>
            <w:tcW w:w="810" w:type="dxa"/>
            <w:shd w:val="clear" w:color="auto" w:fill="auto"/>
            <w:noWrap/>
            <w:vAlign w:val="bottom"/>
            <w:hideMark/>
          </w:tcPr>
          <w:p w14:paraId="40E70B7E" w14:textId="02E4BC69"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4</m:t>
                    </m:r>
                  </m:sup>
                </m:sSubSup>
                <m:r>
                  <w:rPr>
                    <w:rFonts w:ascii="Cambria Math" w:hAnsi="Cambria Math"/>
                  </w:rPr>
                  <m:t>,</m:t>
                </m:r>
              </m:oMath>
            </m:oMathPara>
          </w:p>
        </w:tc>
        <w:tc>
          <w:tcPr>
            <w:tcW w:w="4428" w:type="dxa"/>
            <w:shd w:val="clear" w:color="auto" w:fill="auto"/>
            <w:noWrap/>
            <w:vAlign w:val="bottom"/>
            <w:hideMark/>
          </w:tcPr>
          <w:p w14:paraId="7AB0B7D6" w14:textId="15D3A9C7"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7C3EB779" w14:textId="77777777" w:rsidTr="006F459C">
        <w:trPr>
          <w:trHeight w:val="320"/>
        </w:trPr>
        <w:tc>
          <w:tcPr>
            <w:tcW w:w="1818" w:type="dxa"/>
            <w:shd w:val="clear" w:color="auto" w:fill="auto"/>
            <w:noWrap/>
            <w:vAlign w:val="bottom"/>
            <w:hideMark/>
          </w:tcPr>
          <w:p w14:paraId="0052AD45"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Diabetes</w:t>
            </w:r>
          </w:p>
        </w:tc>
        <w:tc>
          <w:tcPr>
            <w:tcW w:w="810" w:type="dxa"/>
            <w:shd w:val="clear" w:color="auto" w:fill="auto"/>
            <w:noWrap/>
            <w:vAlign w:val="bottom"/>
            <w:hideMark/>
          </w:tcPr>
          <w:p w14:paraId="7ECDD108" w14:textId="16A40570"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5</m:t>
                    </m:r>
                  </m:sup>
                </m:sSubSup>
                <m:r>
                  <w:rPr>
                    <w:rFonts w:ascii="Cambria Math" w:hAnsi="Cambria Math"/>
                  </w:rPr>
                  <m:t>,</m:t>
                </m:r>
              </m:oMath>
            </m:oMathPara>
          </w:p>
        </w:tc>
        <w:tc>
          <w:tcPr>
            <w:tcW w:w="4428" w:type="dxa"/>
            <w:shd w:val="clear" w:color="auto" w:fill="auto"/>
            <w:noWrap/>
            <w:vAlign w:val="bottom"/>
            <w:hideMark/>
          </w:tcPr>
          <w:p w14:paraId="38D91D1D" w14:textId="4B872CC6"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5</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6CCFFCD0" w14:textId="77777777" w:rsidTr="006F459C">
        <w:trPr>
          <w:trHeight w:val="320"/>
        </w:trPr>
        <w:tc>
          <w:tcPr>
            <w:tcW w:w="1818" w:type="dxa"/>
            <w:shd w:val="clear" w:color="auto" w:fill="auto"/>
            <w:noWrap/>
            <w:vAlign w:val="bottom"/>
            <w:hideMark/>
          </w:tcPr>
          <w:p w14:paraId="0D11AA46"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Stroke</w:t>
            </w:r>
          </w:p>
        </w:tc>
        <w:tc>
          <w:tcPr>
            <w:tcW w:w="810" w:type="dxa"/>
            <w:shd w:val="clear" w:color="auto" w:fill="auto"/>
            <w:noWrap/>
            <w:vAlign w:val="bottom"/>
            <w:hideMark/>
          </w:tcPr>
          <w:p w14:paraId="79BE0915" w14:textId="6F64ED85"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6</m:t>
                    </m:r>
                  </m:sup>
                </m:sSubSup>
                <m:r>
                  <w:rPr>
                    <w:rFonts w:ascii="Cambria Math" w:hAnsi="Cambria Math"/>
                  </w:rPr>
                  <m:t>,</m:t>
                </m:r>
              </m:oMath>
            </m:oMathPara>
          </w:p>
        </w:tc>
        <w:tc>
          <w:tcPr>
            <w:tcW w:w="4428" w:type="dxa"/>
            <w:shd w:val="clear" w:color="auto" w:fill="auto"/>
            <w:noWrap/>
            <w:vAlign w:val="bottom"/>
            <w:hideMark/>
          </w:tcPr>
          <w:p w14:paraId="0A6F59AD" w14:textId="37D55EC5"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6</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i=1,…,n</m:t>
                </m:r>
              </m:oMath>
            </m:oMathPara>
          </w:p>
        </w:tc>
      </w:tr>
      <w:tr w:rsidR="00F31EF9" w:rsidRPr="00F31EF9" w14:paraId="31110823" w14:textId="77777777" w:rsidTr="006F459C">
        <w:trPr>
          <w:trHeight w:val="320"/>
        </w:trPr>
        <w:tc>
          <w:tcPr>
            <w:tcW w:w="1818" w:type="dxa"/>
            <w:shd w:val="clear" w:color="auto" w:fill="auto"/>
            <w:noWrap/>
            <w:vAlign w:val="bottom"/>
            <w:hideMark/>
          </w:tcPr>
          <w:p w14:paraId="0222B5E5"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Heart</w:t>
            </w:r>
          </w:p>
        </w:tc>
        <w:tc>
          <w:tcPr>
            <w:tcW w:w="810" w:type="dxa"/>
            <w:shd w:val="clear" w:color="auto" w:fill="auto"/>
            <w:noWrap/>
            <w:vAlign w:val="bottom"/>
            <w:hideMark/>
          </w:tcPr>
          <w:p w14:paraId="08A8CF43" w14:textId="25AAEAC1"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7</m:t>
                    </m:r>
                  </m:sup>
                </m:sSubSup>
                <m:r>
                  <w:rPr>
                    <w:rFonts w:ascii="Cambria Math" w:hAnsi="Cambria Math"/>
                  </w:rPr>
                  <m:t>,</m:t>
                </m:r>
              </m:oMath>
            </m:oMathPara>
          </w:p>
        </w:tc>
        <w:tc>
          <w:tcPr>
            <w:tcW w:w="4428" w:type="dxa"/>
            <w:shd w:val="clear" w:color="auto" w:fill="auto"/>
            <w:noWrap/>
            <w:vAlign w:val="bottom"/>
            <w:hideMark/>
          </w:tcPr>
          <w:p w14:paraId="4F23F23E" w14:textId="4DFDA1D4"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7</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45F7A6BE" w14:textId="77777777" w:rsidTr="006F459C">
        <w:trPr>
          <w:trHeight w:val="320"/>
        </w:trPr>
        <w:tc>
          <w:tcPr>
            <w:tcW w:w="1818" w:type="dxa"/>
            <w:shd w:val="clear" w:color="auto" w:fill="auto"/>
            <w:noWrap/>
            <w:vAlign w:val="bottom"/>
            <w:hideMark/>
          </w:tcPr>
          <w:p w14:paraId="7571E62D"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LDL</w:t>
            </w:r>
          </w:p>
        </w:tc>
        <w:tc>
          <w:tcPr>
            <w:tcW w:w="810" w:type="dxa"/>
            <w:shd w:val="clear" w:color="auto" w:fill="auto"/>
            <w:noWrap/>
            <w:vAlign w:val="bottom"/>
            <w:hideMark/>
          </w:tcPr>
          <w:p w14:paraId="2D9846C8" w14:textId="7EFB0D95"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8</m:t>
                    </m:r>
                  </m:sup>
                </m:sSubSup>
                <m:r>
                  <w:rPr>
                    <w:rFonts w:ascii="Cambria Math" w:hAnsi="Cambria Math"/>
                  </w:rPr>
                  <m:t>,</m:t>
                </m:r>
              </m:oMath>
            </m:oMathPara>
          </w:p>
        </w:tc>
        <w:tc>
          <w:tcPr>
            <w:tcW w:w="4428" w:type="dxa"/>
            <w:shd w:val="clear" w:color="auto" w:fill="auto"/>
            <w:noWrap/>
            <w:vAlign w:val="bottom"/>
            <w:hideMark/>
          </w:tcPr>
          <w:p w14:paraId="45E03901" w14:textId="358C8A15"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8</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0AB4CBF0" w14:textId="77777777" w:rsidTr="006F459C">
        <w:trPr>
          <w:trHeight w:val="320"/>
        </w:trPr>
        <w:tc>
          <w:tcPr>
            <w:tcW w:w="1818" w:type="dxa"/>
            <w:shd w:val="clear" w:color="auto" w:fill="auto"/>
            <w:noWrap/>
            <w:vAlign w:val="bottom"/>
            <w:hideMark/>
          </w:tcPr>
          <w:p w14:paraId="48C49686"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BP</w:t>
            </w:r>
          </w:p>
        </w:tc>
        <w:tc>
          <w:tcPr>
            <w:tcW w:w="810" w:type="dxa"/>
            <w:shd w:val="clear" w:color="auto" w:fill="auto"/>
            <w:noWrap/>
            <w:vAlign w:val="bottom"/>
            <w:hideMark/>
          </w:tcPr>
          <w:p w14:paraId="38CF61CE" w14:textId="76480E96"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9</m:t>
                    </m:r>
                  </m:sup>
                </m:sSubSup>
                <m:r>
                  <w:rPr>
                    <w:rFonts w:ascii="Cambria Math" w:hAnsi="Cambria Math"/>
                  </w:rPr>
                  <m:t>,</m:t>
                </m:r>
              </m:oMath>
            </m:oMathPara>
          </w:p>
        </w:tc>
        <w:tc>
          <w:tcPr>
            <w:tcW w:w="4428" w:type="dxa"/>
            <w:shd w:val="clear" w:color="auto" w:fill="auto"/>
            <w:noWrap/>
            <w:vAlign w:val="bottom"/>
            <w:hideMark/>
          </w:tcPr>
          <w:p w14:paraId="06E7EE7C" w14:textId="14479BA8"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8</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CC25B25" w14:textId="77777777" w:rsidTr="006F459C">
        <w:trPr>
          <w:trHeight w:val="320"/>
        </w:trPr>
        <w:tc>
          <w:tcPr>
            <w:tcW w:w="1818" w:type="dxa"/>
            <w:shd w:val="clear" w:color="auto" w:fill="auto"/>
            <w:noWrap/>
            <w:vAlign w:val="bottom"/>
            <w:hideMark/>
          </w:tcPr>
          <w:p w14:paraId="55007534"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A1C</w:t>
            </w:r>
          </w:p>
        </w:tc>
        <w:tc>
          <w:tcPr>
            <w:tcW w:w="810" w:type="dxa"/>
            <w:shd w:val="clear" w:color="auto" w:fill="auto"/>
            <w:noWrap/>
            <w:vAlign w:val="bottom"/>
            <w:hideMark/>
          </w:tcPr>
          <w:p w14:paraId="0D9D1C84" w14:textId="45649A83"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10</m:t>
                    </m:r>
                  </m:sup>
                </m:sSubSup>
                <m:r>
                  <w:rPr>
                    <w:rFonts w:ascii="Cambria Math" w:hAnsi="Cambria Math"/>
                  </w:rPr>
                  <m:t>,</m:t>
                </m:r>
              </m:oMath>
            </m:oMathPara>
          </w:p>
        </w:tc>
        <w:tc>
          <w:tcPr>
            <w:tcW w:w="4428" w:type="dxa"/>
            <w:shd w:val="clear" w:color="auto" w:fill="auto"/>
            <w:noWrap/>
            <w:vAlign w:val="bottom"/>
            <w:hideMark/>
          </w:tcPr>
          <w:p w14:paraId="5F5BB883" w14:textId="436DAE1B"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10</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2A025483" w14:textId="77777777" w:rsidTr="006F459C">
        <w:trPr>
          <w:trHeight w:val="320"/>
        </w:trPr>
        <w:tc>
          <w:tcPr>
            <w:tcW w:w="1818" w:type="dxa"/>
            <w:shd w:val="clear" w:color="auto" w:fill="auto"/>
            <w:noWrap/>
            <w:vAlign w:val="bottom"/>
            <w:hideMark/>
          </w:tcPr>
          <w:p w14:paraId="272F8750"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Renal</w:t>
            </w:r>
          </w:p>
        </w:tc>
        <w:tc>
          <w:tcPr>
            <w:tcW w:w="810" w:type="dxa"/>
            <w:shd w:val="clear" w:color="auto" w:fill="auto"/>
            <w:noWrap/>
            <w:vAlign w:val="bottom"/>
            <w:hideMark/>
          </w:tcPr>
          <w:p w14:paraId="6566DEFA" w14:textId="3F886BC8"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11</m:t>
                    </m:r>
                  </m:sup>
                </m:sSubSup>
                <m:r>
                  <w:rPr>
                    <w:rFonts w:ascii="Cambria Math" w:hAnsi="Cambria Math"/>
                  </w:rPr>
                  <m:t>,</m:t>
                </m:r>
              </m:oMath>
            </m:oMathPara>
          </w:p>
        </w:tc>
        <w:tc>
          <w:tcPr>
            <w:tcW w:w="4428" w:type="dxa"/>
            <w:shd w:val="clear" w:color="auto" w:fill="auto"/>
            <w:noWrap/>
            <w:vAlign w:val="bottom"/>
            <w:hideMark/>
          </w:tcPr>
          <w:p w14:paraId="368511A2" w14:textId="04EFE9BB"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5B4481C7" w14:textId="77777777" w:rsidTr="006F459C">
        <w:trPr>
          <w:trHeight w:val="320"/>
        </w:trPr>
        <w:tc>
          <w:tcPr>
            <w:tcW w:w="1818" w:type="dxa"/>
            <w:shd w:val="clear" w:color="auto" w:fill="auto"/>
            <w:noWrap/>
            <w:vAlign w:val="bottom"/>
            <w:hideMark/>
          </w:tcPr>
          <w:p w14:paraId="3670E534"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Creatinine</w:t>
            </w:r>
          </w:p>
        </w:tc>
        <w:tc>
          <w:tcPr>
            <w:tcW w:w="810" w:type="dxa"/>
            <w:shd w:val="clear" w:color="auto" w:fill="auto"/>
            <w:noWrap/>
            <w:vAlign w:val="bottom"/>
            <w:hideMark/>
          </w:tcPr>
          <w:p w14:paraId="2415DDE6" w14:textId="6F9BA97A"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12</m:t>
                    </m:r>
                  </m:sup>
                </m:sSubSup>
                <m:r>
                  <w:rPr>
                    <w:rFonts w:ascii="Cambria Math" w:hAnsi="Cambria Math"/>
                  </w:rPr>
                  <m:t>,</m:t>
                </m:r>
              </m:oMath>
            </m:oMathPara>
          </w:p>
        </w:tc>
        <w:tc>
          <w:tcPr>
            <w:tcW w:w="4428" w:type="dxa"/>
            <w:shd w:val="clear" w:color="auto" w:fill="auto"/>
            <w:noWrap/>
            <w:vAlign w:val="bottom"/>
            <w:hideMark/>
          </w:tcPr>
          <w:p w14:paraId="75EE8A82" w14:textId="02E66442"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6C38087D" w14:textId="77777777" w:rsidTr="006F459C">
        <w:trPr>
          <w:trHeight w:val="320"/>
        </w:trPr>
        <w:tc>
          <w:tcPr>
            <w:tcW w:w="1818" w:type="dxa"/>
            <w:shd w:val="clear" w:color="auto" w:fill="auto"/>
            <w:noWrap/>
            <w:vAlign w:val="bottom"/>
            <w:hideMark/>
          </w:tcPr>
          <w:p w14:paraId="6E33A680"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UACR</w:t>
            </w:r>
          </w:p>
        </w:tc>
        <w:tc>
          <w:tcPr>
            <w:tcW w:w="810" w:type="dxa"/>
            <w:shd w:val="clear" w:color="auto" w:fill="auto"/>
            <w:noWrap/>
            <w:vAlign w:val="bottom"/>
            <w:hideMark/>
          </w:tcPr>
          <w:p w14:paraId="4E877C54" w14:textId="41C194A6"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13</m:t>
                    </m:r>
                  </m:sup>
                </m:sSubSup>
                <m:r>
                  <w:rPr>
                    <w:rFonts w:ascii="Cambria Math" w:hAnsi="Cambria Math"/>
                  </w:rPr>
                  <m:t>,</m:t>
                </m:r>
              </m:oMath>
            </m:oMathPara>
          </w:p>
        </w:tc>
        <w:tc>
          <w:tcPr>
            <w:tcW w:w="4428" w:type="dxa"/>
            <w:shd w:val="clear" w:color="auto" w:fill="auto"/>
            <w:noWrap/>
            <w:vAlign w:val="bottom"/>
            <w:hideMark/>
          </w:tcPr>
          <w:p w14:paraId="3EB977DC" w14:textId="5BA0E9BA"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F31EF9" w:rsidRPr="00F31EF9" w14:paraId="3D8FA4C1" w14:textId="77777777" w:rsidTr="006F459C">
        <w:trPr>
          <w:trHeight w:val="320"/>
        </w:trPr>
        <w:tc>
          <w:tcPr>
            <w:tcW w:w="1818" w:type="dxa"/>
            <w:shd w:val="clear" w:color="auto" w:fill="auto"/>
            <w:noWrap/>
            <w:vAlign w:val="bottom"/>
            <w:hideMark/>
          </w:tcPr>
          <w:p w14:paraId="3CAA8DE2"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Treatment</w:t>
            </w:r>
          </w:p>
        </w:tc>
        <w:tc>
          <w:tcPr>
            <w:tcW w:w="810" w:type="dxa"/>
            <w:shd w:val="clear" w:color="auto" w:fill="auto"/>
            <w:noWrap/>
            <w:vAlign w:val="bottom"/>
            <w:hideMark/>
          </w:tcPr>
          <w:p w14:paraId="7611F549" w14:textId="3A706A5D"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14</m:t>
                    </m:r>
                  </m:sup>
                </m:sSubSup>
                <m:r>
                  <w:rPr>
                    <w:rFonts w:ascii="Cambria Math" w:hAnsi="Cambria Math"/>
                  </w:rPr>
                  <m:t>,</m:t>
                </m:r>
              </m:oMath>
            </m:oMathPara>
          </w:p>
        </w:tc>
        <w:tc>
          <w:tcPr>
            <w:tcW w:w="4428" w:type="dxa"/>
            <w:shd w:val="clear" w:color="auto" w:fill="auto"/>
            <w:noWrap/>
            <w:vAlign w:val="bottom"/>
            <w:hideMark/>
          </w:tcPr>
          <w:p w14:paraId="29FBD7B9" w14:textId="311F26DB"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14</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0,1,2,3</m:t>
                    </m:r>
                  </m:e>
                </m:d>
                <m:r>
                  <w:rPr>
                    <w:rFonts w:ascii="Cambria Math" w:eastAsiaTheme="minorEastAsia" w:hAnsi="Cambria Math"/>
                  </w:rPr>
                  <m:t>,  i=1,…,n</m:t>
                </m:r>
              </m:oMath>
            </m:oMathPara>
          </w:p>
        </w:tc>
      </w:tr>
      <w:tr w:rsidR="00F31EF9" w:rsidRPr="00F31EF9" w14:paraId="633FE8BD" w14:textId="77777777" w:rsidTr="006F459C">
        <w:trPr>
          <w:trHeight w:val="320"/>
        </w:trPr>
        <w:tc>
          <w:tcPr>
            <w:tcW w:w="1818" w:type="dxa"/>
            <w:shd w:val="clear" w:color="auto" w:fill="auto"/>
            <w:noWrap/>
            <w:vAlign w:val="bottom"/>
            <w:hideMark/>
          </w:tcPr>
          <w:p w14:paraId="4AB06411"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Heart History</w:t>
            </w:r>
          </w:p>
        </w:tc>
        <w:tc>
          <w:tcPr>
            <w:tcW w:w="810" w:type="dxa"/>
            <w:shd w:val="clear" w:color="auto" w:fill="auto"/>
            <w:noWrap/>
            <w:vAlign w:val="bottom"/>
            <w:hideMark/>
          </w:tcPr>
          <w:p w14:paraId="6BFBC5DA" w14:textId="05AD4542"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15</m:t>
                    </m:r>
                  </m:sup>
                </m:sSubSup>
                <m:r>
                  <w:rPr>
                    <w:rFonts w:ascii="Cambria Math" w:hAnsi="Cambria Math"/>
                  </w:rPr>
                  <m:t>,</m:t>
                </m:r>
              </m:oMath>
            </m:oMathPara>
          </w:p>
        </w:tc>
        <w:tc>
          <w:tcPr>
            <w:tcW w:w="4428" w:type="dxa"/>
            <w:shd w:val="clear" w:color="auto" w:fill="auto"/>
            <w:noWrap/>
            <w:vAlign w:val="bottom"/>
            <w:hideMark/>
          </w:tcPr>
          <w:p w14:paraId="34E228B1" w14:textId="1C3AA279"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15</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r w:rsidR="007069B1" w:rsidRPr="00F31EF9" w14:paraId="096E0B0B" w14:textId="77777777" w:rsidTr="006F459C">
        <w:trPr>
          <w:trHeight w:val="320"/>
        </w:trPr>
        <w:tc>
          <w:tcPr>
            <w:tcW w:w="1818" w:type="dxa"/>
            <w:shd w:val="clear" w:color="auto" w:fill="auto"/>
            <w:noWrap/>
            <w:vAlign w:val="bottom"/>
            <w:hideMark/>
          </w:tcPr>
          <w:p w14:paraId="25D07DB8" w14:textId="77777777" w:rsidR="006F459C" w:rsidRPr="00F31EF9" w:rsidRDefault="006F459C" w:rsidP="006F459C">
            <w:pPr>
              <w:rPr>
                <w:rFonts w:ascii="Calibri" w:eastAsia="Times New Roman" w:hAnsi="Calibri" w:cs="Calibri"/>
                <w:bCs/>
              </w:rPr>
            </w:pPr>
            <w:r w:rsidRPr="00F31EF9">
              <w:rPr>
                <w:rFonts w:ascii="Calibri" w:eastAsia="Times New Roman" w:hAnsi="Calibri" w:cs="Calibri"/>
                <w:bCs/>
              </w:rPr>
              <w:t>Smoker</w:t>
            </w:r>
          </w:p>
        </w:tc>
        <w:tc>
          <w:tcPr>
            <w:tcW w:w="810" w:type="dxa"/>
            <w:shd w:val="clear" w:color="auto" w:fill="auto"/>
            <w:noWrap/>
            <w:vAlign w:val="bottom"/>
            <w:hideMark/>
          </w:tcPr>
          <w:p w14:paraId="4A73B444" w14:textId="6346B5CA" w:rsidR="006F459C" w:rsidRPr="00F31EF9" w:rsidRDefault="00463EB4" w:rsidP="006F459C">
            <w:pPr>
              <w:jc w:val="right"/>
              <w:rPr>
                <w:rFonts w:ascii="Calibri" w:eastAsia="Times New Roman" w:hAnsi="Calibri" w:cs="Calibri"/>
                <w:b/>
                <w:bCs/>
              </w:rP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16</m:t>
                    </m:r>
                  </m:sup>
                </m:sSubSup>
                <m:r>
                  <w:rPr>
                    <w:rFonts w:ascii="Cambria Math" w:hAnsi="Cambria Math"/>
                  </w:rPr>
                  <m:t>,</m:t>
                </m:r>
              </m:oMath>
            </m:oMathPara>
          </w:p>
        </w:tc>
        <w:tc>
          <w:tcPr>
            <w:tcW w:w="4428" w:type="dxa"/>
            <w:shd w:val="clear" w:color="auto" w:fill="auto"/>
            <w:noWrap/>
            <w:vAlign w:val="bottom"/>
            <w:hideMark/>
          </w:tcPr>
          <w:p w14:paraId="53D765ED" w14:textId="1077B881" w:rsidR="006F459C" w:rsidRPr="00F31EF9" w:rsidRDefault="00463EB4" w:rsidP="006F459C">
            <w:pPr>
              <w:rPr>
                <w:rFonts w:ascii="Times New Roman" w:eastAsia="Times New Roman" w:hAnsi="Times New Roman" w:cs="Times New Roman"/>
                <w:sz w:val="20"/>
                <w:szCs w:val="20"/>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16</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r>
                  <w:rPr>
                    <w:rFonts w:ascii="Cambria Math" w:eastAsiaTheme="minorEastAsia" w:hAnsi="Cambria Math"/>
                  </w:rPr>
                  <m:t>,  i=1,…,n</m:t>
                </m:r>
              </m:oMath>
            </m:oMathPara>
          </w:p>
        </w:tc>
      </w:tr>
    </w:tbl>
    <w:p w14:paraId="6043B253" w14:textId="77777777" w:rsidR="006F459C" w:rsidRPr="00F31EF9" w:rsidRDefault="006F459C" w:rsidP="005C08AE">
      <w:pPr>
        <w:rPr>
          <w:rFonts w:eastAsiaTheme="minorEastAsia"/>
        </w:rPr>
      </w:pPr>
    </w:p>
    <w:p w14:paraId="7790E876" w14:textId="77777777" w:rsidR="005C08AE" w:rsidRPr="00F31EF9" w:rsidRDefault="005C08AE" w:rsidP="005C08AE">
      <w:pPr>
        <w:rPr>
          <w:rFonts w:eastAsiaTheme="minorEastAsia"/>
        </w:rPr>
      </w:pPr>
    </w:p>
    <w:p w14:paraId="0D32E431" w14:textId="786E7783" w:rsidR="005C08AE" w:rsidRPr="00F31EF9" w:rsidRDefault="00677C47" w:rsidP="008940AC">
      <w:pPr>
        <w:spacing w:before="12" w:line="312" w:lineRule="auto"/>
        <w:rPr>
          <w:rFonts w:eastAsiaTheme="minorEastAsia"/>
        </w:rPr>
      </w:pPr>
      <w:proofErr w:type="gramStart"/>
      <w:r w:rsidRPr="00F31EF9">
        <w:rPr>
          <w:rFonts w:eastAsiaTheme="minorEastAsia"/>
        </w:rPr>
        <w:t>Again</w:t>
      </w:r>
      <w:proofErr w:type="gramEnd"/>
      <w:r w:rsidRPr="00F31EF9">
        <w:rPr>
          <w:rFonts w:eastAsiaTheme="minorEastAsia"/>
        </w:rPr>
        <w:t xml:space="preserve"> using</w:t>
      </w:r>
      <w:r w:rsidR="005C08AE" w:rsidRPr="00F31EF9">
        <w:rPr>
          <w:rFonts w:eastAsiaTheme="minorEastAsia"/>
        </w:rPr>
        <w:t xml:space="preserve"> the Dantzig-Wolfe reformulation to rewrite our integer variables</w:t>
      </w:r>
      <w:r w:rsidR="006F459C" w:rsidRPr="00F31EF9">
        <w:rPr>
          <w:rFonts w:eastAsiaTheme="minorEastAsia"/>
        </w:rPr>
        <w:t xml:space="preserve">, </w:t>
      </w:r>
      <w:r w:rsidR="006F459C" w:rsidRPr="00F31EF9">
        <w:rPr>
          <w:rFonts w:eastAsiaTheme="minorEastAsia"/>
          <w:i/>
        </w:rPr>
        <w:t>Z</w:t>
      </w:r>
      <w:r w:rsidR="005C08AE" w:rsidRPr="00F31EF9">
        <w:rPr>
          <w:rFonts w:eastAsiaTheme="minorEastAsia"/>
        </w:rPr>
        <w:t xml:space="preserve"> represents the binary variable series replacing an integer variable, and </w:t>
      </w:r>
      <w:r w:rsidR="006F459C" w:rsidRPr="00F31EF9">
        <w:rPr>
          <w:rFonts w:eastAsiaTheme="minorEastAsia"/>
          <w:i/>
        </w:rPr>
        <w:t xml:space="preserve">k </w:t>
      </w:r>
      <w:r w:rsidR="005C08AE" w:rsidRPr="00F31EF9">
        <w:rPr>
          <w:rFonts w:eastAsiaTheme="minorEastAsia"/>
        </w:rPr>
        <w:t>represents the integer set of levels permissible for the given attrib</w:t>
      </w:r>
      <w:r w:rsidRPr="00F31EF9">
        <w:rPr>
          <w:rFonts w:eastAsiaTheme="minorEastAsia"/>
        </w:rPr>
        <w:t>u</w:t>
      </w:r>
      <w:r w:rsidR="005C08AE" w:rsidRPr="00F31EF9">
        <w:rPr>
          <w:rFonts w:eastAsiaTheme="minorEastAsia"/>
        </w:rPr>
        <w:t>te:</w:t>
      </w:r>
    </w:p>
    <w:p w14:paraId="7468DFE0" w14:textId="3398F921" w:rsidR="005C08AE" w:rsidRPr="00F31EF9" w:rsidRDefault="00463EB4" w:rsidP="005C08A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j</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kZ</m:t>
                  </m:r>
                </m:e>
                <m:sub>
                  <m:r>
                    <w:rPr>
                      <w:rFonts w:ascii="Cambria Math" w:eastAsiaTheme="minorEastAsia" w:hAnsi="Cambria Math"/>
                    </w:rPr>
                    <m:t>k</m:t>
                  </m:r>
                </m:sub>
                <m:sup>
                  <m:r>
                    <w:rPr>
                      <w:rFonts w:ascii="Cambria Math" w:eastAsiaTheme="minorEastAsia" w:hAnsi="Cambria Math"/>
                    </w:rPr>
                    <m:t>j</m:t>
                  </m:r>
                </m:sup>
              </m:sSubSup>
            </m:e>
          </m:nary>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e>
          </m:nary>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j</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j</m:t>
              </m:r>
            </m:sup>
          </m:sSup>
        </m:oMath>
      </m:oMathPara>
    </w:p>
    <w:p w14:paraId="0096516E" w14:textId="77777777" w:rsidR="005C08AE" w:rsidRPr="00F31EF9" w:rsidRDefault="005C08AE" w:rsidP="005C08AE">
      <w:pPr>
        <w:rPr>
          <w:rFonts w:eastAsiaTheme="minorEastAsia"/>
        </w:rPr>
      </w:pPr>
    </w:p>
    <w:p w14:paraId="21BE9745" w14:textId="77777777" w:rsidR="005C08AE" w:rsidRPr="00F31EF9" w:rsidRDefault="005C08AE" w:rsidP="005C08AE"/>
    <w:p w14:paraId="27BDEF49" w14:textId="6E50C333" w:rsidR="005C08AE" w:rsidRPr="00F31EF9" w:rsidRDefault="005C08AE" w:rsidP="005C08AE">
      <w:pPr>
        <w:rPr>
          <w:rFonts w:eastAsiaTheme="minorEastAsia"/>
        </w:rPr>
      </w:pPr>
    </w:p>
    <w:p w14:paraId="2B5D63C1" w14:textId="38C8B011" w:rsidR="00627041" w:rsidRPr="00F31EF9" w:rsidRDefault="00627041" w:rsidP="005C08AE">
      <w:pPr>
        <w:rPr>
          <w:rFonts w:eastAsiaTheme="minorEastAsia"/>
        </w:rPr>
      </w:pPr>
    </w:p>
    <w:p w14:paraId="0617448F" w14:textId="77777777" w:rsidR="00627041" w:rsidRPr="00F31EF9" w:rsidRDefault="00627041" w:rsidP="005C08AE">
      <w:pPr>
        <w:rPr>
          <w:rFonts w:eastAsiaTheme="minorEastAsia"/>
        </w:rPr>
      </w:pPr>
    </w:p>
    <w:p w14:paraId="3C9191DC" w14:textId="77777777" w:rsidR="005C08AE" w:rsidRPr="00F31EF9" w:rsidRDefault="005C08AE" w:rsidP="005C08AE">
      <w:r w:rsidRPr="00F31EF9">
        <w:rPr>
          <w:i/>
        </w:rPr>
        <w:t>Subject to</w:t>
      </w:r>
      <w:r w:rsidRPr="00F31EF9">
        <w:t>:</w:t>
      </w:r>
    </w:p>
    <w:p w14:paraId="379567F2" w14:textId="77777777" w:rsidR="005C08AE" w:rsidRPr="00F31EF9" w:rsidRDefault="005C08AE" w:rsidP="005C08AE">
      <w:r w:rsidRPr="00F31EF9">
        <w:tab/>
        <w:t>Age group proportions:</w:t>
      </w:r>
    </w:p>
    <w:p w14:paraId="79C187ED" w14:textId="01163435"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A0</m:t>
              </m:r>
            </m:sup>
          </m:sSubSup>
        </m:oMath>
      </m:oMathPara>
    </w:p>
    <w:p w14:paraId="10888736" w14:textId="20D09059"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A1</m:t>
              </m:r>
            </m:sup>
          </m:sSubSup>
        </m:oMath>
      </m:oMathPara>
    </w:p>
    <w:p w14:paraId="60B7DCAF" w14:textId="76C718E4"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A2</m:t>
              </m:r>
            </m:sup>
          </m:sSubSup>
        </m:oMath>
      </m:oMathPara>
    </w:p>
    <w:p w14:paraId="089A1D03" w14:textId="77777777" w:rsidR="005C08AE" w:rsidRPr="00F31EF9" w:rsidRDefault="005C08AE" w:rsidP="005C08AE">
      <w:r w:rsidRPr="00F31EF9">
        <w:tab/>
        <w:t>Gender proportions:</w:t>
      </w:r>
    </w:p>
    <w:p w14:paraId="1B57C419" w14:textId="295D1C17"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G0</m:t>
              </m:r>
            </m:sup>
          </m:sSubSup>
        </m:oMath>
      </m:oMathPara>
    </w:p>
    <w:p w14:paraId="110ABBEA" w14:textId="6B8C4A1A"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G1</m:t>
              </m:r>
            </m:sup>
          </m:sSubSup>
        </m:oMath>
      </m:oMathPara>
    </w:p>
    <w:p w14:paraId="0BE6E1AE" w14:textId="353774C8" w:rsidR="00B71AEB" w:rsidRPr="00F31EF9" w:rsidRDefault="00B71AEB" w:rsidP="00B71AEB">
      <w:pPr>
        <w:ind w:firstLine="720"/>
      </w:pPr>
      <w:r w:rsidRPr="00F31EF9">
        <w:t>Race group proportions:</w:t>
      </w:r>
    </w:p>
    <w:p w14:paraId="336C8B1B" w14:textId="4257CEF9" w:rsidR="00B71AEB" w:rsidRPr="00F31EF9" w:rsidRDefault="00463EB4"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R0</m:t>
              </m:r>
            </m:sup>
          </m:sSubSup>
        </m:oMath>
      </m:oMathPara>
    </w:p>
    <w:p w14:paraId="66215BCE" w14:textId="0B632BF9" w:rsidR="00B71AEB" w:rsidRPr="00F31EF9" w:rsidRDefault="00463EB4"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R1</m:t>
              </m:r>
            </m:sup>
          </m:sSubSup>
        </m:oMath>
      </m:oMathPara>
    </w:p>
    <w:p w14:paraId="28CBD53D" w14:textId="26DF2BB0" w:rsidR="00B71AEB" w:rsidRPr="00F31EF9" w:rsidRDefault="00463EB4"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R2</m:t>
              </m:r>
            </m:sup>
          </m:sSubSup>
        </m:oMath>
      </m:oMathPara>
    </w:p>
    <w:p w14:paraId="2899101A" w14:textId="223ADCA1" w:rsidR="00E47047" w:rsidRPr="00F31EF9" w:rsidRDefault="00463EB4" w:rsidP="00B71AEB">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3</m:t>
                      </m:r>
                    </m:sup>
                  </m:sSubSup>
                </m:e>
              </m:nary>
            </m:num>
            <m:den>
              <m:r>
                <w:rPr>
                  <w:rFonts w:ascii="Cambria Math" w:hAnsi="Cambria Math"/>
                </w:rPr>
                <m:t>N</m:t>
              </m:r>
            </m:den>
          </m:f>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R3</m:t>
              </m:r>
            </m:sup>
          </m:sSubSup>
        </m:oMath>
      </m:oMathPara>
    </w:p>
    <w:p w14:paraId="1096FFFA" w14:textId="77777777" w:rsidR="00B71AEB" w:rsidRPr="00F31EF9" w:rsidRDefault="00B71AEB" w:rsidP="005C08AE">
      <w:pPr>
        <w:rPr>
          <w:rFonts w:eastAsiaTheme="minorEastAsia"/>
        </w:rPr>
      </w:pPr>
    </w:p>
    <w:p w14:paraId="63D7C8C3" w14:textId="77777777" w:rsidR="005C08AE" w:rsidRPr="00F31EF9" w:rsidRDefault="005C08AE" w:rsidP="005C08AE">
      <w:r w:rsidRPr="00F31EF9">
        <w:tab/>
        <w:t>BMI group proportions:</w:t>
      </w:r>
    </w:p>
    <w:p w14:paraId="683DC8FD" w14:textId="0EBBE9A0"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B0</m:t>
              </m:r>
            </m:sup>
          </m:sSubSup>
        </m:oMath>
      </m:oMathPara>
    </w:p>
    <w:p w14:paraId="25547E2F" w14:textId="0CD90DF0"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B1</m:t>
              </m:r>
            </m:sup>
          </m:sSubSup>
        </m:oMath>
      </m:oMathPara>
    </w:p>
    <w:p w14:paraId="3579969C" w14:textId="6747117E" w:rsidR="005C08AE"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4</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B2</m:t>
              </m:r>
            </m:sup>
          </m:sSubSup>
        </m:oMath>
      </m:oMathPara>
    </w:p>
    <w:p w14:paraId="6A6A4DD3" w14:textId="5F51F2C5" w:rsidR="001B0162" w:rsidRPr="00F31EF9" w:rsidRDefault="00D573E9" w:rsidP="00D573E9">
      <w:pPr>
        <w:ind w:firstLine="720"/>
      </w:pPr>
      <w:r w:rsidRPr="00F31EF9">
        <w:t>Diabetes</w:t>
      </w:r>
      <w:r w:rsidR="001B0162" w:rsidRPr="00F31EF9">
        <w:t xml:space="preserve"> proportions:</w:t>
      </w:r>
    </w:p>
    <w:p w14:paraId="0B387D2F" w14:textId="7D1ACBFF" w:rsidR="001B0162" w:rsidRPr="00F31EF9" w:rsidRDefault="00463EB4" w:rsidP="001B0162">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D0</m:t>
              </m:r>
            </m:sup>
          </m:sSubSup>
        </m:oMath>
      </m:oMathPara>
    </w:p>
    <w:p w14:paraId="11272C46" w14:textId="0AE56B30" w:rsidR="001B0162" w:rsidRPr="00F31EF9" w:rsidRDefault="00463EB4" w:rsidP="001B0162">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D1</m:t>
              </m:r>
            </m:sup>
          </m:sSubSup>
        </m:oMath>
      </m:oMathPara>
    </w:p>
    <w:p w14:paraId="7FA795A4" w14:textId="0C3D70DF" w:rsidR="00D573E9" w:rsidRPr="00F31EF9" w:rsidRDefault="00D573E9" w:rsidP="00D573E9">
      <w:pPr>
        <w:ind w:firstLine="720"/>
      </w:pPr>
      <w:r w:rsidRPr="00F31EF9">
        <w:t>Stroke proportions:</w:t>
      </w:r>
    </w:p>
    <w:p w14:paraId="5B24BED2" w14:textId="600F5688"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6</m:t>
                      </m:r>
                    </m:sup>
                  </m:sSubSup>
                </m:e>
              </m:nary>
            </m:num>
            <m:den>
              <m:r>
                <w:rPr>
                  <w:rFonts w:ascii="Cambria Math" w:hAnsi="Cambria Math"/>
                </w:rPr>
                <m:t>N</m:t>
              </m:r>
            </m:den>
          </m:f>
          <m:r>
            <w:rPr>
              <w:rFonts w:ascii="Cambria Math" w:eastAsiaTheme="minorEastAsia" w:hAnsi="Cambria Math"/>
            </w:rPr>
            <m:t>=.75+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S0</m:t>
              </m:r>
            </m:sup>
          </m:sSubSup>
        </m:oMath>
      </m:oMathPara>
    </w:p>
    <w:p w14:paraId="2C76F38E" w14:textId="3CD725D4" w:rsidR="001B0162"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S1</m:t>
              </m:r>
            </m:sup>
          </m:sSubSup>
        </m:oMath>
      </m:oMathPara>
    </w:p>
    <w:p w14:paraId="24D31BD8" w14:textId="51E0018A" w:rsidR="00777178" w:rsidRPr="00F31EF9" w:rsidRDefault="00777178" w:rsidP="005C08AE">
      <w:pPr>
        <w:rPr>
          <w:rFonts w:eastAsiaTheme="minorEastAsia"/>
        </w:rPr>
      </w:pPr>
    </w:p>
    <w:p w14:paraId="19A7DD55" w14:textId="57E2C352" w:rsidR="00777178" w:rsidRPr="00F31EF9" w:rsidRDefault="00777178" w:rsidP="005C08AE">
      <w:pPr>
        <w:rPr>
          <w:rFonts w:eastAsiaTheme="minorEastAsia"/>
        </w:rPr>
      </w:pPr>
    </w:p>
    <w:p w14:paraId="316BF888" w14:textId="162A47C9" w:rsidR="00777178" w:rsidRPr="00F31EF9" w:rsidRDefault="00777178" w:rsidP="005C08AE">
      <w:pPr>
        <w:rPr>
          <w:rFonts w:eastAsiaTheme="minorEastAsia"/>
        </w:rPr>
      </w:pPr>
    </w:p>
    <w:p w14:paraId="6F109D58" w14:textId="77777777" w:rsidR="00777178" w:rsidRPr="00F31EF9" w:rsidRDefault="00777178" w:rsidP="005C08AE">
      <w:pPr>
        <w:rPr>
          <w:rFonts w:eastAsiaTheme="minorEastAsia"/>
        </w:rPr>
      </w:pPr>
    </w:p>
    <w:p w14:paraId="5040467A" w14:textId="6BBE569C" w:rsidR="00D573E9" w:rsidRPr="00F31EF9" w:rsidRDefault="00D573E9" w:rsidP="00D573E9">
      <w:pPr>
        <w:ind w:firstLine="720"/>
      </w:pPr>
      <w:r w:rsidRPr="00F31EF9">
        <w:t>Heart group proportions:</w:t>
      </w:r>
    </w:p>
    <w:p w14:paraId="4CDC9D0C" w14:textId="121A0ECD"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H0</m:t>
              </m:r>
            </m:sup>
          </m:sSubSup>
        </m:oMath>
      </m:oMathPara>
    </w:p>
    <w:p w14:paraId="4681B052" w14:textId="5419711E"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H1</m:t>
              </m:r>
            </m:sup>
          </m:sSubSup>
        </m:oMath>
      </m:oMathPara>
    </w:p>
    <w:p w14:paraId="78562742" w14:textId="225D1BCD"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7</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H2</m:t>
              </m:r>
            </m:sup>
          </m:sSubSup>
        </m:oMath>
      </m:oMathPara>
    </w:p>
    <w:p w14:paraId="75F84371" w14:textId="1C2CF747" w:rsidR="00D573E9" w:rsidRPr="00F31EF9" w:rsidRDefault="00D573E9" w:rsidP="005C08AE">
      <w:pPr>
        <w:rPr>
          <w:rFonts w:eastAsiaTheme="minorEastAsia"/>
        </w:rPr>
      </w:pPr>
    </w:p>
    <w:p w14:paraId="08FE7AE0" w14:textId="63B9FC2A" w:rsidR="00D573E9" w:rsidRPr="00F31EF9" w:rsidRDefault="00D573E9" w:rsidP="00D573E9">
      <w:pPr>
        <w:ind w:firstLine="720"/>
      </w:pPr>
      <w:r w:rsidRPr="00F31EF9">
        <w:t>LDL group proportions:</w:t>
      </w:r>
    </w:p>
    <w:p w14:paraId="25BC86D1" w14:textId="3B6AA3DA"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L0</m:t>
              </m:r>
            </m:sup>
          </m:sSubSup>
        </m:oMath>
      </m:oMathPara>
    </w:p>
    <w:p w14:paraId="4C8CD68B" w14:textId="36DA1FCF"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L1</m:t>
              </m:r>
            </m:sup>
          </m:sSubSup>
        </m:oMath>
      </m:oMathPara>
    </w:p>
    <w:p w14:paraId="520F6B6F" w14:textId="774F6B5F"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8</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L2</m:t>
              </m:r>
            </m:sup>
          </m:sSubSup>
        </m:oMath>
      </m:oMathPara>
    </w:p>
    <w:p w14:paraId="041732A4" w14:textId="34997278" w:rsidR="00D573E9" w:rsidRPr="00F31EF9" w:rsidRDefault="00D573E9" w:rsidP="005C08AE">
      <w:pPr>
        <w:rPr>
          <w:rFonts w:eastAsiaTheme="minorEastAsia"/>
        </w:rPr>
      </w:pPr>
    </w:p>
    <w:p w14:paraId="286BC6D9" w14:textId="3E1C6749" w:rsidR="00D573E9" w:rsidRPr="00F31EF9" w:rsidRDefault="00D573E9" w:rsidP="00D573E9">
      <w:pPr>
        <w:ind w:firstLine="720"/>
      </w:pPr>
      <w:r w:rsidRPr="00F31EF9">
        <w:t>BP group proportions:</w:t>
      </w:r>
    </w:p>
    <w:p w14:paraId="49B8427B" w14:textId="51F76A70"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P0</m:t>
              </m:r>
            </m:sup>
          </m:sSubSup>
        </m:oMath>
      </m:oMathPara>
    </w:p>
    <w:p w14:paraId="3CDB45BF" w14:textId="03E760AE" w:rsidR="00D573E9" w:rsidRPr="00F31EF9" w:rsidRDefault="00463EB4" w:rsidP="00D573E9">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P1</m:t>
              </m:r>
            </m:sup>
          </m:sSubSup>
        </m:oMath>
      </m:oMathPara>
    </w:p>
    <w:p w14:paraId="7DC923B5" w14:textId="74192BFD" w:rsidR="00D573E9"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9</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A2</m:t>
              </m:r>
            </m:sup>
          </m:sSubSup>
        </m:oMath>
      </m:oMathPara>
    </w:p>
    <w:p w14:paraId="5C04B855" w14:textId="418CFEAB" w:rsidR="009F4663" w:rsidRPr="00F31EF9" w:rsidRDefault="009F4663" w:rsidP="009F4663">
      <w:pPr>
        <w:ind w:firstLine="720"/>
      </w:pPr>
      <w:r w:rsidRPr="00F31EF9">
        <w:t>A1C group proportions:</w:t>
      </w:r>
    </w:p>
    <w:p w14:paraId="3C20892B" w14:textId="20538AA9"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C0</m:t>
              </m:r>
            </m:sup>
          </m:sSubSup>
        </m:oMath>
      </m:oMathPara>
    </w:p>
    <w:p w14:paraId="473B0CDD" w14:textId="22ADD5FF"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C1</m:t>
              </m:r>
            </m:sup>
          </m:sSubSup>
        </m:oMath>
      </m:oMathPara>
    </w:p>
    <w:p w14:paraId="3F6956BF" w14:textId="167345B1"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C2</m:t>
              </m:r>
            </m:sup>
          </m:sSubSup>
        </m:oMath>
      </m:oMathPara>
    </w:p>
    <w:p w14:paraId="4731BCC5" w14:textId="27CA0E78"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10</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C3</m:t>
              </m:r>
            </m:sup>
          </m:sSubSup>
        </m:oMath>
      </m:oMathPara>
    </w:p>
    <w:p w14:paraId="6038490D" w14:textId="3E06873F" w:rsidR="009F4663" w:rsidRPr="00F31EF9" w:rsidRDefault="009F4663" w:rsidP="009F4663">
      <w:pPr>
        <w:ind w:firstLine="720"/>
      </w:pPr>
      <w:r w:rsidRPr="00F31EF9">
        <w:t>Renal group proportions:</w:t>
      </w:r>
    </w:p>
    <w:p w14:paraId="6A5773BA" w14:textId="46BA9735"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K0</m:t>
              </m:r>
            </m:sup>
          </m:sSubSup>
        </m:oMath>
      </m:oMathPara>
    </w:p>
    <w:p w14:paraId="37FF9803" w14:textId="20222C32"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K1</m:t>
              </m:r>
            </m:sup>
          </m:sSubSup>
        </m:oMath>
      </m:oMathPara>
    </w:p>
    <w:p w14:paraId="63778514" w14:textId="3A793998"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11</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K2</m:t>
              </m:r>
            </m:sup>
          </m:sSubSup>
        </m:oMath>
      </m:oMathPara>
    </w:p>
    <w:p w14:paraId="770EA8D4" w14:textId="086FB40C" w:rsidR="009F4663" w:rsidRPr="00F31EF9" w:rsidRDefault="009F4663" w:rsidP="009F4663">
      <w:pPr>
        <w:rPr>
          <w:rFonts w:eastAsiaTheme="minorEastAsia"/>
        </w:rPr>
      </w:pPr>
    </w:p>
    <w:p w14:paraId="405ADA8B" w14:textId="787EEA73" w:rsidR="009F4663" w:rsidRPr="00F31EF9" w:rsidRDefault="009F4663" w:rsidP="009F4663">
      <w:pPr>
        <w:rPr>
          <w:rFonts w:eastAsiaTheme="minorEastAsia"/>
        </w:rPr>
      </w:pPr>
    </w:p>
    <w:p w14:paraId="37F52375" w14:textId="525E05B6" w:rsidR="009F4663" w:rsidRPr="00F31EF9" w:rsidRDefault="009F4663" w:rsidP="009F4663">
      <w:pPr>
        <w:rPr>
          <w:rFonts w:eastAsiaTheme="minorEastAsia"/>
        </w:rPr>
      </w:pPr>
    </w:p>
    <w:p w14:paraId="7C0DF885" w14:textId="77777777" w:rsidR="009F4663" w:rsidRPr="00F31EF9" w:rsidRDefault="009F4663" w:rsidP="009F4663">
      <w:pPr>
        <w:rPr>
          <w:rFonts w:eastAsiaTheme="minorEastAsia"/>
        </w:rPr>
      </w:pPr>
    </w:p>
    <w:p w14:paraId="0D99CC1E" w14:textId="7B392FDF" w:rsidR="009F4663" w:rsidRPr="00F31EF9" w:rsidRDefault="009F4663" w:rsidP="009F4663">
      <w:pPr>
        <w:rPr>
          <w:rFonts w:eastAsiaTheme="minorEastAsia"/>
        </w:rPr>
      </w:pPr>
    </w:p>
    <w:p w14:paraId="661F64BA" w14:textId="312AE094" w:rsidR="009F4663" w:rsidRPr="00F31EF9" w:rsidRDefault="009F4663" w:rsidP="009F4663">
      <w:pPr>
        <w:ind w:firstLine="720"/>
      </w:pPr>
      <w:r w:rsidRPr="00F31EF9">
        <w:t>Creatine group proportions:</w:t>
      </w:r>
    </w:p>
    <w:p w14:paraId="5D68259C" w14:textId="7F47A7F6"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CR0</m:t>
              </m:r>
            </m:sup>
          </m:sSubSup>
        </m:oMath>
      </m:oMathPara>
    </w:p>
    <w:p w14:paraId="7F77BD0A" w14:textId="64BA09F5"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CR1</m:t>
              </m:r>
            </m:sup>
          </m:sSubSup>
        </m:oMath>
      </m:oMathPara>
    </w:p>
    <w:p w14:paraId="2F9C3400" w14:textId="0927C269"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12</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CR2</m:t>
              </m:r>
            </m:sup>
          </m:sSubSup>
        </m:oMath>
      </m:oMathPara>
    </w:p>
    <w:p w14:paraId="5BEE7585" w14:textId="1683B826" w:rsidR="009F4663" w:rsidRPr="00F31EF9" w:rsidRDefault="009F4663" w:rsidP="009F4663">
      <w:pPr>
        <w:rPr>
          <w:rFonts w:eastAsiaTheme="minorEastAsia"/>
        </w:rPr>
      </w:pPr>
    </w:p>
    <w:p w14:paraId="5FEDE5FE" w14:textId="731A8167" w:rsidR="009F4663" w:rsidRPr="00F31EF9" w:rsidRDefault="00220212" w:rsidP="009F4663">
      <w:pPr>
        <w:ind w:firstLine="720"/>
      </w:pPr>
      <w:r w:rsidRPr="00F31EF9">
        <w:t>UACR</w:t>
      </w:r>
      <w:r w:rsidR="009F4663" w:rsidRPr="00F31EF9">
        <w:t xml:space="preserve"> group proportions:</w:t>
      </w:r>
    </w:p>
    <w:p w14:paraId="449D1964" w14:textId="4A31AC06"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U0</m:t>
              </m:r>
            </m:sup>
          </m:sSubSup>
        </m:oMath>
      </m:oMathPara>
    </w:p>
    <w:p w14:paraId="59E3DC2E" w14:textId="09FE4574" w:rsidR="009F4663" w:rsidRPr="00F31EF9" w:rsidRDefault="00463EB4" w:rsidP="009F4663">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U1</m:t>
              </m:r>
            </m:sup>
          </m:sSubSup>
        </m:oMath>
      </m:oMathPara>
    </w:p>
    <w:p w14:paraId="04B983DF" w14:textId="34B2D6B3" w:rsidR="009F4663"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13</m:t>
                      </m:r>
                    </m:sup>
                  </m:sSubSup>
                </m:e>
              </m:nary>
            </m:num>
            <m:den>
              <m:r>
                <w:rPr>
                  <w:rFonts w:ascii="Cambria Math" w:hAnsi="Cambria Math"/>
                </w:rPr>
                <m:t>N</m:t>
              </m:r>
            </m:den>
          </m:f>
          <m:r>
            <w:rPr>
              <w:rFonts w:ascii="Cambria Math" w:eastAsiaTheme="minorEastAsia" w:hAnsi="Cambria Math"/>
            </w:rPr>
            <m:t>=.33+</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U2</m:t>
              </m:r>
            </m:sup>
          </m:sSubSup>
        </m:oMath>
      </m:oMathPara>
    </w:p>
    <w:p w14:paraId="6F9E6BC6" w14:textId="328BE766" w:rsidR="00D91671" w:rsidRPr="00F31EF9" w:rsidRDefault="00D91671" w:rsidP="00D91671">
      <w:pPr>
        <w:ind w:firstLine="720"/>
      </w:pPr>
      <w:r w:rsidRPr="00F31EF9">
        <w:t>Treatment group proportions:</w:t>
      </w:r>
    </w:p>
    <w:p w14:paraId="2B997A93" w14:textId="325F3EBB"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T0</m:t>
              </m:r>
            </m:sup>
          </m:sSubSup>
        </m:oMath>
      </m:oMathPara>
    </w:p>
    <w:p w14:paraId="3A0025C1" w14:textId="26D10F74"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T1</m:t>
              </m:r>
            </m:sup>
          </m:sSubSup>
        </m:oMath>
      </m:oMathPara>
    </w:p>
    <w:p w14:paraId="32B53A7A" w14:textId="70FA54F6"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T2</m:t>
              </m:r>
            </m:sup>
          </m:sSubSup>
        </m:oMath>
      </m:oMathPara>
    </w:p>
    <w:p w14:paraId="4BE37222" w14:textId="6E055292" w:rsidR="00D91671"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14</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T3</m:t>
              </m:r>
            </m:sup>
          </m:sSubSup>
        </m:oMath>
      </m:oMathPara>
    </w:p>
    <w:p w14:paraId="2240F6E0" w14:textId="062BB634" w:rsidR="00D91671" w:rsidRPr="00F31EF9" w:rsidRDefault="00D91671" w:rsidP="00D91671">
      <w:pPr>
        <w:ind w:firstLine="720"/>
      </w:pPr>
      <w:r w:rsidRPr="00F31EF9">
        <w:t>Heart History group proportions:</w:t>
      </w:r>
    </w:p>
    <w:p w14:paraId="314BB6B5" w14:textId="4BACB95C"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HH0</m:t>
              </m:r>
            </m:sup>
          </m:sSubSup>
        </m:oMath>
      </m:oMathPara>
    </w:p>
    <w:p w14:paraId="40AD1499" w14:textId="512E859C"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HH1</m:t>
              </m:r>
            </m:sup>
          </m:sSubSup>
        </m:oMath>
      </m:oMathPara>
    </w:p>
    <w:p w14:paraId="4AFBF910" w14:textId="3E85522C"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15</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HH2</m:t>
              </m:r>
            </m:sup>
          </m:sSubSup>
        </m:oMath>
      </m:oMathPara>
    </w:p>
    <w:p w14:paraId="5D3DADCA" w14:textId="3F8EBF97" w:rsidR="00D91671" w:rsidRPr="00F31EF9" w:rsidRDefault="00D91671" w:rsidP="005C08AE">
      <w:pPr>
        <w:rPr>
          <w:rFonts w:eastAsiaTheme="minorEastAsia"/>
        </w:rPr>
      </w:pPr>
    </w:p>
    <w:p w14:paraId="08011309" w14:textId="6F7401B0" w:rsidR="00D91671" w:rsidRPr="00F31EF9" w:rsidRDefault="00D91671" w:rsidP="00D91671">
      <w:pPr>
        <w:ind w:firstLine="720"/>
      </w:pPr>
      <w:r w:rsidRPr="00F31EF9">
        <w:t>Smoker group proportions:</w:t>
      </w:r>
    </w:p>
    <w:p w14:paraId="2C43F878" w14:textId="5FC669A7"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SM0</m:t>
              </m:r>
            </m:sup>
          </m:sSubSup>
        </m:oMath>
      </m:oMathPara>
    </w:p>
    <w:p w14:paraId="469FCFE9" w14:textId="43A94FA3" w:rsidR="00D91671" w:rsidRPr="00F31EF9" w:rsidRDefault="00463EB4" w:rsidP="00D91671">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SM1</m:t>
              </m:r>
            </m:sup>
          </m:sSubSup>
        </m:oMath>
      </m:oMathPara>
    </w:p>
    <w:p w14:paraId="6258E975" w14:textId="236FC0EB" w:rsidR="00D91671" w:rsidRPr="00F31EF9" w:rsidRDefault="00463EB4" w:rsidP="005C08AE">
      <w:pPr>
        <w:rPr>
          <w:rFonts w:eastAsiaTheme="minorEastAsia"/>
        </w:rPr>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16</m:t>
                      </m:r>
                    </m:sup>
                  </m:sSubSup>
                </m:e>
              </m:nary>
            </m:num>
            <m:den>
              <m:r>
                <w:rPr>
                  <w:rFonts w:ascii="Cambria Math" w:hAnsi="Cambria Math"/>
                </w:rPr>
                <m:t>N</m:t>
              </m:r>
            </m:den>
          </m:f>
          <m:r>
            <w:rPr>
              <w:rFonts w:ascii="Cambria Math" w:eastAsiaTheme="minorEastAsia" w:hAnsi="Cambria Math"/>
            </w:rPr>
            <m:t>=.25+</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d</m:t>
              </m:r>
            </m:sub>
            <m:sup>
              <m:r>
                <w:rPr>
                  <w:rFonts w:ascii="Cambria Math" w:eastAsiaTheme="minorEastAsia" w:hAnsi="Cambria Math"/>
                </w:rPr>
                <m:t>SM2</m:t>
              </m:r>
            </m:sup>
          </m:sSubSup>
        </m:oMath>
      </m:oMathPara>
    </w:p>
    <w:p w14:paraId="1493A7BB" w14:textId="77777777" w:rsidR="005C08AE" w:rsidRPr="00F31EF9" w:rsidRDefault="005C08AE" w:rsidP="005C08AE">
      <w:pPr>
        <w:rPr>
          <w:rFonts w:eastAsiaTheme="minorEastAsia"/>
        </w:rPr>
      </w:pPr>
    </w:p>
    <w:p w14:paraId="4B4140C9" w14:textId="0BA49D88" w:rsidR="006F459C" w:rsidRPr="00F31EF9" w:rsidRDefault="006F459C" w:rsidP="006F459C">
      <w:pPr>
        <w:ind w:firstLine="720"/>
      </w:pPr>
      <w:r w:rsidRPr="00F31EF9">
        <w:t xml:space="preserve">Interaction </w:t>
      </w:r>
      <w:r w:rsidR="00080A99">
        <w:t>Constraints</w:t>
      </w:r>
      <w:r w:rsidRPr="00F31EF9">
        <w:t xml:space="preserve">: </w:t>
      </w:r>
    </w:p>
    <w:p w14:paraId="7105590D" w14:textId="029191DC" w:rsidR="00CF35AF" w:rsidRPr="00F31EF9" w:rsidRDefault="00463EB4" w:rsidP="006F459C">
      <w:pPr>
        <w:ind w:firstLine="720"/>
        <w:rPr>
          <w:rFonts w:eastAsiaTheme="minorEastAsia"/>
        </w:rPr>
      </w:pPr>
      <m:oMathPara>
        <m:oMath>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3</m:t>
              </m:r>
            </m:sub>
            <m:sup>
              <m:r>
                <w:rPr>
                  <w:rFonts w:ascii="Cambria Math" w:eastAsiaTheme="minorEastAsia" w:hAnsi="Cambria Math"/>
                </w:rPr>
                <m:t>10</m:t>
              </m:r>
            </m:sup>
          </m:sSubSup>
          <m:r>
            <w:rPr>
              <w:rFonts w:ascii="Cambria Math" w:eastAsiaTheme="minorEastAsia" w:hAnsi="Cambria Math"/>
            </w:rPr>
            <m:t>=1 +</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1</m:t>
              </m:r>
            </m:sup>
          </m:sSubSup>
        </m:oMath>
      </m:oMathPara>
    </w:p>
    <w:p w14:paraId="786403A0" w14:textId="367C7189" w:rsidR="00CF35AF" w:rsidRPr="00F31EF9" w:rsidRDefault="00463EB4" w:rsidP="006F459C">
      <w:pPr>
        <w:ind w:firstLine="720"/>
      </w:pPr>
      <m:oMathPara>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5</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r>
                <w:rPr>
                  <w:rFonts w:ascii="Cambria Math" w:eastAsiaTheme="minorEastAsia" w:hAnsi="Cambria Math"/>
                </w:rPr>
                <m:t>10</m:t>
              </m:r>
            </m:sup>
          </m:sSubSup>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oMath>
      </m:oMathPara>
    </w:p>
    <w:p w14:paraId="54FB2A5A" w14:textId="77777777" w:rsidR="00C701C9" w:rsidRPr="00C701C9" w:rsidRDefault="00C701C9" w:rsidP="002526B9">
      <w:pPr>
        <w:spacing w:beforeLines="60" w:before="144" w:line="312" w:lineRule="auto"/>
        <w:contextualSpacing/>
      </w:pPr>
    </w:p>
    <w:p w14:paraId="76C065D0" w14:textId="77777777" w:rsidR="008940AC" w:rsidRDefault="008940AC" w:rsidP="00F632EF">
      <w:pPr>
        <w:spacing w:before="12" w:line="312" w:lineRule="auto"/>
        <w:contextualSpacing/>
        <w:rPr>
          <w:ins w:id="920" w:author="Alex Graber" w:date="2020-08-29T09:02:00Z"/>
          <w:b/>
        </w:rPr>
      </w:pPr>
      <w:r>
        <w:rPr>
          <w:b/>
        </w:rPr>
        <w:t>Results</w:t>
      </w:r>
    </w:p>
    <w:p w14:paraId="4E0ED559" w14:textId="155EF025" w:rsidR="008940AC" w:rsidRDefault="008940AC" w:rsidP="008940AC">
      <w:pPr>
        <w:spacing w:before="12" w:line="312" w:lineRule="auto"/>
        <w:ind w:firstLine="720"/>
        <w:contextualSpacing/>
        <w:rPr>
          <w:ins w:id="921" w:author="Alex Graber" w:date="2020-08-29T09:06:00Z"/>
        </w:rPr>
      </w:pPr>
      <w:ins w:id="922" w:author="Alex Graber" w:date="2020-08-29T09:02:00Z">
        <w:r>
          <w:t xml:space="preserve">We ran </w:t>
        </w:r>
      </w:ins>
      <w:ins w:id="923" w:author="Alex Graber" w:date="2020-08-29T09:29:00Z">
        <w:r>
          <w:t>25</w:t>
        </w:r>
      </w:ins>
      <w:ins w:id="924" w:author="Alex Graber" w:date="2020-08-29T09:02:00Z">
        <w:r>
          <w:t xml:space="preserve"> trials of the </w:t>
        </w:r>
      </w:ins>
      <w:ins w:id="925" w:author="Alex Graber" w:date="2020-08-29T09:29:00Z">
        <w:r>
          <w:t>larger</w:t>
        </w:r>
      </w:ins>
      <w:ins w:id="926" w:author="Alex Graber" w:date="2020-08-29T09:03:00Z">
        <w:r>
          <w:t xml:space="preserve"> problem for both the modified Fedorov algorithm and the genetic algorithm</w:t>
        </w:r>
      </w:ins>
      <w:ins w:id="927" w:author="Alex Graber" w:date="2020-08-29T09:04:00Z">
        <w:r>
          <w:t xml:space="preserve"> with lambda = 0 (constraints unpenalized) and another </w:t>
        </w:r>
      </w:ins>
      <w:ins w:id="928" w:author="Alex Graber" w:date="2020-08-29T09:29:00Z">
        <w:r>
          <w:t>25</w:t>
        </w:r>
      </w:ins>
      <w:ins w:id="929" w:author="Alex Graber" w:date="2020-08-29T09:04:00Z">
        <w:r>
          <w:t xml:space="preserve"> trials with lambda = 1 (penalty applied</w:t>
        </w:r>
      </w:ins>
      <w:ins w:id="930" w:author="Alex Graber" w:date="2020-08-29T09:06:00Z">
        <w:r>
          <w:t xml:space="preserve"> to penalize distribution and interaction noncompliance). </w:t>
        </w:r>
      </w:ins>
      <w:ins w:id="931" w:author="Alex Graber" w:date="2020-08-29T09:17:00Z">
        <w:r>
          <w:t xml:space="preserve"> For each trial </w:t>
        </w:r>
        <w:r>
          <w:rPr>
            <w:i/>
            <w:iCs/>
          </w:rPr>
          <w:t xml:space="preserve">n </w:t>
        </w:r>
        <w:r>
          <w:t xml:space="preserve">of </w:t>
        </w:r>
      </w:ins>
      <w:ins w:id="932" w:author="Alex Graber" w:date="2020-08-29T09:30:00Z">
        <w:r>
          <w:t>25</w:t>
        </w:r>
      </w:ins>
      <w:ins w:id="933" w:author="Alex Graber" w:date="2020-08-29T09:17:00Z">
        <w:r>
          <w:t xml:space="preserve">, we ensured that the initial design was equivalent between the modified Fedorov and genetic algorithms.  </w:t>
        </w:r>
      </w:ins>
      <w:ins w:id="934" w:author="Alex Graber" w:date="2020-08-29T09:06:00Z">
        <w:r>
          <w:t>The results are summarized below (table</w:t>
        </w:r>
      </w:ins>
      <w:ins w:id="935" w:author="Alex Graber" w:date="2020-08-29T09:10:00Z">
        <w:r>
          <w:t>s</w:t>
        </w:r>
      </w:ins>
      <w:ins w:id="936" w:author="Alex Graber" w:date="2020-08-29T09:29:00Z">
        <w:r>
          <w:t xml:space="preserve"> 3, 4</w:t>
        </w:r>
      </w:ins>
      <w:ins w:id="937" w:author="Alex Graber" w:date="2020-08-29T09:06:00Z">
        <w:r>
          <w:t>)</w:t>
        </w:r>
      </w:ins>
    </w:p>
    <w:p w14:paraId="2A1B89AE" w14:textId="18F1690D" w:rsidR="008940AC" w:rsidRDefault="008940AC" w:rsidP="008940AC">
      <w:pPr>
        <w:rPr>
          <w:ins w:id="938" w:author="Alex Graber" w:date="2020-08-29T09:10:00Z"/>
          <w:b/>
        </w:rPr>
      </w:pPr>
    </w:p>
    <w:p w14:paraId="7D7DA396" w14:textId="0CF155CC" w:rsidR="008940AC" w:rsidRDefault="008940AC" w:rsidP="00F632EF">
      <w:pPr>
        <w:spacing w:before="12" w:line="312" w:lineRule="auto"/>
        <w:contextualSpacing/>
        <w:jc w:val="center"/>
        <w:rPr>
          <w:b/>
        </w:rPr>
      </w:pPr>
      <w:r>
        <w:rPr>
          <w:b/>
        </w:rPr>
        <w:t xml:space="preserve">Table </w:t>
      </w:r>
      <w:r>
        <w:rPr>
          <w:b/>
        </w:rPr>
        <w:t>3</w:t>
      </w:r>
    </w:p>
    <w:tbl>
      <w:tblPr>
        <w:tblStyle w:val="GridTable3-Accent1"/>
        <w:tblW w:w="10368" w:type="dxa"/>
        <w:tblInd w:w="-5" w:type="dxa"/>
        <w:tblLook w:val="04A0" w:firstRow="1" w:lastRow="0" w:firstColumn="1" w:lastColumn="0" w:noHBand="0" w:noVBand="1"/>
      </w:tblPr>
      <w:tblGrid>
        <w:gridCol w:w="1728"/>
        <w:gridCol w:w="1728"/>
        <w:gridCol w:w="1728"/>
        <w:gridCol w:w="1728"/>
        <w:gridCol w:w="1728"/>
        <w:gridCol w:w="1728"/>
        <w:tblGridChange w:id="939">
          <w:tblGrid>
            <w:gridCol w:w="1728"/>
            <w:gridCol w:w="1728"/>
            <w:gridCol w:w="1728"/>
            <w:gridCol w:w="1728"/>
            <w:gridCol w:w="1728"/>
            <w:gridCol w:w="1728"/>
          </w:tblGrid>
        </w:tblGridChange>
      </w:tblGrid>
      <w:tr w:rsidR="008940AC" w:rsidRPr="00463EB4" w14:paraId="3C46B038" w14:textId="77777777" w:rsidTr="006E4E5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728" w:type="dxa"/>
            <w:noWrap/>
            <w:hideMark/>
          </w:tcPr>
          <w:p w14:paraId="57F9A75A" w14:textId="77777777" w:rsidR="008940AC" w:rsidRPr="00463EB4" w:rsidRDefault="008940AC" w:rsidP="006E4E5A">
            <w:pPr>
              <w:jc w:val="center"/>
              <w:rPr>
                <w:rFonts w:ascii="Calibri" w:eastAsia="Times New Roman" w:hAnsi="Calibri" w:cs="Calibri"/>
                <w:i w:val="0"/>
                <w:iCs w:val="0"/>
                <w:color w:val="000000"/>
              </w:rPr>
            </w:pPr>
            <w:r w:rsidRPr="00463EB4">
              <w:rPr>
                <w:rFonts w:ascii="Calibri" w:eastAsia="Times New Roman" w:hAnsi="Calibri" w:cs="Calibri"/>
                <w:i w:val="0"/>
                <w:iCs w:val="0"/>
                <w:color w:val="000000"/>
              </w:rPr>
              <w:t>Lambda = 0</w:t>
            </w:r>
          </w:p>
        </w:tc>
        <w:tc>
          <w:tcPr>
            <w:tcW w:w="1728" w:type="dxa"/>
            <w:noWrap/>
            <w:hideMark/>
          </w:tcPr>
          <w:p w14:paraId="1F961D43" w14:textId="46233603"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Initial </w:t>
            </w:r>
            <w:r>
              <w:rPr>
                <w:rFonts w:ascii="Calibri" w:eastAsia="Times New Roman" w:hAnsi="Calibri" w:cs="Calibri"/>
                <w:color w:val="000000"/>
              </w:rPr>
              <w:t>D-</w:t>
            </w:r>
            <w:r w:rsidRPr="00463EB4">
              <w:rPr>
                <w:rFonts w:ascii="Calibri" w:eastAsia="Times New Roman" w:hAnsi="Calibri" w:cs="Calibri"/>
                <w:color w:val="000000"/>
              </w:rPr>
              <w:t>optimality</w:t>
            </w:r>
          </w:p>
        </w:tc>
        <w:tc>
          <w:tcPr>
            <w:tcW w:w="1728" w:type="dxa"/>
            <w:noWrap/>
            <w:hideMark/>
          </w:tcPr>
          <w:p w14:paraId="5CED4697" w14:textId="77777777"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iteration count</w:t>
            </w:r>
          </w:p>
        </w:tc>
        <w:tc>
          <w:tcPr>
            <w:tcW w:w="1728" w:type="dxa"/>
            <w:noWrap/>
            <w:hideMark/>
          </w:tcPr>
          <w:p w14:paraId="15B9F1FD" w14:textId="77777777"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runtime</w:t>
            </w:r>
          </w:p>
        </w:tc>
        <w:tc>
          <w:tcPr>
            <w:tcW w:w="1728" w:type="dxa"/>
            <w:noWrap/>
            <w:hideMark/>
          </w:tcPr>
          <w:p w14:paraId="1985364D" w14:textId="7C45A1CF"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w:t>
            </w:r>
            <w:ins w:id="940" w:author="Alex Graber" w:date="2020-08-29T09:12:00Z">
              <w:r>
                <w:rPr>
                  <w:rFonts w:ascii="Calibri" w:eastAsia="Times New Roman" w:hAnsi="Calibri" w:cs="Calibri"/>
                  <w:color w:val="000000"/>
                </w:rPr>
                <w:t>F</w:t>
              </w:r>
            </w:ins>
            <w:r w:rsidRPr="00463EB4">
              <w:rPr>
                <w:rFonts w:ascii="Calibri" w:eastAsia="Times New Roman" w:hAnsi="Calibri" w:cs="Calibri"/>
                <w:color w:val="000000"/>
              </w:rPr>
              <w:t xml:space="preserve">inal </w:t>
            </w:r>
            <w:r>
              <w:rPr>
                <w:rFonts w:ascii="Calibri" w:eastAsia="Times New Roman" w:hAnsi="Calibri" w:cs="Calibri"/>
                <w:color w:val="000000"/>
              </w:rPr>
              <w:t>D</w:t>
            </w:r>
            <w:ins w:id="941" w:author="Alex Graber" w:date="2020-08-29T09:20:00Z">
              <w:r>
                <w:rPr>
                  <w:rFonts w:ascii="Calibri" w:eastAsia="Times New Roman" w:hAnsi="Calibri" w:cs="Calibri"/>
                  <w:color w:val="000000"/>
                </w:rPr>
                <w:t>-</w:t>
              </w:r>
            </w:ins>
            <w:r w:rsidRPr="00463EB4">
              <w:rPr>
                <w:rFonts w:ascii="Calibri" w:eastAsia="Times New Roman" w:hAnsi="Calibri" w:cs="Calibri"/>
                <w:color w:val="000000"/>
              </w:rPr>
              <w:t>optimality</w:t>
            </w:r>
          </w:p>
        </w:tc>
        <w:tc>
          <w:tcPr>
            <w:tcW w:w="1728" w:type="dxa"/>
          </w:tcPr>
          <w:p w14:paraId="2680F513" w14:textId="4950820F" w:rsidR="008940AC" w:rsidRPr="00463EB4" w:rsidRDefault="00C358D4"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ins w:id="942" w:author="Alex Graber" w:date="2020-08-29T09:31:00Z">
              <w:r>
                <w:rPr>
                  <w:rFonts w:ascii="Calibri" w:eastAsia="Times New Roman" w:hAnsi="Calibri" w:cs="Calibri"/>
                  <w:color w:val="000000"/>
                </w:rPr>
                <w:t>Variance</w:t>
              </w:r>
            </w:ins>
            <w:ins w:id="943" w:author="Alex Graber" w:date="2020-08-29T09:12:00Z">
              <w:r w:rsidR="008940AC">
                <w:rPr>
                  <w:rFonts w:ascii="Calibri" w:eastAsia="Times New Roman" w:hAnsi="Calibri" w:cs="Calibri"/>
                  <w:color w:val="000000"/>
                </w:rPr>
                <w:t xml:space="preserve"> Final </w:t>
              </w:r>
            </w:ins>
            <w:ins w:id="944" w:author="Alex Graber" w:date="2020-08-29T09:20:00Z">
              <w:r w:rsidR="008940AC">
                <w:rPr>
                  <w:rFonts w:ascii="Calibri" w:eastAsia="Times New Roman" w:hAnsi="Calibri" w:cs="Calibri"/>
                  <w:color w:val="000000"/>
                </w:rPr>
                <w:t>D-</w:t>
              </w:r>
            </w:ins>
            <w:ins w:id="945" w:author="Alex Graber" w:date="2020-08-29T09:12:00Z">
              <w:r w:rsidR="008940AC">
                <w:rPr>
                  <w:rFonts w:ascii="Calibri" w:eastAsia="Times New Roman" w:hAnsi="Calibri" w:cs="Calibri"/>
                  <w:color w:val="000000"/>
                </w:rPr>
                <w:t>optimality</w:t>
              </w:r>
            </w:ins>
          </w:p>
        </w:tc>
      </w:tr>
      <w:tr w:rsidR="00C358D4" w:rsidRPr="00463EB4" w14:paraId="32E1CD8C" w14:textId="77777777" w:rsidTr="00F632E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7EE337C5" w14:textId="77777777" w:rsidR="00C358D4" w:rsidRPr="00463EB4" w:rsidRDefault="00C358D4" w:rsidP="00C358D4">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Modified Fedorov</w:t>
            </w:r>
          </w:p>
        </w:tc>
        <w:tc>
          <w:tcPr>
            <w:tcW w:w="1728" w:type="dxa"/>
            <w:noWrap/>
            <w:vAlign w:val="center"/>
            <w:hideMark/>
          </w:tcPr>
          <w:p w14:paraId="6DDF8231" w14:textId="241E85FF"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ins w:id="946" w:author="Alex Graber" w:date="2020-08-29T09:32:00Z">
              <w:r>
                <w:rPr>
                  <w:rFonts w:ascii="Calibri" w:hAnsi="Calibri" w:cs="Calibri"/>
                  <w:color w:val="000000"/>
                </w:rPr>
                <w:t>61.35</w:t>
              </w:r>
            </w:ins>
          </w:p>
        </w:tc>
        <w:tc>
          <w:tcPr>
            <w:tcW w:w="1728" w:type="dxa"/>
            <w:noWrap/>
            <w:vAlign w:val="center"/>
            <w:hideMark/>
          </w:tcPr>
          <w:p w14:paraId="329274EF" w14:textId="4979606E"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19.32</w:t>
            </w:r>
          </w:p>
        </w:tc>
        <w:tc>
          <w:tcPr>
            <w:tcW w:w="1728" w:type="dxa"/>
            <w:noWrap/>
            <w:vAlign w:val="center"/>
            <w:hideMark/>
          </w:tcPr>
          <w:p w14:paraId="379CB44A" w14:textId="399D2B34"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36487.38</w:t>
            </w:r>
          </w:p>
        </w:tc>
        <w:tc>
          <w:tcPr>
            <w:tcW w:w="1728" w:type="dxa"/>
            <w:noWrap/>
            <w:vAlign w:val="center"/>
            <w:hideMark/>
          </w:tcPr>
          <w:p w14:paraId="11BD4EF5" w14:textId="059BEA79"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124.43</w:t>
            </w:r>
          </w:p>
        </w:tc>
        <w:tc>
          <w:tcPr>
            <w:tcW w:w="1728" w:type="dxa"/>
            <w:vAlign w:val="center"/>
          </w:tcPr>
          <w:p w14:paraId="268AB8D7" w14:textId="57992ED6" w:rsidR="00C358D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0.07</w:t>
            </w:r>
          </w:p>
        </w:tc>
      </w:tr>
      <w:tr w:rsidR="00C358D4" w:rsidRPr="00463EB4" w14:paraId="58750A66" w14:textId="77777777" w:rsidTr="00F632EF">
        <w:trPr>
          <w:trHeight w:val="32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1B974B9A" w14:textId="77777777" w:rsidR="00C358D4" w:rsidRPr="00463EB4" w:rsidRDefault="00C358D4" w:rsidP="00C358D4">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Genetic</w:t>
            </w:r>
          </w:p>
        </w:tc>
        <w:tc>
          <w:tcPr>
            <w:tcW w:w="1728" w:type="dxa"/>
            <w:noWrap/>
            <w:vAlign w:val="center"/>
            <w:hideMark/>
          </w:tcPr>
          <w:p w14:paraId="163C2153" w14:textId="7507FDCC"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61.35</w:t>
            </w:r>
          </w:p>
        </w:tc>
        <w:tc>
          <w:tcPr>
            <w:tcW w:w="1728" w:type="dxa"/>
            <w:noWrap/>
            <w:vAlign w:val="center"/>
            <w:hideMark/>
          </w:tcPr>
          <w:p w14:paraId="1BD7207B" w14:textId="4F0266D1"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500.00</w:t>
            </w:r>
          </w:p>
        </w:tc>
        <w:tc>
          <w:tcPr>
            <w:tcW w:w="1728" w:type="dxa"/>
            <w:noWrap/>
            <w:vAlign w:val="center"/>
            <w:hideMark/>
          </w:tcPr>
          <w:p w14:paraId="2705D26C" w14:textId="70EAD60F"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1582.63</w:t>
            </w:r>
          </w:p>
        </w:tc>
        <w:tc>
          <w:tcPr>
            <w:tcW w:w="1728" w:type="dxa"/>
            <w:noWrap/>
            <w:vAlign w:val="center"/>
            <w:hideMark/>
          </w:tcPr>
          <w:p w14:paraId="25663481" w14:textId="091C86B1"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96.71</w:t>
            </w:r>
          </w:p>
        </w:tc>
        <w:tc>
          <w:tcPr>
            <w:tcW w:w="1728" w:type="dxa"/>
            <w:vAlign w:val="center"/>
          </w:tcPr>
          <w:p w14:paraId="5CF90656" w14:textId="43C9DC9E" w:rsidR="00C358D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12.21</w:t>
            </w:r>
          </w:p>
        </w:tc>
      </w:tr>
    </w:tbl>
    <w:p w14:paraId="1D1CE03F" w14:textId="77777777" w:rsidR="008940AC" w:rsidRDefault="008940AC" w:rsidP="008940AC">
      <w:pPr>
        <w:spacing w:beforeLines="60" w:before="144" w:line="312" w:lineRule="auto"/>
        <w:contextualSpacing/>
      </w:pPr>
    </w:p>
    <w:p w14:paraId="77D387A8" w14:textId="1946E075" w:rsidR="008940AC" w:rsidRPr="00F632EF" w:rsidRDefault="008940AC" w:rsidP="00F632EF">
      <w:pPr>
        <w:spacing w:beforeLines="60" w:before="144" w:line="312" w:lineRule="auto"/>
        <w:contextualSpacing/>
        <w:jc w:val="center"/>
        <w:rPr>
          <w:b/>
          <w:bCs/>
        </w:rPr>
      </w:pPr>
      <w:r w:rsidRPr="00F632EF">
        <w:rPr>
          <w:b/>
          <w:bCs/>
        </w:rPr>
        <w:t xml:space="preserve">Table </w:t>
      </w:r>
      <w:r>
        <w:rPr>
          <w:b/>
          <w:bCs/>
        </w:rPr>
        <w:t>4</w:t>
      </w:r>
    </w:p>
    <w:tbl>
      <w:tblPr>
        <w:tblStyle w:val="GridTable3-Accent1"/>
        <w:tblW w:w="10368" w:type="dxa"/>
        <w:tblLook w:val="04A0" w:firstRow="1" w:lastRow="0" w:firstColumn="1" w:lastColumn="0" w:noHBand="0" w:noVBand="1"/>
      </w:tblPr>
      <w:tblGrid>
        <w:gridCol w:w="1728"/>
        <w:gridCol w:w="1728"/>
        <w:gridCol w:w="1728"/>
        <w:gridCol w:w="1728"/>
        <w:gridCol w:w="1728"/>
        <w:gridCol w:w="1728"/>
      </w:tblGrid>
      <w:tr w:rsidR="008940AC" w:rsidRPr="00463EB4" w14:paraId="6D676FDB" w14:textId="77777777" w:rsidTr="00F632E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728" w:type="dxa"/>
            <w:noWrap/>
            <w:hideMark/>
          </w:tcPr>
          <w:p w14:paraId="09082FC5" w14:textId="77777777" w:rsidR="008940AC" w:rsidRPr="00463EB4" w:rsidRDefault="008940AC" w:rsidP="006E4E5A">
            <w:pPr>
              <w:jc w:val="center"/>
              <w:rPr>
                <w:rFonts w:ascii="Calibri" w:eastAsia="Times New Roman" w:hAnsi="Calibri" w:cs="Calibri"/>
                <w:i w:val="0"/>
                <w:iCs w:val="0"/>
                <w:color w:val="000000"/>
              </w:rPr>
            </w:pPr>
            <w:r w:rsidRPr="00463EB4">
              <w:rPr>
                <w:rFonts w:ascii="Calibri" w:eastAsia="Times New Roman" w:hAnsi="Calibri" w:cs="Calibri"/>
                <w:i w:val="0"/>
                <w:iCs w:val="0"/>
                <w:color w:val="000000"/>
              </w:rPr>
              <w:t>Lambda = 1</w:t>
            </w:r>
          </w:p>
        </w:tc>
        <w:tc>
          <w:tcPr>
            <w:tcW w:w="1728" w:type="dxa"/>
            <w:noWrap/>
            <w:hideMark/>
          </w:tcPr>
          <w:p w14:paraId="1A1D563C" w14:textId="38E5DD02"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Initial </w:t>
            </w:r>
            <w:r>
              <w:rPr>
                <w:rFonts w:ascii="Calibri" w:eastAsia="Times New Roman" w:hAnsi="Calibri" w:cs="Calibri"/>
                <w:color w:val="000000"/>
              </w:rPr>
              <w:t>D-</w:t>
            </w:r>
            <w:r w:rsidRPr="00463EB4">
              <w:rPr>
                <w:rFonts w:ascii="Calibri" w:eastAsia="Times New Roman" w:hAnsi="Calibri" w:cs="Calibri"/>
                <w:color w:val="000000"/>
              </w:rPr>
              <w:t>optimality</w:t>
            </w:r>
          </w:p>
        </w:tc>
        <w:tc>
          <w:tcPr>
            <w:tcW w:w="1728" w:type="dxa"/>
            <w:noWrap/>
            <w:hideMark/>
          </w:tcPr>
          <w:p w14:paraId="72820214" w14:textId="77777777"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iteration count</w:t>
            </w:r>
          </w:p>
        </w:tc>
        <w:tc>
          <w:tcPr>
            <w:tcW w:w="1728" w:type="dxa"/>
            <w:noWrap/>
            <w:hideMark/>
          </w:tcPr>
          <w:p w14:paraId="0096A1A5" w14:textId="77777777"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Average runtime</w:t>
            </w:r>
          </w:p>
        </w:tc>
        <w:tc>
          <w:tcPr>
            <w:tcW w:w="1728" w:type="dxa"/>
            <w:noWrap/>
            <w:hideMark/>
          </w:tcPr>
          <w:p w14:paraId="2DC3EB78" w14:textId="2639A0B6" w:rsidR="008940AC" w:rsidRPr="00463EB4" w:rsidRDefault="008940AC"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3EB4">
              <w:rPr>
                <w:rFonts w:ascii="Calibri" w:eastAsia="Times New Roman" w:hAnsi="Calibri" w:cs="Calibri"/>
                <w:color w:val="000000"/>
              </w:rPr>
              <w:t xml:space="preserve">Average </w:t>
            </w:r>
            <w:r>
              <w:rPr>
                <w:rFonts w:ascii="Calibri" w:eastAsia="Times New Roman" w:hAnsi="Calibri" w:cs="Calibri"/>
                <w:color w:val="000000"/>
              </w:rPr>
              <w:t>F</w:t>
            </w:r>
            <w:r w:rsidRPr="00463EB4">
              <w:rPr>
                <w:rFonts w:ascii="Calibri" w:eastAsia="Times New Roman" w:hAnsi="Calibri" w:cs="Calibri"/>
                <w:color w:val="000000"/>
              </w:rPr>
              <w:t xml:space="preserve">inal </w:t>
            </w:r>
            <w:r>
              <w:rPr>
                <w:rFonts w:ascii="Calibri" w:eastAsia="Times New Roman" w:hAnsi="Calibri" w:cs="Calibri"/>
                <w:color w:val="000000"/>
              </w:rPr>
              <w:t>D-</w:t>
            </w:r>
            <w:r w:rsidRPr="00463EB4">
              <w:rPr>
                <w:rFonts w:ascii="Calibri" w:eastAsia="Times New Roman" w:hAnsi="Calibri" w:cs="Calibri"/>
                <w:color w:val="000000"/>
              </w:rPr>
              <w:t>optimality</w:t>
            </w:r>
          </w:p>
        </w:tc>
        <w:tc>
          <w:tcPr>
            <w:tcW w:w="1728" w:type="dxa"/>
          </w:tcPr>
          <w:p w14:paraId="502D1ABC" w14:textId="49E3C377" w:rsidR="008940AC" w:rsidRPr="00463EB4" w:rsidRDefault="00C358D4" w:rsidP="006E4E5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Variance</w:t>
            </w:r>
            <w:r w:rsidR="008940AC">
              <w:rPr>
                <w:rFonts w:ascii="Calibri" w:eastAsia="Times New Roman" w:hAnsi="Calibri" w:cs="Calibri"/>
                <w:color w:val="000000"/>
              </w:rPr>
              <w:t xml:space="preserve"> Final </w:t>
            </w:r>
            <w:r w:rsidR="008940AC">
              <w:rPr>
                <w:rFonts w:ascii="Calibri" w:eastAsia="Times New Roman" w:hAnsi="Calibri" w:cs="Calibri"/>
                <w:color w:val="000000"/>
              </w:rPr>
              <w:t>D-</w:t>
            </w:r>
            <w:r w:rsidR="008940AC">
              <w:rPr>
                <w:rFonts w:ascii="Calibri" w:eastAsia="Times New Roman" w:hAnsi="Calibri" w:cs="Calibri"/>
                <w:color w:val="000000"/>
              </w:rPr>
              <w:t>optimality</w:t>
            </w:r>
          </w:p>
        </w:tc>
      </w:tr>
      <w:tr w:rsidR="00C358D4" w:rsidRPr="00463EB4" w14:paraId="19850F9D" w14:textId="77777777" w:rsidTr="00F632E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343B06B7" w14:textId="77777777" w:rsidR="00C358D4" w:rsidRPr="00463EB4" w:rsidRDefault="00C358D4" w:rsidP="00C358D4">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Modified Fedorov</w:t>
            </w:r>
          </w:p>
        </w:tc>
        <w:tc>
          <w:tcPr>
            <w:tcW w:w="1728" w:type="dxa"/>
            <w:noWrap/>
            <w:vAlign w:val="center"/>
            <w:hideMark/>
          </w:tcPr>
          <w:p w14:paraId="577D7285" w14:textId="57F6B023"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-73.97</w:t>
            </w:r>
          </w:p>
        </w:tc>
        <w:tc>
          <w:tcPr>
            <w:tcW w:w="1728" w:type="dxa"/>
            <w:noWrap/>
            <w:vAlign w:val="center"/>
            <w:hideMark/>
          </w:tcPr>
          <w:p w14:paraId="029F4292" w14:textId="7ECA83D1"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20.08</w:t>
            </w:r>
          </w:p>
        </w:tc>
        <w:tc>
          <w:tcPr>
            <w:tcW w:w="1728" w:type="dxa"/>
            <w:noWrap/>
            <w:vAlign w:val="center"/>
            <w:hideMark/>
          </w:tcPr>
          <w:p w14:paraId="32C97DE2" w14:textId="52104A24"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36150.01</w:t>
            </w:r>
          </w:p>
        </w:tc>
        <w:tc>
          <w:tcPr>
            <w:tcW w:w="1728" w:type="dxa"/>
            <w:noWrap/>
            <w:vAlign w:val="center"/>
            <w:hideMark/>
          </w:tcPr>
          <w:p w14:paraId="76EF0C56" w14:textId="50CB3DA9"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-21.00</w:t>
            </w:r>
          </w:p>
        </w:tc>
        <w:tc>
          <w:tcPr>
            <w:tcW w:w="1728" w:type="dxa"/>
            <w:vAlign w:val="center"/>
          </w:tcPr>
          <w:p w14:paraId="4BB929CA" w14:textId="2944B2A2" w:rsidR="00C358D4" w:rsidRPr="00463EB4" w:rsidRDefault="00C358D4" w:rsidP="00C358D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1.39</w:t>
            </w:r>
          </w:p>
        </w:tc>
      </w:tr>
      <w:tr w:rsidR="00C358D4" w:rsidRPr="00463EB4" w14:paraId="4CF5C965" w14:textId="77777777" w:rsidTr="00F632EF">
        <w:trPr>
          <w:trHeight w:val="320"/>
        </w:trPr>
        <w:tc>
          <w:tcPr>
            <w:cnfStyle w:val="001000000000" w:firstRow="0" w:lastRow="0" w:firstColumn="1" w:lastColumn="0" w:oddVBand="0" w:evenVBand="0" w:oddHBand="0" w:evenHBand="0" w:firstRowFirstColumn="0" w:firstRowLastColumn="0" w:lastRowFirstColumn="0" w:lastRowLastColumn="0"/>
            <w:tcW w:w="1728" w:type="dxa"/>
            <w:noWrap/>
            <w:hideMark/>
          </w:tcPr>
          <w:p w14:paraId="20B4BCB9" w14:textId="77777777" w:rsidR="00C358D4" w:rsidRPr="00463EB4" w:rsidRDefault="00C358D4" w:rsidP="00C358D4">
            <w:pPr>
              <w:jc w:val="center"/>
              <w:rPr>
                <w:rFonts w:ascii="Calibri" w:eastAsia="Times New Roman" w:hAnsi="Calibri" w:cs="Calibri"/>
                <w:b/>
                <w:bCs/>
                <w:i w:val="0"/>
                <w:iCs w:val="0"/>
                <w:color w:val="000000"/>
              </w:rPr>
            </w:pPr>
            <w:r w:rsidRPr="00463EB4">
              <w:rPr>
                <w:rFonts w:ascii="Calibri" w:eastAsia="Times New Roman" w:hAnsi="Calibri" w:cs="Calibri"/>
                <w:b/>
                <w:bCs/>
                <w:i w:val="0"/>
                <w:iCs w:val="0"/>
                <w:color w:val="000000"/>
              </w:rPr>
              <w:t>Genetic</w:t>
            </w:r>
          </w:p>
        </w:tc>
        <w:tc>
          <w:tcPr>
            <w:tcW w:w="1728" w:type="dxa"/>
            <w:noWrap/>
            <w:vAlign w:val="center"/>
            <w:hideMark/>
          </w:tcPr>
          <w:p w14:paraId="50B8D202" w14:textId="15C2EA50"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-73.97</w:t>
            </w:r>
          </w:p>
        </w:tc>
        <w:tc>
          <w:tcPr>
            <w:tcW w:w="1728" w:type="dxa"/>
            <w:noWrap/>
            <w:vAlign w:val="center"/>
            <w:hideMark/>
          </w:tcPr>
          <w:p w14:paraId="5D5D7788" w14:textId="2B327617"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500.00</w:t>
            </w:r>
          </w:p>
        </w:tc>
        <w:tc>
          <w:tcPr>
            <w:tcW w:w="1728" w:type="dxa"/>
            <w:noWrap/>
            <w:vAlign w:val="center"/>
            <w:hideMark/>
          </w:tcPr>
          <w:p w14:paraId="65BF9051" w14:textId="4034101A"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1553.30</w:t>
            </w:r>
          </w:p>
        </w:tc>
        <w:tc>
          <w:tcPr>
            <w:tcW w:w="1728" w:type="dxa"/>
            <w:noWrap/>
            <w:vAlign w:val="center"/>
            <w:hideMark/>
          </w:tcPr>
          <w:p w14:paraId="0110738F" w14:textId="285A7ECD"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-38.51</w:t>
            </w:r>
          </w:p>
        </w:tc>
        <w:tc>
          <w:tcPr>
            <w:tcW w:w="1728" w:type="dxa"/>
            <w:vAlign w:val="center"/>
          </w:tcPr>
          <w:p w14:paraId="6F2DD949" w14:textId="4F077F7B" w:rsidR="00C358D4" w:rsidRPr="00463EB4" w:rsidRDefault="00C358D4" w:rsidP="00C358D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ins w:id="947" w:author="Alex Graber" w:date="2020-08-29T09:33:00Z">
              <w:r>
                <w:rPr>
                  <w:rFonts w:ascii="Calibri" w:hAnsi="Calibri" w:cs="Calibri"/>
                  <w:color w:val="000000"/>
                </w:rPr>
                <w:t>10.13</w:t>
              </w:r>
            </w:ins>
          </w:p>
        </w:tc>
      </w:tr>
    </w:tbl>
    <w:p w14:paraId="0C3C0116" w14:textId="77777777" w:rsidR="008940AC" w:rsidDel="00463EB4" w:rsidRDefault="008940AC" w:rsidP="008940AC">
      <w:pPr>
        <w:spacing w:beforeLines="60" w:before="144" w:line="312" w:lineRule="auto"/>
        <w:contextualSpacing/>
        <w:rPr>
          <w:del w:id="948" w:author="Alex Graber" w:date="2020-08-29T08:57:00Z"/>
        </w:rPr>
      </w:pPr>
      <w:del w:id="949" w:author="Alex Graber" w:date="2020-08-29T08:57:00Z">
        <w:r w:rsidDel="00463EB4">
          <w:tab/>
          <w:delText xml:space="preserve">Running the modified Fedorov Algorithm for our toy problem on a </w:delText>
        </w:r>
      </w:del>
      <w:del w:id="950" w:author="Alex Graber" w:date="2020-07-06T17:58:00Z">
        <w:r w:rsidDel="00B70862">
          <w:delText>top-of-the-line computer</w:delText>
        </w:r>
      </w:del>
      <w:del w:id="951" w:author="Alex Graber" w:date="2020-08-29T08:57:00Z">
        <w:r w:rsidDel="00463EB4">
          <w:delText xml:space="preserve"> requires approximately 25 seconds per 100 iterations.  With lambda &gt; 0, It becomes evident that oscillation is present, and the toy problem stops due to reaching the iteration limit, not due to convergence.  Additionally, the </w:delText>
        </w:r>
        <w:r w:rsidDel="00463EB4">
          <w:rPr>
            <w:i/>
          </w:rPr>
          <w:delText>d-optimality</w:delText>
        </w:r>
        <w:r w:rsidDel="00463EB4">
          <w:delText xml:space="preserve"> of the resulting design (35.3) actually makes the design worse compared to the initial, randomly-generated design (53.1).  </w:delText>
        </w:r>
      </w:del>
    </w:p>
    <w:p w14:paraId="750250DA" w14:textId="77777777" w:rsidR="008940AC" w:rsidDel="00463EB4" w:rsidRDefault="008940AC" w:rsidP="008940AC">
      <w:pPr>
        <w:spacing w:beforeLines="60" w:before="144" w:line="312" w:lineRule="auto"/>
        <w:contextualSpacing/>
        <w:rPr>
          <w:del w:id="952" w:author="Alex Graber" w:date="2020-08-29T08:5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40AC" w:rsidDel="00463EB4" w14:paraId="38854291" w14:textId="77777777" w:rsidTr="006E4E5A">
        <w:trPr>
          <w:del w:id="953" w:author="Alex Graber" w:date="2020-08-29T08:57:00Z"/>
        </w:trPr>
        <w:tc>
          <w:tcPr>
            <w:tcW w:w="4675" w:type="dxa"/>
          </w:tcPr>
          <w:p w14:paraId="74E4AD4F" w14:textId="77777777" w:rsidR="008940AC" w:rsidRPr="001763BA" w:rsidDel="00463EB4" w:rsidRDefault="008940AC" w:rsidP="006E4E5A">
            <w:pPr>
              <w:rPr>
                <w:del w:id="954" w:author="Alex Graber" w:date="2020-08-29T08:57:00Z"/>
                <w:b/>
              </w:rPr>
            </w:pPr>
            <w:del w:id="955"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59ABE7B1" w14:textId="77777777" w:rsidTr="006E4E5A">
              <w:trPr>
                <w:del w:id="956" w:author="Alex Graber" w:date="2020-08-29T08:57:00Z"/>
              </w:trPr>
              <w:tc>
                <w:tcPr>
                  <w:tcW w:w="1483" w:type="dxa"/>
                </w:tcPr>
                <w:p w14:paraId="03D9A21E" w14:textId="77777777" w:rsidR="008940AC" w:rsidDel="00463EB4" w:rsidRDefault="008940AC" w:rsidP="006E4E5A">
                  <w:pPr>
                    <w:spacing w:beforeLines="60" w:before="144" w:line="312" w:lineRule="auto"/>
                    <w:contextualSpacing/>
                    <w:jc w:val="center"/>
                    <w:rPr>
                      <w:del w:id="957" w:author="Alex Graber" w:date="2020-08-29T08:57:00Z"/>
                    </w:rPr>
                  </w:pPr>
                  <w:del w:id="958" w:author="Alex Graber" w:date="2020-08-29T08:57:00Z">
                    <w:r w:rsidDel="00463EB4">
                      <w:delText>1</w:delText>
                    </w:r>
                  </w:del>
                </w:p>
              </w:tc>
              <w:tc>
                <w:tcPr>
                  <w:tcW w:w="1483" w:type="dxa"/>
                </w:tcPr>
                <w:p w14:paraId="4F2D1A76" w14:textId="77777777" w:rsidR="008940AC" w:rsidDel="00463EB4" w:rsidRDefault="008940AC" w:rsidP="006E4E5A">
                  <w:pPr>
                    <w:spacing w:beforeLines="60" w:before="144" w:line="312" w:lineRule="auto"/>
                    <w:contextualSpacing/>
                    <w:jc w:val="center"/>
                    <w:rPr>
                      <w:del w:id="959" w:author="Alex Graber" w:date="2020-08-29T08:57:00Z"/>
                    </w:rPr>
                  </w:pPr>
                  <w:del w:id="960" w:author="Alex Graber" w:date="2020-08-29T08:57:00Z">
                    <w:r w:rsidDel="00463EB4">
                      <w:delText>1</w:delText>
                    </w:r>
                  </w:del>
                </w:p>
              </w:tc>
              <w:tc>
                <w:tcPr>
                  <w:tcW w:w="1483" w:type="dxa"/>
                </w:tcPr>
                <w:p w14:paraId="105CF83D" w14:textId="77777777" w:rsidR="008940AC" w:rsidDel="00463EB4" w:rsidRDefault="008940AC" w:rsidP="006E4E5A">
                  <w:pPr>
                    <w:spacing w:beforeLines="60" w:before="144" w:line="312" w:lineRule="auto"/>
                    <w:contextualSpacing/>
                    <w:jc w:val="center"/>
                    <w:rPr>
                      <w:del w:id="961" w:author="Alex Graber" w:date="2020-08-29T08:57:00Z"/>
                    </w:rPr>
                  </w:pPr>
                  <w:del w:id="962" w:author="Alex Graber" w:date="2020-08-29T08:57:00Z">
                    <w:r w:rsidDel="00463EB4">
                      <w:delText>0</w:delText>
                    </w:r>
                  </w:del>
                </w:p>
              </w:tc>
            </w:tr>
            <w:tr w:rsidR="008940AC" w:rsidDel="00463EB4" w14:paraId="52645ACF" w14:textId="77777777" w:rsidTr="006E4E5A">
              <w:trPr>
                <w:del w:id="963" w:author="Alex Graber" w:date="2020-08-29T08:57:00Z"/>
              </w:trPr>
              <w:tc>
                <w:tcPr>
                  <w:tcW w:w="1483" w:type="dxa"/>
                </w:tcPr>
                <w:p w14:paraId="32E45F99" w14:textId="77777777" w:rsidR="008940AC" w:rsidDel="00463EB4" w:rsidRDefault="008940AC" w:rsidP="006E4E5A">
                  <w:pPr>
                    <w:spacing w:beforeLines="60" w:before="144" w:line="312" w:lineRule="auto"/>
                    <w:contextualSpacing/>
                    <w:jc w:val="center"/>
                    <w:rPr>
                      <w:del w:id="964" w:author="Alex Graber" w:date="2020-08-29T08:57:00Z"/>
                    </w:rPr>
                  </w:pPr>
                  <w:del w:id="965" w:author="Alex Graber" w:date="2020-08-29T08:57:00Z">
                    <w:r w:rsidDel="00463EB4">
                      <w:delText>0</w:delText>
                    </w:r>
                  </w:del>
                </w:p>
              </w:tc>
              <w:tc>
                <w:tcPr>
                  <w:tcW w:w="1483" w:type="dxa"/>
                </w:tcPr>
                <w:p w14:paraId="7E343271" w14:textId="77777777" w:rsidR="008940AC" w:rsidDel="00463EB4" w:rsidRDefault="008940AC" w:rsidP="006E4E5A">
                  <w:pPr>
                    <w:spacing w:beforeLines="60" w:before="144" w:line="312" w:lineRule="auto"/>
                    <w:contextualSpacing/>
                    <w:jc w:val="center"/>
                    <w:rPr>
                      <w:del w:id="966" w:author="Alex Graber" w:date="2020-08-29T08:57:00Z"/>
                    </w:rPr>
                  </w:pPr>
                  <w:del w:id="967" w:author="Alex Graber" w:date="2020-08-29T08:57:00Z">
                    <w:r w:rsidDel="00463EB4">
                      <w:delText>0</w:delText>
                    </w:r>
                  </w:del>
                </w:p>
              </w:tc>
              <w:tc>
                <w:tcPr>
                  <w:tcW w:w="1483" w:type="dxa"/>
                </w:tcPr>
                <w:p w14:paraId="33800C4B" w14:textId="77777777" w:rsidR="008940AC" w:rsidDel="00463EB4" w:rsidRDefault="008940AC" w:rsidP="006E4E5A">
                  <w:pPr>
                    <w:spacing w:beforeLines="60" w:before="144" w:line="312" w:lineRule="auto"/>
                    <w:contextualSpacing/>
                    <w:jc w:val="center"/>
                    <w:rPr>
                      <w:del w:id="968" w:author="Alex Graber" w:date="2020-08-29T08:57:00Z"/>
                    </w:rPr>
                  </w:pPr>
                  <w:del w:id="969" w:author="Alex Graber" w:date="2020-08-29T08:57:00Z">
                    <w:r w:rsidDel="00463EB4">
                      <w:delText>2</w:delText>
                    </w:r>
                  </w:del>
                </w:p>
              </w:tc>
            </w:tr>
            <w:tr w:rsidR="008940AC" w:rsidDel="00463EB4" w14:paraId="68D669F9" w14:textId="77777777" w:rsidTr="006E4E5A">
              <w:trPr>
                <w:del w:id="970" w:author="Alex Graber" w:date="2020-08-29T08:57:00Z"/>
              </w:trPr>
              <w:tc>
                <w:tcPr>
                  <w:tcW w:w="1483" w:type="dxa"/>
                </w:tcPr>
                <w:p w14:paraId="6EFC8E90" w14:textId="77777777" w:rsidR="008940AC" w:rsidDel="00463EB4" w:rsidRDefault="008940AC" w:rsidP="006E4E5A">
                  <w:pPr>
                    <w:spacing w:beforeLines="60" w:before="144" w:line="312" w:lineRule="auto"/>
                    <w:contextualSpacing/>
                    <w:jc w:val="center"/>
                    <w:rPr>
                      <w:del w:id="971" w:author="Alex Graber" w:date="2020-08-29T08:57:00Z"/>
                    </w:rPr>
                  </w:pPr>
                  <w:del w:id="972" w:author="Alex Graber" w:date="2020-08-29T08:57:00Z">
                    <w:r w:rsidDel="00463EB4">
                      <w:delText>1</w:delText>
                    </w:r>
                  </w:del>
                </w:p>
              </w:tc>
              <w:tc>
                <w:tcPr>
                  <w:tcW w:w="1483" w:type="dxa"/>
                </w:tcPr>
                <w:p w14:paraId="69F62292" w14:textId="77777777" w:rsidR="008940AC" w:rsidDel="00463EB4" w:rsidRDefault="008940AC" w:rsidP="006E4E5A">
                  <w:pPr>
                    <w:spacing w:beforeLines="60" w:before="144" w:line="312" w:lineRule="auto"/>
                    <w:contextualSpacing/>
                    <w:jc w:val="center"/>
                    <w:rPr>
                      <w:del w:id="973" w:author="Alex Graber" w:date="2020-08-29T08:57:00Z"/>
                    </w:rPr>
                  </w:pPr>
                  <w:del w:id="974" w:author="Alex Graber" w:date="2020-08-29T08:57:00Z">
                    <w:r w:rsidDel="00463EB4">
                      <w:delText>0</w:delText>
                    </w:r>
                  </w:del>
                </w:p>
              </w:tc>
              <w:tc>
                <w:tcPr>
                  <w:tcW w:w="1483" w:type="dxa"/>
                </w:tcPr>
                <w:p w14:paraId="22992969" w14:textId="77777777" w:rsidR="008940AC" w:rsidDel="00463EB4" w:rsidRDefault="008940AC" w:rsidP="006E4E5A">
                  <w:pPr>
                    <w:spacing w:beforeLines="60" w:before="144" w:line="312" w:lineRule="auto"/>
                    <w:contextualSpacing/>
                    <w:jc w:val="center"/>
                    <w:rPr>
                      <w:del w:id="975" w:author="Alex Graber" w:date="2020-08-29T08:57:00Z"/>
                    </w:rPr>
                  </w:pPr>
                  <w:del w:id="976" w:author="Alex Graber" w:date="2020-08-29T08:57:00Z">
                    <w:r w:rsidDel="00463EB4">
                      <w:delText>1</w:delText>
                    </w:r>
                  </w:del>
                </w:p>
              </w:tc>
            </w:tr>
            <w:tr w:rsidR="008940AC" w:rsidDel="00463EB4" w14:paraId="1FCB21AC" w14:textId="77777777" w:rsidTr="006E4E5A">
              <w:trPr>
                <w:del w:id="977" w:author="Alex Graber" w:date="2020-08-29T08:57:00Z"/>
              </w:trPr>
              <w:tc>
                <w:tcPr>
                  <w:tcW w:w="1483" w:type="dxa"/>
                </w:tcPr>
                <w:p w14:paraId="04AC6494" w14:textId="77777777" w:rsidR="008940AC" w:rsidDel="00463EB4" w:rsidRDefault="008940AC" w:rsidP="006E4E5A">
                  <w:pPr>
                    <w:spacing w:beforeLines="60" w:before="144" w:line="312" w:lineRule="auto"/>
                    <w:contextualSpacing/>
                    <w:jc w:val="center"/>
                    <w:rPr>
                      <w:del w:id="978" w:author="Alex Graber" w:date="2020-08-29T08:57:00Z"/>
                    </w:rPr>
                  </w:pPr>
                  <w:del w:id="979" w:author="Alex Graber" w:date="2020-08-29T08:57:00Z">
                    <w:r w:rsidDel="00463EB4">
                      <w:delText>2</w:delText>
                    </w:r>
                  </w:del>
                </w:p>
              </w:tc>
              <w:tc>
                <w:tcPr>
                  <w:tcW w:w="1483" w:type="dxa"/>
                </w:tcPr>
                <w:p w14:paraId="649B438D" w14:textId="77777777" w:rsidR="008940AC" w:rsidDel="00463EB4" w:rsidRDefault="008940AC" w:rsidP="006E4E5A">
                  <w:pPr>
                    <w:spacing w:beforeLines="60" w:before="144" w:line="312" w:lineRule="auto"/>
                    <w:contextualSpacing/>
                    <w:jc w:val="center"/>
                    <w:rPr>
                      <w:del w:id="980" w:author="Alex Graber" w:date="2020-08-29T08:57:00Z"/>
                    </w:rPr>
                  </w:pPr>
                  <w:del w:id="981" w:author="Alex Graber" w:date="2020-08-29T08:57:00Z">
                    <w:r w:rsidDel="00463EB4">
                      <w:delText>1</w:delText>
                    </w:r>
                  </w:del>
                </w:p>
              </w:tc>
              <w:tc>
                <w:tcPr>
                  <w:tcW w:w="1483" w:type="dxa"/>
                </w:tcPr>
                <w:p w14:paraId="337B647F" w14:textId="77777777" w:rsidR="008940AC" w:rsidDel="00463EB4" w:rsidRDefault="008940AC" w:rsidP="006E4E5A">
                  <w:pPr>
                    <w:spacing w:beforeLines="60" w:before="144" w:line="312" w:lineRule="auto"/>
                    <w:contextualSpacing/>
                    <w:jc w:val="center"/>
                    <w:rPr>
                      <w:del w:id="982" w:author="Alex Graber" w:date="2020-08-29T08:57:00Z"/>
                    </w:rPr>
                  </w:pPr>
                  <w:del w:id="983" w:author="Alex Graber" w:date="2020-08-29T08:57:00Z">
                    <w:r w:rsidDel="00463EB4">
                      <w:delText>2</w:delText>
                    </w:r>
                  </w:del>
                </w:p>
              </w:tc>
            </w:tr>
            <w:tr w:rsidR="008940AC" w:rsidDel="00463EB4" w14:paraId="7FEEF8CC" w14:textId="77777777" w:rsidTr="006E4E5A">
              <w:trPr>
                <w:del w:id="984" w:author="Alex Graber" w:date="2020-08-29T08:57:00Z"/>
              </w:trPr>
              <w:tc>
                <w:tcPr>
                  <w:tcW w:w="1483" w:type="dxa"/>
                </w:tcPr>
                <w:p w14:paraId="4ED78C8A" w14:textId="77777777" w:rsidR="008940AC" w:rsidDel="00463EB4" w:rsidRDefault="008940AC" w:rsidP="006E4E5A">
                  <w:pPr>
                    <w:spacing w:beforeLines="60" w:before="144" w:line="312" w:lineRule="auto"/>
                    <w:contextualSpacing/>
                    <w:jc w:val="center"/>
                    <w:rPr>
                      <w:del w:id="985" w:author="Alex Graber" w:date="2020-08-29T08:57:00Z"/>
                    </w:rPr>
                  </w:pPr>
                  <w:del w:id="986" w:author="Alex Graber" w:date="2020-08-29T08:57:00Z">
                    <w:r w:rsidDel="00463EB4">
                      <w:delText>1</w:delText>
                    </w:r>
                  </w:del>
                </w:p>
              </w:tc>
              <w:tc>
                <w:tcPr>
                  <w:tcW w:w="1483" w:type="dxa"/>
                </w:tcPr>
                <w:p w14:paraId="3E3767CB" w14:textId="77777777" w:rsidR="008940AC" w:rsidDel="00463EB4" w:rsidRDefault="008940AC" w:rsidP="006E4E5A">
                  <w:pPr>
                    <w:spacing w:beforeLines="60" w:before="144" w:line="312" w:lineRule="auto"/>
                    <w:contextualSpacing/>
                    <w:jc w:val="center"/>
                    <w:rPr>
                      <w:del w:id="987" w:author="Alex Graber" w:date="2020-08-29T08:57:00Z"/>
                    </w:rPr>
                  </w:pPr>
                  <w:del w:id="988" w:author="Alex Graber" w:date="2020-08-29T08:57:00Z">
                    <w:r w:rsidDel="00463EB4">
                      <w:delText>0</w:delText>
                    </w:r>
                  </w:del>
                </w:p>
              </w:tc>
              <w:tc>
                <w:tcPr>
                  <w:tcW w:w="1483" w:type="dxa"/>
                </w:tcPr>
                <w:p w14:paraId="6E95B288" w14:textId="77777777" w:rsidR="008940AC" w:rsidDel="00463EB4" w:rsidRDefault="008940AC" w:rsidP="006E4E5A">
                  <w:pPr>
                    <w:spacing w:beforeLines="60" w:before="144" w:line="312" w:lineRule="auto"/>
                    <w:contextualSpacing/>
                    <w:jc w:val="center"/>
                    <w:rPr>
                      <w:del w:id="989" w:author="Alex Graber" w:date="2020-08-29T08:57:00Z"/>
                    </w:rPr>
                  </w:pPr>
                  <w:del w:id="990" w:author="Alex Graber" w:date="2020-08-29T08:57:00Z">
                    <w:r w:rsidDel="00463EB4">
                      <w:delText>0</w:delText>
                    </w:r>
                  </w:del>
                </w:p>
              </w:tc>
            </w:tr>
            <w:tr w:rsidR="008940AC" w:rsidDel="00463EB4" w14:paraId="103BCD55" w14:textId="77777777" w:rsidTr="006E4E5A">
              <w:trPr>
                <w:del w:id="991" w:author="Alex Graber" w:date="2020-08-29T08:57:00Z"/>
              </w:trPr>
              <w:tc>
                <w:tcPr>
                  <w:tcW w:w="1483" w:type="dxa"/>
                </w:tcPr>
                <w:p w14:paraId="0DCBB1CF" w14:textId="77777777" w:rsidR="008940AC" w:rsidDel="00463EB4" w:rsidRDefault="008940AC" w:rsidP="006E4E5A">
                  <w:pPr>
                    <w:spacing w:beforeLines="60" w:before="144" w:line="312" w:lineRule="auto"/>
                    <w:contextualSpacing/>
                    <w:jc w:val="center"/>
                    <w:rPr>
                      <w:del w:id="992" w:author="Alex Graber" w:date="2020-08-29T08:57:00Z"/>
                    </w:rPr>
                  </w:pPr>
                  <w:del w:id="993" w:author="Alex Graber" w:date="2020-08-29T08:57:00Z">
                    <w:r w:rsidDel="00463EB4">
                      <w:delText>2</w:delText>
                    </w:r>
                  </w:del>
                </w:p>
              </w:tc>
              <w:tc>
                <w:tcPr>
                  <w:tcW w:w="1483" w:type="dxa"/>
                </w:tcPr>
                <w:p w14:paraId="5A7103E0" w14:textId="77777777" w:rsidR="008940AC" w:rsidDel="00463EB4" w:rsidRDefault="008940AC" w:rsidP="006E4E5A">
                  <w:pPr>
                    <w:spacing w:beforeLines="60" w:before="144" w:line="312" w:lineRule="auto"/>
                    <w:contextualSpacing/>
                    <w:jc w:val="center"/>
                    <w:rPr>
                      <w:del w:id="994" w:author="Alex Graber" w:date="2020-08-29T08:57:00Z"/>
                    </w:rPr>
                  </w:pPr>
                  <w:del w:id="995" w:author="Alex Graber" w:date="2020-08-29T08:57:00Z">
                    <w:r w:rsidDel="00463EB4">
                      <w:delText>1</w:delText>
                    </w:r>
                  </w:del>
                </w:p>
              </w:tc>
              <w:tc>
                <w:tcPr>
                  <w:tcW w:w="1483" w:type="dxa"/>
                </w:tcPr>
                <w:p w14:paraId="3CAE92A0" w14:textId="77777777" w:rsidR="008940AC" w:rsidDel="00463EB4" w:rsidRDefault="008940AC" w:rsidP="006E4E5A">
                  <w:pPr>
                    <w:spacing w:beforeLines="60" w:before="144" w:line="312" w:lineRule="auto"/>
                    <w:contextualSpacing/>
                    <w:jc w:val="center"/>
                    <w:rPr>
                      <w:del w:id="996" w:author="Alex Graber" w:date="2020-08-29T08:57:00Z"/>
                    </w:rPr>
                  </w:pPr>
                  <w:del w:id="997" w:author="Alex Graber" w:date="2020-08-29T08:57:00Z">
                    <w:r w:rsidDel="00463EB4">
                      <w:delText>2</w:delText>
                    </w:r>
                  </w:del>
                </w:p>
              </w:tc>
            </w:tr>
            <w:tr w:rsidR="008940AC" w:rsidDel="00463EB4" w14:paraId="1A682270" w14:textId="77777777" w:rsidTr="006E4E5A">
              <w:trPr>
                <w:del w:id="998" w:author="Alex Graber" w:date="2020-08-29T08:57:00Z"/>
              </w:trPr>
              <w:tc>
                <w:tcPr>
                  <w:tcW w:w="1483" w:type="dxa"/>
                </w:tcPr>
                <w:p w14:paraId="6140FB1C" w14:textId="77777777" w:rsidR="008940AC" w:rsidDel="00463EB4" w:rsidRDefault="008940AC" w:rsidP="006E4E5A">
                  <w:pPr>
                    <w:spacing w:beforeLines="60" w:before="144" w:line="312" w:lineRule="auto"/>
                    <w:contextualSpacing/>
                    <w:jc w:val="center"/>
                    <w:rPr>
                      <w:del w:id="999" w:author="Alex Graber" w:date="2020-08-29T08:57:00Z"/>
                    </w:rPr>
                  </w:pPr>
                  <w:del w:id="1000" w:author="Alex Graber" w:date="2020-08-29T08:57:00Z">
                    <w:r w:rsidDel="00463EB4">
                      <w:delText>0</w:delText>
                    </w:r>
                  </w:del>
                </w:p>
              </w:tc>
              <w:tc>
                <w:tcPr>
                  <w:tcW w:w="1483" w:type="dxa"/>
                </w:tcPr>
                <w:p w14:paraId="14EE5B15" w14:textId="77777777" w:rsidR="008940AC" w:rsidDel="00463EB4" w:rsidRDefault="008940AC" w:rsidP="006E4E5A">
                  <w:pPr>
                    <w:spacing w:beforeLines="60" w:before="144" w:line="312" w:lineRule="auto"/>
                    <w:contextualSpacing/>
                    <w:jc w:val="center"/>
                    <w:rPr>
                      <w:del w:id="1001" w:author="Alex Graber" w:date="2020-08-29T08:57:00Z"/>
                    </w:rPr>
                  </w:pPr>
                  <w:del w:id="1002" w:author="Alex Graber" w:date="2020-08-29T08:57:00Z">
                    <w:r w:rsidDel="00463EB4">
                      <w:delText>0</w:delText>
                    </w:r>
                  </w:del>
                </w:p>
              </w:tc>
              <w:tc>
                <w:tcPr>
                  <w:tcW w:w="1483" w:type="dxa"/>
                </w:tcPr>
                <w:p w14:paraId="1728FC6A" w14:textId="77777777" w:rsidR="008940AC" w:rsidDel="00463EB4" w:rsidRDefault="008940AC" w:rsidP="006E4E5A">
                  <w:pPr>
                    <w:spacing w:beforeLines="60" w:before="144" w:line="312" w:lineRule="auto"/>
                    <w:contextualSpacing/>
                    <w:jc w:val="center"/>
                    <w:rPr>
                      <w:del w:id="1003" w:author="Alex Graber" w:date="2020-08-29T08:57:00Z"/>
                    </w:rPr>
                  </w:pPr>
                  <w:del w:id="1004" w:author="Alex Graber" w:date="2020-08-29T08:57:00Z">
                    <w:r w:rsidDel="00463EB4">
                      <w:delText>1</w:delText>
                    </w:r>
                  </w:del>
                </w:p>
              </w:tc>
            </w:tr>
            <w:tr w:rsidR="008940AC" w:rsidDel="00463EB4" w14:paraId="1A497DA6" w14:textId="77777777" w:rsidTr="006E4E5A">
              <w:trPr>
                <w:del w:id="1005" w:author="Alex Graber" w:date="2020-08-29T08:57:00Z"/>
              </w:trPr>
              <w:tc>
                <w:tcPr>
                  <w:tcW w:w="1483" w:type="dxa"/>
                </w:tcPr>
                <w:p w14:paraId="27FDD172" w14:textId="77777777" w:rsidR="008940AC" w:rsidDel="00463EB4" w:rsidRDefault="008940AC" w:rsidP="006E4E5A">
                  <w:pPr>
                    <w:spacing w:beforeLines="60" w:before="144" w:line="312" w:lineRule="auto"/>
                    <w:contextualSpacing/>
                    <w:jc w:val="center"/>
                    <w:rPr>
                      <w:del w:id="1006" w:author="Alex Graber" w:date="2020-08-29T08:57:00Z"/>
                    </w:rPr>
                  </w:pPr>
                  <w:del w:id="1007" w:author="Alex Graber" w:date="2020-08-29T08:57:00Z">
                    <w:r w:rsidDel="00463EB4">
                      <w:delText>1</w:delText>
                    </w:r>
                  </w:del>
                </w:p>
              </w:tc>
              <w:tc>
                <w:tcPr>
                  <w:tcW w:w="1483" w:type="dxa"/>
                </w:tcPr>
                <w:p w14:paraId="4F58C314" w14:textId="77777777" w:rsidR="008940AC" w:rsidDel="00463EB4" w:rsidRDefault="008940AC" w:rsidP="006E4E5A">
                  <w:pPr>
                    <w:spacing w:beforeLines="60" w:before="144" w:line="312" w:lineRule="auto"/>
                    <w:contextualSpacing/>
                    <w:jc w:val="center"/>
                    <w:rPr>
                      <w:del w:id="1008" w:author="Alex Graber" w:date="2020-08-29T08:57:00Z"/>
                    </w:rPr>
                  </w:pPr>
                  <w:del w:id="1009" w:author="Alex Graber" w:date="2020-08-29T08:57:00Z">
                    <w:r w:rsidDel="00463EB4">
                      <w:delText>1</w:delText>
                    </w:r>
                  </w:del>
                </w:p>
              </w:tc>
              <w:tc>
                <w:tcPr>
                  <w:tcW w:w="1483" w:type="dxa"/>
                </w:tcPr>
                <w:p w14:paraId="1B40A6BE" w14:textId="77777777" w:rsidR="008940AC" w:rsidDel="00463EB4" w:rsidRDefault="008940AC" w:rsidP="006E4E5A">
                  <w:pPr>
                    <w:spacing w:beforeLines="60" w:before="144" w:line="312" w:lineRule="auto"/>
                    <w:contextualSpacing/>
                    <w:jc w:val="center"/>
                    <w:rPr>
                      <w:del w:id="1010" w:author="Alex Graber" w:date="2020-08-29T08:57:00Z"/>
                    </w:rPr>
                  </w:pPr>
                  <w:del w:id="1011" w:author="Alex Graber" w:date="2020-08-29T08:57:00Z">
                    <w:r w:rsidDel="00463EB4">
                      <w:delText>1</w:delText>
                    </w:r>
                  </w:del>
                </w:p>
              </w:tc>
            </w:tr>
          </w:tbl>
          <w:p w14:paraId="10660CBE" w14:textId="77777777" w:rsidR="008940AC" w:rsidDel="00463EB4" w:rsidRDefault="008940AC" w:rsidP="006E4E5A">
            <w:pPr>
              <w:spacing w:beforeLines="60" w:before="144" w:line="312" w:lineRule="auto"/>
              <w:contextualSpacing/>
              <w:rPr>
                <w:del w:id="1012" w:author="Alex Graber" w:date="2020-08-29T08:57:00Z"/>
              </w:rPr>
            </w:pPr>
          </w:p>
        </w:tc>
        <w:tc>
          <w:tcPr>
            <w:tcW w:w="4675" w:type="dxa"/>
          </w:tcPr>
          <w:p w14:paraId="36039AC8" w14:textId="77777777" w:rsidR="008940AC" w:rsidRPr="001763BA" w:rsidDel="00463EB4" w:rsidRDefault="008940AC" w:rsidP="006E4E5A">
            <w:pPr>
              <w:rPr>
                <w:del w:id="1013" w:author="Alex Graber" w:date="2020-08-29T08:57:00Z"/>
                <w:b/>
              </w:rPr>
            </w:pPr>
            <w:del w:id="1014" w:author="Alex Graber" w:date="2020-08-29T08:57:00Z">
              <w:r w:rsidDel="00463EB4">
                <w:rPr>
                  <w:b/>
                </w:rPr>
                <w:delText xml:space="preserve">  </w:delText>
              </w:r>
              <w:r w:rsidRPr="001763BA" w:rsidDel="00463EB4">
                <w:rPr>
                  <w:b/>
                </w:rPr>
                <w:delText>Final design</w:delText>
              </w:r>
              <w:r w:rsidDel="00463EB4">
                <w:rPr>
                  <w:b/>
                </w:rPr>
                <w:delText xml:space="preserve"> (lambda=1)</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466F853C" w14:textId="77777777" w:rsidTr="006E4E5A">
              <w:trPr>
                <w:del w:id="1015" w:author="Alex Graber" w:date="2020-08-29T08:57:00Z"/>
              </w:trPr>
              <w:tc>
                <w:tcPr>
                  <w:tcW w:w="1483" w:type="dxa"/>
                </w:tcPr>
                <w:p w14:paraId="4355C89E" w14:textId="77777777" w:rsidR="008940AC" w:rsidDel="00463EB4" w:rsidRDefault="008940AC" w:rsidP="006E4E5A">
                  <w:pPr>
                    <w:spacing w:beforeLines="60" w:before="144" w:line="312" w:lineRule="auto"/>
                    <w:contextualSpacing/>
                    <w:jc w:val="center"/>
                    <w:rPr>
                      <w:del w:id="1016" w:author="Alex Graber" w:date="2020-08-29T08:57:00Z"/>
                    </w:rPr>
                  </w:pPr>
                  <w:del w:id="1017" w:author="Alex Graber" w:date="2020-08-29T08:57:00Z">
                    <w:r w:rsidDel="00463EB4">
                      <w:delText>2</w:delText>
                    </w:r>
                  </w:del>
                </w:p>
              </w:tc>
              <w:tc>
                <w:tcPr>
                  <w:tcW w:w="1483" w:type="dxa"/>
                </w:tcPr>
                <w:p w14:paraId="4CFE26B2" w14:textId="77777777" w:rsidR="008940AC" w:rsidDel="00463EB4" w:rsidRDefault="008940AC" w:rsidP="006E4E5A">
                  <w:pPr>
                    <w:spacing w:beforeLines="60" w:before="144" w:line="312" w:lineRule="auto"/>
                    <w:contextualSpacing/>
                    <w:jc w:val="center"/>
                    <w:rPr>
                      <w:del w:id="1018" w:author="Alex Graber" w:date="2020-08-29T08:57:00Z"/>
                    </w:rPr>
                  </w:pPr>
                  <w:del w:id="1019" w:author="Alex Graber" w:date="2020-08-29T08:57:00Z">
                    <w:r w:rsidDel="00463EB4">
                      <w:delText>1</w:delText>
                    </w:r>
                  </w:del>
                </w:p>
              </w:tc>
              <w:tc>
                <w:tcPr>
                  <w:tcW w:w="1483" w:type="dxa"/>
                </w:tcPr>
                <w:p w14:paraId="4D1F5793" w14:textId="77777777" w:rsidR="008940AC" w:rsidDel="00463EB4" w:rsidRDefault="008940AC" w:rsidP="006E4E5A">
                  <w:pPr>
                    <w:spacing w:beforeLines="60" w:before="144" w:line="312" w:lineRule="auto"/>
                    <w:contextualSpacing/>
                    <w:jc w:val="center"/>
                    <w:rPr>
                      <w:del w:id="1020" w:author="Alex Graber" w:date="2020-08-29T08:57:00Z"/>
                    </w:rPr>
                  </w:pPr>
                  <w:del w:id="1021" w:author="Alex Graber" w:date="2020-08-29T08:57:00Z">
                    <w:r w:rsidDel="00463EB4">
                      <w:delText>2</w:delText>
                    </w:r>
                  </w:del>
                </w:p>
              </w:tc>
            </w:tr>
            <w:tr w:rsidR="008940AC" w:rsidDel="00463EB4" w14:paraId="0E7AA399" w14:textId="77777777" w:rsidTr="006E4E5A">
              <w:trPr>
                <w:del w:id="1022" w:author="Alex Graber" w:date="2020-08-29T08:57:00Z"/>
              </w:trPr>
              <w:tc>
                <w:tcPr>
                  <w:tcW w:w="1483" w:type="dxa"/>
                </w:tcPr>
                <w:p w14:paraId="3F5718AD" w14:textId="77777777" w:rsidR="008940AC" w:rsidDel="00463EB4" w:rsidRDefault="008940AC" w:rsidP="006E4E5A">
                  <w:pPr>
                    <w:spacing w:beforeLines="60" w:before="144" w:line="312" w:lineRule="auto"/>
                    <w:contextualSpacing/>
                    <w:jc w:val="center"/>
                    <w:rPr>
                      <w:del w:id="1023" w:author="Alex Graber" w:date="2020-08-29T08:57:00Z"/>
                    </w:rPr>
                  </w:pPr>
                  <w:del w:id="1024" w:author="Alex Graber" w:date="2020-08-29T08:57:00Z">
                    <w:r w:rsidDel="00463EB4">
                      <w:delText>2</w:delText>
                    </w:r>
                  </w:del>
                </w:p>
              </w:tc>
              <w:tc>
                <w:tcPr>
                  <w:tcW w:w="1483" w:type="dxa"/>
                </w:tcPr>
                <w:p w14:paraId="0B5A8270" w14:textId="77777777" w:rsidR="008940AC" w:rsidDel="00463EB4" w:rsidRDefault="008940AC" w:rsidP="006E4E5A">
                  <w:pPr>
                    <w:spacing w:beforeLines="60" w:before="144" w:line="312" w:lineRule="auto"/>
                    <w:contextualSpacing/>
                    <w:jc w:val="center"/>
                    <w:rPr>
                      <w:del w:id="1025" w:author="Alex Graber" w:date="2020-08-29T08:57:00Z"/>
                    </w:rPr>
                  </w:pPr>
                  <w:del w:id="1026" w:author="Alex Graber" w:date="2020-08-29T08:57:00Z">
                    <w:r w:rsidDel="00463EB4">
                      <w:delText>1</w:delText>
                    </w:r>
                  </w:del>
                </w:p>
              </w:tc>
              <w:tc>
                <w:tcPr>
                  <w:tcW w:w="1483" w:type="dxa"/>
                </w:tcPr>
                <w:p w14:paraId="2A4AB125" w14:textId="77777777" w:rsidR="008940AC" w:rsidDel="00463EB4" w:rsidRDefault="008940AC" w:rsidP="006E4E5A">
                  <w:pPr>
                    <w:spacing w:beforeLines="60" w:before="144" w:line="312" w:lineRule="auto"/>
                    <w:contextualSpacing/>
                    <w:jc w:val="center"/>
                    <w:rPr>
                      <w:del w:id="1027" w:author="Alex Graber" w:date="2020-08-29T08:57:00Z"/>
                    </w:rPr>
                  </w:pPr>
                  <w:del w:id="1028" w:author="Alex Graber" w:date="2020-08-29T08:57:00Z">
                    <w:r w:rsidDel="00463EB4">
                      <w:delText>2</w:delText>
                    </w:r>
                  </w:del>
                </w:p>
              </w:tc>
            </w:tr>
            <w:tr w:rsidR="008940AC" w:rsidDel="00463EB4" w14:paraId="6A15EF27" w14:textId="77777777" w:rsidTr="006E4E5A">
              <w:trPr>
                <w:del w:id="1029" w:author="Alex Graber" w:date="2020-08-29T08:57:00Z"/>
              </w:trPr>
              <w:tc>
                <w:tcPr>
                  <w:tcW w:w="1483" w:type="dxa"/>
                </w:tcPr>
                <w:p w14:paraId="11E2DF2E" w14:textId="77777777" w:rsidR="008940AC" w:rsidDel="00463EB4" w:rsidRDefault="008940AC" w:rsidP="006E4E5A">
                  <w:pPr>
                    <w:spacing w:beforeLines="60" w:before="144" w:line="312" w:lineRule="auto"/>
                    <w:contextualSpacing/>
                    <w:jc w:val="center"/>
                    <w:rPr>
                      <w:del w:id="1030" w:author="Alex Graber" w:date="2020-08-29T08:57:00Z"/>
                    </w:rPr>
                  </w:pPr>
                  <w:del w:id="1031" w:author="Alex Graber" w:date="2020-08-29T08:57:00Z">
                    <w:r w:rsidDel="00463EB4">
                      <w:delText>0</w:delText>
                    </w:r>
                  </w:del>
                </w:p>
              </w:tc>
              <w:tc>
                <w:tcPr>
                  <w:tcW w:w="1483" w:type="dxa"/>
                </w:tcPr>
                <w:p w14:paraId="47989CD6" w14:textId="77777777" w:rsidR="008940AC" w:rsidDel="00463EB4" w:rsidRDefault="008940AC" w:rsidP="006E4E5A">
                  <w:pPr>
                    <w:spacing w:beforeLines="60" w:before="144" w:line="312" w:lineRule="auto"/>
                    <w:contextualSpacing/>
                    <w:jc w:val="center"/>
                    <w:rPr>
                      <w:del w:id="1032" w:author="Alex Graber" w:date="2020-08-29T08:57:00Z"/>
                    </w:rPr>
                  </w:pPr>
                  <w:del w:id="1033" w:author="Alex Graber" w:date="2020-08-29T08:57:00Z">
                    <w:r w:rsidDel="00463EB4">
                      <w:delText>0</w:delText>
                    </w:r>
                  </w:del>
                </w:p>
              </w:tc>
              <w:tc>
                <w:tcPr>
                  <w:tcW w:w="1483" w:type="dxa"/>
                </w:tcPr>
                <w:p w14:paraId="44C58F44" w14:textId="77777777" w:rsidR="008940AC" w:rsidDel="00463EB4" w:rsidRDefault="008940AC" w:rsidP="006E4E5A">
                  <w:pPr>
                    <w:spacing w:beforeLines="60" w:before="144" w:line="312" w:lineRule="auto"/>
                    <w:contextualSpacing/>
                    <w:jc w:val="center"/>
                    <w:rPr>
                      <w:del w:id="1034" w:author="Alex Graber" w:date="2020-08-29T08:57:00Z"/>
                    </w:rPr>
                  </w:pPr>
                  <w:del w:id="1035" w:author="Alex Graber" w:date="2020-08-29T08:57:00Z">
                    <w:r w:rsidDel="00463EB4">
                      <w:delText>1</w:delText>
                    </w:r>
                  </w:del>
                </w:p>
              </w:tc>
            </w:tr>
            <w:tr w:rsidR="008940AC" w:rsidDel="00463EB4" w14:paraId="1B89B355" w14:textId="77777777" w:rsidTr="006E4E5A">
              <w:trPr>
                <w:del w:id="1036" w:author="Alex Graber" w:date="2020-08-29T08:57:00Z"/>
              </w:trPr>
              <w:tc>
                <w:tcPr>
                  <w:tcW w:w="1483" w:type="dxa"/>
                </w:tcPr>
                <w:p w14:paraId="6684A7FF" w14:textId="77777777" w:rsidR="008940AC" w:rsidDel="00463EB4" w:rsidRDefault="008940AC" w:rsidP="006E4E5A">
                  <w:pPr>
                    <w:spacing w:beforeLines="60" w:before="144" w:line="312" w:lineRule="auto"/>
                    <w:contextualSpacing/>
                    <w:jc w:val="center"/>
                    <w:rPr>
                      <w:del w:id="1037" w:author="Alex Graber" w:date="2020-08-29T08:57:00Z"/>
                    </w:rPr>
                  </w:pPr>
                  <w:del w:id="1038" w:author="Alex Graber" w:date="2020-08-29T08:57:00Z">
                    <w:r w:rsidDel="00463EB4">
                      <w:delText>1</w:delText>
                    </w:r>
                  </w:del>
                </w:p>
              </w:tc>
              <w:tc>
                <w:tcPr>
                  <w:tcW w:w="1483" w:type="dxa"/>
                </w:tcPr>
                <w:p w14:paraId="0A2DD302" w14:textId="77777777" w:rsidR="008940AC" w:rsidDel="00463EB4" w:rsidRDefault="008940AC" w:rsidP="006E4E5A">
                  <w:pPr>
                    <w:spacing w:beforeLines="60" w:before="144" w:line="312" w:lineRule="auto"/>
                    <w:contextualSpacing/>
                    <w:jc w:val="center"/>
                    <w:rPr>
                      <w:del w:id="1039" w:author="Alex Graber" w:date="2020-08-29T08:57:00Z"/>
                    </w:rPr>
                  </w:pPr>
                  <w:del w:id="1040" w:author="Alex Graber" w:date="2020-08-29T08:57:00Z">
                    <w:r w:rsidDel="00463EB4">
                      <w:delText>1</w:delText>
                    </w:r>
                  </w:del>
                </w:p>
              </w:tc>
              <w:tc>
                <w:tcPr>
                  <w:tcW w:w="1483" w:type="dxa"/>
                </w:tcPr>
                <w:p w14:paraId="1B04A063" w14:textId="77777777" w:rsidR="008940AC" w:rsidDel="00463EB4" w:rsidRDefault="008940AC" w:rsidP="006E4E5A">
                  <w:pPr>
                    <w:spacing w:beforeLines="60" w:before="144" w:line="312" w:lineRule="auto"/>
                    <w:contextualSpacing/>
                    <w:jc w:val="center"/>
                    <w:rPr>
                      <w:del w:id="1041" w:author="Alex Graber" w:date="2020-08-29T08:57:00Z"/>
                    </w:rPr>
                  </w:pPr>
                  <w:del w:id="1042" w:author="Alex Graber" w:date="2020-08-29T08:57:00Z">
                    <w:r w:rsidDel="00463EB4">
                      <w:delText>1</w:delText>
                    </w:r>
                  </w:del>
                </w:p>
              </w:tc>
            </w:tr>
            <w:tr w:rsidR="008940AC" w:rsidDel="00463EB4" w14:paraId="687327A8" w14:textId="77777777" w:rsidTr="006E4E5A">
              <w:trPr>
                <w:del w:id="1043" w:author="Alex Graber" w:date="2020-08-29T08:57:00Z"/>
              </w:trPr>
              <w:tc>
                <w:tcPr>
                  <w:tcW w:w="1483" w:type="dxa"/>
                </w:tcPr>
                <w:p w14:paraId="0CB194A8" w14:textId="77777777" w:rsidR="008940AC" w:rsidDel="00463EB4" w:rsidRDefault="008940AC" w:rsidP="006E4E5A">
                  <w:pPr>
                    <w:spacing w:beforeLines="60" w:before="144" w:line="312" w:lineRule="auto"/>
                    <w:contextualSpacing/>
                    <w:jc w:val="center"/>
                    <w:rPr>
                      <w:del w:id="1044" w:author="Alex Graber" w:date="2020-08-29T08:57:00Z"/>
                    </w:rPr>
                  </w:pPr>
                  <w:del w:id="1045" w:author="Alex Graber" w:date="2020-08-29T08:57:00Z">
                    <w:r w:rsidDel="00463EB4">
                      <w:delText>1</w:delText>
                    </w:r>
                  </w:del>
                </w:p>
              </w:tc>
              <w:tc>
                <w:tcPr>
                  <w:tcW w:w="1483" w:type="dxa"/>
                </w:tcPr>
                <w:p w14:paraId="13A09D2B" w14:textId="77777777" w:rsidR="008940AC" w:rsidDel="00463EB4" w:rsidRDefault="008940AC" w:rsidP="006E4E5A">
                  <w:pPr>
                    <w:spacing w:beforeLines="60" w:before="144" w:line="312" w:lineRule="auto"/>
                    <w:contextualSpacing/>
                    <w:jc w:val="center"/>
                    <w:rPr>
                      <w:del w:id="1046" w:author="Alex Graber" w:date="2020-08-29T08:57:00Z"/>
                    </w:rPr>
                  </w:pPr>
                  <w:del w:id="1047" w:author="Alex Graber" w:date="2020-08-29T08:57:00Z">
                    <w:r w:rsidDel="00463EB4">
                      <w:delText>1</w:delText>
                    </w:r>
                  </w:del>
                </w:p>
              </w:tc>
              <w:tc>
                <w:tcPr>
                  <w:tcW w:w="1483" w:type="dxa"/>
                </w:tcPr>
                <w:p w14:paraId="13BA2D93" w14:textId="77777777" w:rsidR="008940AC" w:rsidDel="00463EB4" w:rsidRDefault="008940AC" w:rsidP="006E4E5A">
                  <w:pPr>
                    <w:spacing w:beforeLines="60" w:before="144" w:line="312" w:lineRule="auto"/>
                    <w:contextualSpacing/>
                    <w:jc w:val="center"/>
                    <w:rPr>
                      <w:del w:id="1048" w:author="Alex Graber" w:date="2020-08-29T08:57:00Z"/>
                    </w:rPr>
                  </w:pPr>
                  <w:del w:id="1049" w:author="Alex Graber" w:date="2020-08-29T08:57:00Z">
                    <w:r w:rsidDel="00463EB4">
                      <w:delText>1</w:delText>
                    </w:r>
                  </w:del>
                </w:p>
              </w:tc>
            </w:tr>
            <w:tr w:rsidR="008940AC" w:rsidDel="00463EB4" w14:paraId="0DC529CF" w14:textId="77777777" w:rsidTr="006E4E5A">
              <w:trPr>
                <w:del w:id="1050" w:author="Alex Graber" w:date="2020-08-29T08:57:00Z"/>
              </w:trPr>
              <w:tc>
                <w:tcPr>
                  <w:tcW w:w="1483" w:type="dxa"/>
                </w:tcPr>
                <w:p w14:paraId="24C54E45" w14:textId="77777777" w:rsidR="008940AC" w:rsidDel="00463EB4" w:rsidRDefault="008940AC" w:rsidP="006E4E5A">
                  <w:pPr>
                    <w:spacing w:beforeLines="60" w:before="144" w:line="312" w:lineRule="auto"/>
                    <w:contextualSpacing/>
                    <w:jc w:val="center"/>
                    <w:rPr>
                      <w:del w:id="1051" w:author="Alex Graber" w:date="2020-08-29T08:57:00Z"/>
                    </w:rPr>
                  </w:pPr>
                  <w:del w:id="1052" w:author="Alex Graber" w:date="2020-08-29T08:57:00Z">
                    <w:r w:rsidDel="00463EB4">
                      <w:delText>1</w:delText>
                    </w:r>
                  </w:del>
                </w:p>
              </w:tc>
              <w:tc>
                <w:tcPr>
                  <w:tcW w:w="1483" w:type="dxa"/>
                </w:tcPr>
                <w:p w14:paraId="405878AB" w14:textId="77777777" w:rsidR="008940AC" w:rsidDel="00463EB4" w:rsidRDefault="008940AC" w:rsidP="006E4E5A">
                  <w:pPr>
                    <w:spacing w:beforeLines="60" w:before="144" w:line="312" w:lineRule="auto"/>
                    <w:contextualSpacing/>
                    <w:jc w:val="center"/>
                    <w:rPr>
                      <w:del w:id="1053" w:author="Alex Graber" w:date="2020-08-29T08:57:00Z"/>
                    </w:rPr>
                  </w:pPr>
                  <w:del w:id="1054" w:author="Alex Graber" w:date="2020-08-29T08:57:00Z">
                    <w:r w:rsidDel="00463EB4">
                      <w:delText>0</w:delText>
                    </w:r>
                  </w:del>
                </w:p>
              </w:tc>
              <w:tc>
                <w:tcPr>
                  <w:tcW w:w="1483" w:type="dxa"/>
                </w:tcPr>
                <w:p w14:paraId="1D1A1C87" w14:textId="77777777" w:rsidR="008940AC" w:rsidDel="00463EB4" w:rsidRDefault="008940AC" w:rsidP="006E4E5A">
                  <w:pPr>
                    <w:spacing w:beforeLines="60" w:before="144" w:line="312" w:lineRule="auto"/>
                    <w:contextualSpacing/>
                    <w:jc w:val="center"/>
                    <w:rPr>
                      <w:del w:id="1055" w:author="Alex Graber" w:date="2020-08-29T08:57:00Z"/>
                    </w:rPr>
                  </w:pPr>
                  <w:del w:id="1056" w:author="Alex Graber" w:date="2020-08-29T08:57:00Z">
                    <w:r w:rsidDel="00463EB4">
                      <w:delText>0</w:delText>
                    </w:r>
                  </w:del>
                </w:p>
              </w:tc>
            </w:tr>
            <w:tr w:rsidR="008940AC" w:rsidDel="00463EB4" w14:paraId="7F36178D" w14:textId="77777777" w:rsidTr="006E4E5A">
              <w:trPr>
                <w:del w:id="1057" w:author="Alex Graber" w:date="2020-08-29T08:57:00Z"/>
              </w:trPr>
              <w:tc>
                <w:tcPr>
                  <w:tcW w:w="1483" w:type="dxa"/>
                </w:tcPr>
                <w:p w14:paraId="5FE1979B" w14:textId="77777777" w:rsidR="008940AC" w:rsidDel="00463EB4" w:rsidRDefault="008940AC" w:rsidP="006E4E5A">
                  <w:pPr>
                    <w:spacing w:beforeLines="60" w:before="144" w:line="312" w:lineRule="auto"/>
                    <w:contextualSpacing/>
                    <w:jc w:val="center"/>
                    <w:rPr>
                      <w:del w:id="1058" w:author="Alex Graber" w:date="2020-08-29T08:57:00Z"/>
                    </w:rPr>
                  </w:pPr>
                  <w:del w:id="1059" w:author="Alex Graber" w:date="2020-08-29T08:57:00Z">
                    <w:r w:rsidDel="00463EB4">
                      <w:delText>1</w:delText>
                    </w:r>
                  </w:del>
                </w:p>
              </w:tc>
              <w:tc>
                <w:tcPr>
                  <w:tcW w:w="1483" w:type="dxa"/>
                </w:tcPr>
                <w:p w14:paraId="6C81F1FE" w14:textId="77777777" w:rsidR="008940AC" w:rsidDel="00463EB4" w:rsidRDefault="008940AC" w:rsidP="006E4E5A">
                  <w:pPr>
                    <w:spacing w:beforeLines="60" w:before="144" w:line="312" w:lineRule="auto"/>
                    <w:contextualSpacing/>
                    <w:jc w:val="center"/>
                    <w:rPr>
                      <w:del w:id="1060" w:author="Alex Graber" w:date="2020-08-29T08:57:00Z"/>
                    </w:rPr>
                  </w:pPr>
                  <w:del w:id="1061" w:author="Alex Graber" w:date="2020-08-29T08:57:00Z">
                    <w:r w:rsidDel="00463EB4">
                      <w:delText>0</w:delText>
                    </w:r>
                  </w:del>
                </w:p>
              </w:tc>
              <w:tc>
                <w:tcPr>
                  <w:tcW w:w="1483" w:type="dxa"/>
                </w:tcPr>
                <w:p w14:paraId="502D9190" w14:textId="77777777" w:rsidR="008940AC" w:rsidDel="00463EB4" w:rsidRDefault="008940AC" w:rsidP="006E4E5A">
                  <w:pPr>
                    <w:spacing w:beforeLines="60" w:before="144" w:line="312" w:lineRule="auto"/>
                    <w:contextualSpacing/>
                    <w:jc w:val="center"/>
                    <w:rPr>
                      <w:del w:id="1062" w:author="Alex Graber" w:date="2020-08-29T08:57:00Z"/>
                    </w:rPr>
                  </w:pPr>
                  <w:del w:id="1063" w:author="Alex Graber" w:date="2020-08-29T08:57:00Z">
                    <w:r w:rsidDel="00463EB4">
                      <w:delText>1</w:delText>
                    </w:r>
                  </w:del>
                </w:p>
              </w:tc>
            </w:tr>
            <w:tr w:rsidR="008940AC" w:rsidDel="00463EB4" w14:paraId="7F319C9B" w14:textId="77777777" w:rsidTr="006E4E5A">
              <w:trPr>
                <w:del w:id="1064" w:author="Alex Graber" w:date="2020-08-29T08:57:00Z"/>
              </w:trPr>
              <w:tc>
                <w:tcPr>
                  <w:tcW w:w="1483" w:type="dxa"/>
                </w:tcPr>
                <w:p w14:paraId="59327F0C" w14:textId="77777777" w:rsidR="008940AC" w:rsidDel="00463EB4" w:rsidRDefault="008940AC" w:rsidP="006E4E5A">
                  <w:pPr>
                    <w:spacing w:beforeLines="60" w:before="144" w:line="312" w:lineRule="auto"/>
                    <w:contextualSpacing/>
                    <w:jc w:val="center"/>
                    <w:rPr>
                      <w:del w:id="1065" w:author="Alex Graber" w:date="2020-08-29T08:57:00Z"/>
                    </w:rPr>
                  </w:pPr>
                  <w:del w:id="1066" w:author="Alex Graber" w:date="2020-08-29T08:57:00Z">
                    <w:r w:rsidDel="00463EB4">
                      <w:delText>1</w:delText>
                    </w:r>
                  </w:del>
                </w:p>
              </w:tc>
              <w:tc>
                <w:tcPr>
                  <w:tcW w:w="1483" w:type="dxa"/>
                </w:tcPr>
                <w:p w14:paraId="0140CEE6" w14:textId="77777777" w:rsidR="008940AC" w:rsidDel="00463EB4" w:rsidRDefault="008940AC" w:rsidP="006E4E5A">
                  <w:pPr>
                    <w:spacing w:beforeLines="60" w:before="144" w:line="312" w:lineRule="auto"/>
                    <w:contextualSpacing/>
                    <w:jc w:val="center"/>
                    <w:rPr>
                      <w:del w:id="1067" w:author="Alex Graber" w:date="2020-08-29T08:57:00Z"/>
                    </w:rPr>
                  </w:pPr>
                  <w:del w:id="1068" w:author="Alex Graber" w:date="2020-08-29T08:57:00Z">
                    <w:r w:rsidDel="00463EB4">
                      <w:delText>0</w:delText>
                    </w:r>
                  </w:del>
                </w:p>
              </w:tc>
              <w:tc>
                <w:tcPr>
                  <w:tcW w:w="1483" w:type="dxa"/>
                </w:tcPr>
                <w:p w14:paraId="2E4DF15F" w14:textId="77777777" w:rsidR="008940AC" w:rsidDel="00463EB4" w:rsidRDefault="008940AC" w:rsidP="006E4E5A">
                  <w:pPr>
                    <w:spacing w:beforeLines="60" w:before="144" w:line="312" w:lineRule="auto"/>
                    <w:contextualSpacing/>
                    <w:jc w:val="center"/>
                    <w:rPr>
                      <w:del w:id="1069" w:author="Alex Graber" w:date="2020-08-29T08:57:00Z"/>
                    </w:rPr>
                  </w:pPr>
                  <w:del w:id="1070" w:author="Alex Graber" w:date="2020-08-29T08:57:00Z">
                    <w:r w:rsidDel="00463EB4">
                      <w:delText>0</w:delText>
                    </w:r>
                  </w:del>
                </w:p>
              </w:tc>
            </w:tr>
          </w:tbl>
          <w:p w14:paraId="2D51DC82" w14:textId="77777777" w:rsidR="008940AC" w:rsidDel="00463EB4" w:rsidRDefault="008940AC" w:rsidP="006E4E5A">
            <w:pPr>
              <w:spacing w:beforeLines="60" w:before="144" w:line="312" w:lineRule="auto"/>
              <w:contextualSpacing/>
              <w:rPr>
                <w:del w:id="1071" w:author="Alex Graber" w:date="2020-08-29T08:57:00Z"/>
              </w:rPr>
            </w:pPr>
          </w:p>
        </w:tc>
      </w:tr>
    </w:tbl>
    <w:p w14:paraId="6B577842" w14:textId="77777777" w:rsidR="008940AC" w:rsidDel="00463EB4" w:rsidRDefault="008940AC" w:rsidP="008940AC">
      <w:pPr>
        <w:spacing w:beforeLines="60" w:before="144" w:line="312" w:lineRule="auto"/>
        <w:contextualSpacing/>
        <w:rPr>
          <w:del w:id="1072" w:author="Alex Graber" w:date="2020-08-29T08:57:00Z"/>
        </w:rPr>
      </w:pPr>
    </w:p>
    <w:p w14:paraId="15AD760A" w14:textId="77777777" w:rsidR="008940AC" w:rsidDel="00463EB4" w:rsidRDefault="008940AC" w:rsidP="008940AC">
      <w:pPr>
        <w:spacing w:beforeLines="60" w:before="144" w:line="312" w:lineRule="auto"/>
        <w:contextualSpacing/>
        <w:rPr>
          <w:del w:id="1073" w:author="Alex Graber" w:date="2020-08-29T08:57:00Z"/>
        </w:rPr>
      </w:pPr>
      <w:del w:id="1074" w:author="Alex Graber" w:date="2020-08-29T08:57:00Z">
        <w:r w:rsidDel="00463EB4">
          <w:delText xml:space="preserve">With lambda = 0, the algorithm converges in 10 iterations over 2 seconds and demonstrates a significant improvement in </w:delText>
        </w:r>
        <w:r w:rsidDel="00463EB4">
          <w:rPr>
            <w:i/>
          </w:rPr>
          <w:delText>d-optimality</w:delText>
        </w:r>
        <w:r w:rsidDel="00463EB4">
          <w:delText xml:space="preserve"> (131.0) over the original random design (53.9).</w:delText>
        </w:r>
      </w:del>
    </w:p>
    <w:p w14:paraId="3A960D10" w14:textId="77777777" w:rsidR="008940AC" w:rsidDel="00463EB4" w:rsidRDefault="008940AC" w:rsidP="008940AC">
      <w:pPr>
        <w:spacing w:beforeLines="60" w:before="144" w:line="312" w:lineRule="auto"/>
        <w:contextualSpacing/>
        <w:rPr>
          <w:del w:id="1075" w:author="Alex Graber" w:date="2020-08-29T08:57: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40AC" w:rsidDel="00463EB4" w14:paraId="3D8C4235" w14:textId="77777777" w:rsidTr="006E4E5A">
        <w:trPr>
          <w:del w:id="1076" w:author="Alex Graber" w:date="2020-08-29T08:57:00Z"/>
        </w:trPr>
        <w:tc>
          <w:tcPr>
            <w:tcW w:w="4675" w:type="dxa"/>
          </w:tcPr>
          <w:p w14:paraId="297FF7D4" w14:textId="77777777" w:rsidR="008940AC" w:rsidRPr="001763BA" w:rsidDel="00463EB4" w:rsidRDefault="008940AC" w:rsidP="006E4E5A">
            <w:pPr>
              <w:rPr>
                <w:del w:id="1077" w:author="Alex Graber" w:date="2020-08-29T08:57:00Z"/>
                <w:b/>
              </w:rPr>
            </w:pPr>
            <w:del w:id="1078"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46503F0E" w14:textId="77777777" w:rsidTr="006E4E5A">
              <w:trPr>
                <w:del w:id="1079" w:author="Alex Graber" w:date="2020-08-29T08:57:00Z"/>
              </w:trPr>
              <w:tc>
                <w:tcPr>
                  <w:tcW w:w="1483" w:type="dxa"/>
                </w:tcPr>
                <w:p w14:paraId="2D5351C4" w14:textId="77777777" w:rsidR="008940AC" w:rsidDel="00463EB4" w:rsidRDefault="008940AC" w:rsidP="006E4E5A">
                  <w:pPr>
                    <w:spacing w:beforeLines="60" w:before="144" w:line="312" w:lineRule="auto"/>
                    <w:contextualSpacing/>
                    <w:jc w:val="center"/>
                    <w:rPr>
                      <w:del w:id="1080" w:author="Alex Graber" w:date="2020-08-29T08:57:00Z"/>
                    </w:rPr>
                  </w:pPr>
                  <w:del w:id="1081" w:author="Alex Graber" w:date="2020-08-29T08:57:00Z">
                    <w:r w:rsidDel="00463EB4">
                      <w:delText>1</w:delText>
                    </w:r>
                  </w:del>
                </w:p>
              </w:tc>
              <w:tc>
                <w:tcPr>
                  <w:tcW w:w="1483" w:type="dxa"/>
                </w:tcPr>
                <w:p w14:paraId="70748632" w14:textId="77777777" w:rsidR="008940AC" w:rsidDel="00463EB4" w:rsidRDefault="008940AC" w:rsidP="006E4E5A">
                  <w:pPr>
                    <w:spacing w:beforeLines="60" w:before="144" w:line="312" w:lineRule="auto"/>
                    <w:contextualSpacing/>
                    <w:jc w:val="center"/>
                    <w:rPr>
                      <w:del w:id="1082" w:author="Alex Graber" w:date="2020-08-29T08:57:00Z"/>
                    </w:rPr>
                  </w:pPr>
                  <w:del w:id="1083" w:author="Alex Graber" w:date="2020-08-29T08:57:00Z">
                    <w:r w:rsidDel="00463EB4">
                      <w:delText>1</w:delText>
                    </w:r>
                  </w:del>
                </w:p>
              </w:tc>
              <w:tc>
                <w:tcPr>
                  <w:tcW w:w="1483" w:type="dxa"/>
                </w:tcPr>
                <w:p w14:paraId="414D1CA2" w14:textId="77777777" w:rsidR="008940AC" w:rsidDel="00463EB4" w:rsidRDefault="008940AC" w:rsidP="006E4E5A">
                  <w:pPr>
                    <w:spacing w:beforeLines="60" w:before="144" w:line="312" w:lineRule="auto"/>
                    <w:contextualSpacing/>
                    <w:jc w:val="center"/>
                    <w:rPr>
                      <w:del w:id="1084" w:author="Alex Graber" w:date="2020-08-29T08:57:00Z"/>
                    </w:rPr>
                  </w:pPr>
                  <w:del w:id="1085" w:author="Alex Graber" w:date="2020-08-29T08:57:00Z">
                    <w:r w:rsidDel="00463EB4">
                      <w:delText>0</w:delText>
                    </w:r>
                  </w:del>
                </w:p>
              </w:tc>
            </w:tr>
            <w:tr w:rsidR="008940AC" w:rsidDel="00463EB4" w14:paraId="2705050C" w14:textId="77777777" w:rsidTr="006E4E5A">
              <w:trPr>
                <w:del w:id="1086" w:author="Alex Graber" w:date="2020-08-29T08:57:00Z"/>
              </w:trPr>
              <w:tc>
                <w:tcPr>
                  <w:tcW w:w="1483" w:type="dxa"/>
                </w:tcPr>
                <w:p w14:paraId="0F8FCB83" w14:textId="77777777" w:rsidR="008940AC" w:rsidDel="00463EB4" w:rsidRDefault="008940AC" w:rsidP="006E4E5A">
                  <w:pPr>
                    <w:spacing w:beforeLines="60" w:before="144" w:line="312" w:lineRule="auto"/>
                    <w:contextualSpacing/>
                    <w:jc w:val="center"/>
                    <w:rPr>
                      <w:del w:id="1087" w:author="Alex Graber" w:date="2020-08-29T08:57:00Z"/>
                    </w:rPr>
                  </w:pPr>
                  <w:del w:id="1088" w:author="Alex Graber" w:date="2020-08-29T08:57:00Z">
                    <w:r w:rsidDel="00463EB4">
                      <w:delText>0</w:delText>
                    </w:r>
                  </w:del>
                </w:p>
              </w:tc>
              <w:tc>
                <w:tcPr>
                  <w:tcW w:w="1483" w:type="dxa"/>
                </w:tcPr>
                <w:p w14:paraId="1A7F28C0" w14:textId="77777777" w:rsidR="008940AC" w:rsidDel="00463EB4" w:rsidRDefault="008940AC" w:rsidP="006E4E5A">
                  <w:pPr>
                    <w:spacing w:beforeLines="60" w:before="144" w:line="312" w:lineRule="auto"/>
                    <w:contextualSpacing/>
                    <w:jc w:val="center"/>
                    <w:rPr>
                      <w:del w:id="1089" w:author="Alex Graber" w:date="2020-08-29T08:57:00Z"/>
                    </w:rPr>
                  </w:pPr>
                  <w:del w:id="1090" w:author="Alex Graber" w:date="2020-08-29T08:57:00Z">
                    <w:r w:rsidDel="00463EB4">
                      <w:delText>0</w:delText>
                    </w:r>
                  </w:del>
                </w:p>
              </w:tc>
              <w:tc>
                <w:tcPr>
                  <w:tcW w:w="1483" w:type="dxa"/>
                </w:tcPr>
                <w:p w14:paraId="1B4AFE28" w14:textId="77777777" w:rsidR="008940AC" w:rsidDel="00463EB4" w:rsidRDefault="008940AC" w:rsidP="006E4E5A">
                  <w:pPr>
                    <w:spacing w:beforeLines="60" w:before="144" w:line="312" w:lineRule="auto"/>
                    <w:contextualSpacing/>
                    <w:jc w:val="center"/>
                    <w:rPr>
                      <w:del w:id="1091" w:author="Alex Graber" w:date="2020-08-29T08:57:00Z"/>
                    </w:rPr>
                  </w:pPr>
                  <w:del w:id="1092" w:author="Alex Graber" w:date="2020-08-29T08:57:00Z">
                    <w:r w:rsidDel="00463EB4">
                      <w:delText>2</w:delText>
                    </w:r>
                  </w:del>
                </w:p>
              </w:tc>
            </w:tr>
            <w:tr w:rsidR="008940AC" w:rsidDel="00463EB4" w14:paraId="2DBDF88A" w14:textId="77777777" w:rsidTr="006E4E5A">
              <w:trPr>
                <w:del w:id="1093" w:author="Alex Graber" w:date="2020-08-29T08:57:00Z"/>
              </w:trPr>
              <w:tc>
                <w:tcPr>
                  <w:tcW w:w="1483" w:type="dxa"/>
                </w:tcPr>
                <w:p w14:paraId="069F5FE6" w14:textId="77777777" w:rsidR="008940AC" w:rsidDel="00463EB4" w:rsidRDefault="008940AC" w:rsidP="006E4E5A">
                  <w:pPr>
                    <w:spacing w:beforeLines="60" w:before="144" w:line="312" w:lineRule="auto"/>
                    <w:contextualSpacing/>
                    <w:jc w:val="center"/>
                    <w:rPr>
                      <w:del w:id="1094" w:author="Alex Graber" w:date="2020-08-29T08:57:00Z"/>
                    </w:rPr>
                  </w:pPr>
                  <w:del w:id="1095" w:author="Alex Graber" w:date="2020-08-29T08:57:00Z">
                    <w:r w:rsidDel="00463EB4">
                      <w:delText>1</w:delText>
                    </w:r>
                  </w:del>
                </w:p>
              </w:tc>
              <w:tc>
                <w:tcPr>
                  <w:tcW w:w="1483" w:type="dxa"/>
                </w:tcPr>
                <w:p w14:paraId="2B2EB96C" w14:textId="77777777" w:rsidR="008940AC" w:rsidDel="00463EB4" w:rsidRDefault="008940AC" w:rsidP="006E4E5A">
                  <w:pPr>
                    <w:spacing w:beforeLines="60" w:before="144" w:line="312" w:lineRule="auto"/>
                    <w:contextualSpacing/>
                    <w:jc w:val="center"/>
                    <w:rPr>
                      <w:del w:id="1096" w:author="Alex Graber" w:date="2020-08-29T08:57:00Z"/>
                    </w:rPr>
                  </w:pPr>
                  <w:del w:id="1097" w:author="Alex Graber" w:date="2020-08-29T08:57:00Z">
                    <w:r w:rsidDel="00463EB4">
                      <w:delText>0</w:delText>
                    </w:r>
                  </w:del>
                </w:p>
              </w:tc>
              <w:tc>
                <w:tcPr>
                  <w:tcW w:w="1483" w:type="dxa"/>
                </w:tcPr>
                <w:p w14:paraId="3A8C26EC" w14:textId="77777777" w:rsidR="008940AC" w:rsidDel="00463EB4" w:rsidRDefault="008940AC" w:rsidP="006E4E5A">
                  <w:pPr>
                    <w:spacing w:beforeLines="60" w:before="144" w:line="312" w:lineRule="auto"/>
                    <w:contextualSpacing/>
                    <w:jc w:val="center"/>
                    <w:rPr>
                      <w:del w:id="1098" w:author="Alex Graber" w:date="2020-08-29T08:57:00Z"/>
                    </w:rPr>
                  </w:pPr>
                  <w:del w:id="1099" w:author="Alex Graber" w:date="2020-08-29T08:57:00Z">
                    <w:r w:rsidDel="00463EB4">
                      <w:delText>1</w:delText>
                    </w:r>
                  </w:del>
                </w:p>
              </w:tc>
            </w:tr>
            <w:tr w:rsidR="008940AC" w:rsidDel="00463EB4" w14:paraId="2F457E60" w14:textId="77777777" w:rsidTr="006E4E5A">
              <w:trPr>
                <w:del w:id="1100" w:author="Alex Graber" w:date="2020-08-29T08:57:00Z"/>
              </w:trPr>
              <w:tc>
                <w:tcPr>
                  <w:tcW w:w="1483" w:type="dxa"/>
                </w:tcPr>
                <w:p w14:paraId="6BF48093" w14:textId="77777777" w:rsidR="008940AC" w:rsidDel="00463EB4" w:rsidRDefault="008940AC" w:rsidP="006E4E5A">
                  <w:pPr>
                    <w:spacing w:beforeLines="60" w:before="144" w:line="312" w:lineRule="auto"/>
                    <w:contextualSpacing/>
                    <w:jc w:val="center"/>
                    <w:rPr>
                      <w:del w:id="1101" w:author="Alex Graber" w:date="2020-08-29T08:57:00Z"/>
                    </w:rPr>
                  </w:pPr>
                  <w:del w:id="1102" w:author="Alex Graber" w:date="2020-08-29T08:57:00Z">
                    <w:r w:rsidDel="00463EB4">
                      <w:delText>2</w:delText>
                    </w:r>
                  </w:del>
                </w:p>
              </w:tc>
              <w:tc>
                <w:tcPr>
                  <w:tcW w:w="1483" w:type="dxa"/>
                </w:tcPr>
                <w:p w14:paraId="1DF57B52" w14:textId="77777777" w:rsidR="008940AC" w:rsidDel="00463EB4" w:rsidRDefault="008940AC" w:rsidP="006E4E5A">
                  <w:pPr>
                    <w:spacing w:beforeLines="60" w:before="144" w:line="312" w:lineRule="auto"/>
                    <w:contextualSpacing/>
                    <w:jc w:val="center"/>
                    <w:rPr>
                      <w:del w:id="1103" w:author="Alex Graber" w:date="2020-08-29T08:57:00Z"/>
                    </w:rPr>
                  </w:pPr>
                  <w:del w:id="1104" w:author="Alex Graber" w:date="2020-08-29T08:57:00Z">
                    <w:r w:rsidDel="00463EB4">
                      <w:delText>1</w:delText>
                    </w:r>
                  </w:del>
                </w:p>
              </w:tc>
              <w:tc>
                <w:tcPr>
                  <w:tcW w:w="1483" w:type="dxa"/>
                </w:tcPr>
                <w:p w14:paraId="6D88AC43" w14:textId="77777777" w:rsidR="008940AC" w:rsidDel="00463EB4" w:rsidRDefault="008940AC" w:rsidP="006E4E5A">
                  <w:pPr>
                    <w:spacing w:beforeLines="60" w:before="144" w:line="312" w:lineRule="auto"/>
                    <w:contextualSpacing/>
                    <w:jc w:val="center"/>
                    <w:rPr>
                      <w:del w:id="1105" w:author="Alex Graber" w:date="2020-08-29T08:57:00Z"/>
                    </w:rPr>
                  </w:pPr>
                  <w:del w:id="1106" w:author="Alex Graber" w:date="2020-08-29T08:57:00Z">
                    <w:r w:rsidDel="00463EB4">
                      <w:delText>2</w:delText>
                    </w:r>
                  </w:del>
                </w:p>
              </w:tc>
            </w:tr>
            <w:tr w:rsidR="008940AC" w:rsidDel="00463EB4" w14:paraId="04360071" w14:textId="77777777" w:rsidTr="006E4E5A">
              <w:trPr>
                <w:del w:id="1107" w:author="Alex Graber" w:date="2020-08-29T08:57:00Z"/>
              </w:trPr>
              <w:tc>
                <w:tcPr>
                  <w:tcW w:w="1483" w:type="dxa"/>
                </w:tcPr>
                <w:p w14:paraId="180E026B" w14:textId="77777777" w:rsidR="008940AC" w:rsidDel="00463EB4" w:rsidRDefault="008940AC" w:rsidP="006E4E5A">
                  <w:pPr>
                    <w:spacing w:beforeLines="60" w:before="144" w:line="312" w:lineRule="auto"/>
                    <w:contextualSpacing/>
                    <w:jc w:val="center"/>
                    <w:rPr>
                      <w:del w:id="1108" w:author="Alex Graber" w:date="2020-08-29T08:57:00Z"/>
                    </w:rPr>
                  </w:pPr>
                  <w:del w:id="1109" w:author="Alex Graber" w:date="2020-08-29T08:57:00Z">
                    <w:r w:rsidDel="00463EB4">
                      <w:delText>1</w:delText>
                    </w:r>
                  </w:del>
                </w:p>
              </w:tc>
              <w:tc>
                <w:tcPr>
                  <w:tcW w:w="1483" w:type="dxa"/>
                </w:tcPr>
                <w:p w14:paraId="6C7F78AB" w14:textId="77777777" w:rsidR="008940AC" w:rsidDel="00463EB4" w:rsidRDefault="008940AC" w:rsidP="006E4E5A">
                  <w:pPr>
                    <w:spacing w:beforeLines="60" w:before="144" w:line="312" w:lineRule="auto"/>
                    <w:contextualSpacing/>
                    <w:jc w:val="center"/>
                    <w:rPr>
                      <w:del w:id="1110" w:author="Alex Graber" w:date="2020-08-29T08:57:00Z"/>
                    </w:rPr>
                  </w:pPr>
                  <w:del w:id="1111" w:author="Alex Graber" w:date="2020-08-29T08:57:00Z">
                    <w:r w:rsidDel="00463EB4">
                      <w:delText>0</w:delText>
                    </w:r>
                  </w:del>
                </w:p>
              </w:tc>
              <w:tc>
                <w:tcPr>
                  <w:tcW w:w="1483" w:type="dxa"/>
                </w:tcPr>
                <w:p w14:paraId="714521FE" w14:textId="77777777" w:rsidR="008940AC" w:rsidDel="00463EB4" w:rsidRDefault="008940AC" w:rsidP="006E4E5A">
                  <w:pPr>
                    <w:spacing w:beforeLines="60" w:before="144" w:line="312" w:lineRule="auto"/>
                    <w:contextualSpacing/>
                    <w:jc w:val="center"/>
                    <w:rPr>
                      <w:del w:id="1112" w:author="Alex Graber" w:date="2020-08-29T08:57:00Z"/>
                    </w:rPr>
                  </w:pPr>
                  <w:del w:id="1113" w:author="Alex Graber" w:date="2020-08-29T08:57:00Z">
                    <w:r w:rsidDel="00463EB4">
                      <w:delText>0</w:delText>
                    </w:r>
                  </w:del>
                </w:p>
              </w:tc>
            </w:tr>
            <w:tr w:rsidR="008940AC" w:rsidDel="00463EB4" w14:paraId="2E1B534C" w14:textId="77777777" w:rsidTr="006E4E5A">
              <w:trPr>
                <w:del w:id="1114" w:author="Alex Graber" w:date="2020-08-29T08:57:00Z"/>
              </w:trPr>
              <w:tc>
                <w:tcPr>
                  <w:tcW w:w="1483" w:type="dxa"/>
                </w:tcPr>
                <w:p w14:paraId="26BBA992" w14:textId="77777777" w:rsidR="008940AC" w:rsidDel="00463EB4" w:rsidRDefault="008940AC" w:rsidP="006E4E5A">
                  <w:pPr>
                    <w:spacing w:beforeLines="60" w:before="144" w:line="312" w:lineRule="auto"/>
                    <w:contextualSpacing/>
                    <w:jc w:val="center"/>
                    <w:rPr>
                      <w:del w:id="1115" w:author="Alex Graber" w:date="2020-08-29T08:57:00Z"/>
                    </w:rPr>
                  </w:pPr>
                  <w:del w:id="1116" w:author="Alex Graber" w:date="2020-08-29T08:57:00Z">
                    <w:r w:rsidDel="00463EB4">
                      <w:delText>2</w:delText>
                    </w:r>
                  </w:del>
                </w:p>
              </w:tc>
              <w:tc>
                <w:tcPr>
                  <w:tcW w:w="1483" w:type="dxa"/>
                </w:tcPr>
                <w:p w14:paraId="08651A90" w14:textId="77777777" w:rsidR="008940AC" w:rsidDel="00463EB4" w:rsidRDefault="008940AC" w:rsidP="006E4E5A">
                  <w:pPr>
                    <w:spacing w:beforeLines="60" w:before="144" w:line="312" w:lineRule="auto"/>
                    <w:contextualSpacing/>
                    <w:jc w:val="center"/>
                    <w:rPr>
                      <w:del w:id="1117" w:author="Alex Graber" w:date="2020-08-29T08:57:00Z"/>
                    </w:rPr>
                  </w:pPr>
                  <w:del w:id="1118" w:author="Alex Graber" w:date="2020-08-29T08:57:00Z">
                    <w:r w:rsidDel="00463EB4">
                      <w:delText>1</w:delText>
                    </w:r>
                  </w:del>
                </w:p>
              </w:tc>
              <w:tc>
                <w:tcPr>
                  <w:tcW w:w="1483" w:type="dxa"/>
                </w:tcPr>
                <w:p w14:paraId="29B8B598" w14:textId="77777777" w:rsidR="008940AC" w:rsidDel="00463EB4" w:rsidRDefault="008940AC" w:rsidP="006E4E5A">
                  <w:pPr>
                    <w:spacing w:beforeLines="60" w:before="144" w:line="312" w:lineRule="auto"/>
                    <w:contextualSpacing/>
                    <w:jc w:val="center"/>
                    <w:rPr>
                      <w:del w:id="1119" w:author="Alex Graber" w:date="2020-08-29T08:57:00Z"/>
                    </w:rPr>
                  </w:pPr>
                  <w:del w:id="1120" w:author="Alex Graber" w:date="2020-08-29T08:57:00Z">
                    <w:r w:rsidDel="00463EB4">
                      <w:delText>2</w:delText>
                    </w:r>
                  </w:del>
                </w:p>
              </w:tc>
            </w:tr>
            <w:tr w:rsidR="008940AC" w:rsidDel="00463EB4" w14:paraId="60BDAA40" w14:textId="77777777" w:rsidTr="006E4E5A">
              <w:trPr>
                <w:del w:id="1121" w:author="Alex Graber" w:date="2020-08-29T08:57:00Z"/>
              </w:trPr>
              <w:tc>
                <w:tcPr>
                  <w:tcW w:w="1483" w:type="dxa"/>
                </w:tcPr>
                <w:p w14:paraId="69576499" w14:textId="77777777" w:rsidR="008940AC" w:rsidDel="00463EB4" w:rsidRDefault="008940AC" w:rsidP="006E4E5A">
                  <w:pPr>
                    <w:spacing w:beforeLines="60" w:before="144" w:line="312" w:lineRule="auto"/>
                    <w:contextualSpacing/>
                    <w:jc w:val="center"/>
                    <w:rPr>
                      <w:del w:id="1122" w:author="Alex Graber" w:date="2020-08-29T08:57:00Z"/>
                    </w:rPr>
                  </w:pPr>
                  <w:del w:id="1123" w:author="Alex Graber" w:date="2020-08-29T08:57:00Z">
                    <w:r w:rsidDel="00463EB4">
                      <w:delText>0</w:delText>
                    </w:r>
                  </w:del>
                </w:p>
              </w:tc>
              <w:tc>
                <w:tcPr>
                  <w:tcW w:w="1483" w:type="dxa"/>
                </w:tcPr>
                <w:p w14:paraId="58BB2130" w14:textId="77777777" w:rsidR="008940AC" w:rsidDel="00463EB4" w:rsidRDefault="008940AC" w:rsidP="006E4E5A">
                  <w:pPr>
                    <w:spacing w:beforeLines="60" w:before="144" w:line="312" w:lineRule="auto"/>
                    <w:contextualSpacing/>
                    <w:jc w:val="center"/>
                    <w:rPr>
                      <w:del w:id="1124" w:author="Alex Graber" w:date="2020-08-29T08:57:00Z"/>
                    </w:rPr>
                  </w:pPr>
                  <w:del w:id="1125" w:author="Alex Graber" w:date="2020-08-29T08:57:00Z">
                    <w:r w:rsidDel="00463EB4">
                      <w:delText>0</w:delText>
                    </w:r>
                  </w:del>
                </w:p>
              </w:tc>
              <w:tc>
                <w:tcPr>
                  <w:tcW w:w="1483" w:type="dxa"/>
                </w:tcPr>
                <w:p w14:paraId="1DF525F3" w14:textId="77777777" w:rsidR="008940AC" w:rsidDel="00463EB4" w:rsidRDefault="008940AC" w:rsidP="006E4E5A">
                  <w:pPr>
                    <w:spacing w:beforeLines="60" w:before="144" w:line="312" w:lineRule="auto"/>
                    <w:contextualSpacing/>
                    <w:jc w:val="center"/>
                    <w:rPr>
                      <w:del w:id="1126" w:author="Alex Graber" w:date="2020-08-29T08:57:00Z"/>
                    </w:rPr>
                  </w:pPr>
                  <w:del w:id="1127" w:author="Alex Graber" w:date="2020-08-29T08:57:00Z">
                    <w:r w:rsidDel="00463EB4">
                      <w:delText>1</w:delText>
                    </w:r>
                  </w:del>
                </w:p>
              </w:tc>
            </w:tr>
            <w:tr w:rsidR="008940AC" w:rsidDel="00463EB4" w14:paraId="30BA41B0" w14:textId="77777777" w:rsidTr="006E4E5A">
              <w:trPr>
                <w:del w:id="1128" w:author="Alex Graber" w:date="2020-08-29T08:57:00Z"/>
              </w:trPr>
              <w:tc>
                <w:tcPr>
                  <w:tcW w:w="1483" w:type="dxa"/>
                </w:tcPr>
                <w:p w14:paraId="67394452" w14:textId="77777777" w:rsidR="008940AC" w:rsidDel="00463EB4" w:rsidRDefault="008940AC" w:rsidP="006E4E5A">
                  <w:pPr>
                    <w:spacing w:beforeLines="60" w:before="144" w:line="312" w:lineRule="auto"/>
                    <w:contextualSpacing/>
                    <w:jc w:val="center"/>
                    <w:rPr>
                      <w:del w:id="1129" w:author="Alex Graber" w:date="2020-08-29T08:57:00Z"/>
                    </w:rPr>
                  </w:pPr>
                  <w:del w:id="1130" w:author="Alex Graber" w:date="2020-08-29T08:57:00Z">
                    <w:r w:rsidDel="00463EB4">
                      <w:delText>1</w:delText>
                    </w:r>
                  </w:del>
                </w:p>
              </w:tc>
              <w:tc>
                <w:tcPr>
                  <w:tcW w:w="1483" w:type="dxa"/>
                </w:tcPr>
                <w:p w14:paraId="1AFEED49" w14:textId="77777777" w:rsidR="008940AC" w:rsidDel="00463EB4" w:rsidRDefault="008940AC" w:rsidP="006E4E5A">
                  <w:pPr>
                    <w:spacing w:beforeLines="60" w:before="144" w:line="312" w:lineRule="auto"/>
                    <w:contextualSpacing/>
                    <w:jc w:val="center"/>
                    <w:rPr>
                      <w:del w:id="1131" w:author="Alex Graber" w:date="2020-08-29T08:57:00Z"/>
                    </w:rPr>
                  </w:pPr>
                  <w:del w:id="1132" w:author="Alex Graber" w:date="2020-08-29T08:57:00Z">
                    <w:r w:rsidDel="00463EB4">
                      <w:delText>1</w:delText>
                    </w:r>
                  </w:del>
                </w:p>
              </w:tc>
              <w:tc>
                <w:tcPr>
                  <w:tcW w:w="1483" w:type="dxa"/>
                </w:tcPr>
                <w:p w14:paraId="40E1C7C9" w14:textId="77777777" w:rsidR="008940AC" w:rsidDel="00463EB4" w:rsidRDefault="008940AC" w:rsidP="006E4E5A">
                  <w:pPr>
                    <w:spacing w:beforeLines="60" w:before="144" w:line="312" w:lineRule="auto"/>
                    <w:contextualSpacing/>
                    <w:jc w:val="center"/>
                    <w:rPr>
                      <w:del w:id="1133" w:author="Alex Graber" w:date="2020-08-29T08:57:00Z"/>
                    </w:rPr>
                  </w:pPr>
                  <w:del w:id="1134" w:author="Alex Graber" w:date="2020-08-29T08:57:00Z">
                    <w:r w:rsidDel="00463EB4">
                      <w:delText>1</w:delText>
                    </w:r>
                  </w:del>
                </w:p>
              </w:tc>
            </w:tr>
          </w:tbl>
          <w:p w14:paraId="7476C457" w14:textId="77777777" w:rsidR="008940AC" w:rsidDel="00463EB4" w:rsidRDefault="008940AC" w:rsidP="006E4E5A">
            <w:pPr>
              <w:spacing w:beforeLines="60" w:before="144" w:line="312" w:lineRule="auto"/>
              <w:contextualSpacing/>
              <w:rPr>
                <w:del w:id="1135" w:author="Alex Graber" w:date="2020-08-29T08:57:00Z"/>
              </w:rPr>
            </w:pPr>
          </w:p>
        </w:tc>
        <w:tc>
          <w:tcPr>
            <w:tcW w:w="4675" w:type="dxa"/>
          </w:tcPr>
          <w:p w14:paraId="0B5741C8" w14:textId="77777777" w:rsidR="008940AC" w:rsidRPr="001763BA" w:rsidDel="00463EB4" w:rsidRDefault="008940AC" w:rsidP="006E4E5A">
            <w:pPr>
              <w:rPr>
                <w:del w:id="1136" w:author="Alex Graber" w:date="2020-08-29T08:57:00Z"/>
                <w:b/>
              </w:rPr>
            </w:pPr>
            <w:del w:id="1137" w:author="Alex Graber" w:date="2020-08-29T08:57:00Z">
              <w:r w:rsidDel="00463EB4">
                <w:rPr>
                  <w:b/>
                </w:rPr>
                <w:delText xml:space="preserve">  </w:delText>
              </w:r>
              <w:r w:rsidRPr="001763BA" w:rsidDel="00463EB4">
                <w:rPr>
                  <w:b/>
                </w:rPr>
                <w:delText>Final design</w:delText>
              </w:r>
              <w:r w:rsidDel="00463EB4">
                <w:rPr>
                  <w:b/>
                </w:rPr>
                <w:delText xml:space="preserve"> (lambda=0)</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6518A440" w14:textId="77777777" w:rsidTr="006E4E5A">
              <w:trPr>
                <w:del w:id="1138" w:author="Alex Graber" w:date="2020-08-29T08:57:00Z"/>
              </w:trPr>
              <w:tc>
                <w:tcPr>
                  <w:tcW w:w="1483" w:type="dxa"/>
                </w:tcPr>
                <w:p w14:paraId="2D835905" w14:textId="77777777" w:rsidR="008940AC" w:rsidDel="00463EB4" w:rsidRDefault="008940AC" w:rsidP="006E4E5A">
                  <w:pPr>
                    <w:spacing w:beforeLines="60" w:before="144" w:line="312" w:lineRule="auto"/>
                    <w:contextualSpacing/>
                    <w:jc w:val="center"/>
                    <w:rPr>
                      <w:del w:id="1139" w:author="Alex Graber" w:date="2020-08-29T08:57:00Z"/>
                    </w:rPr>
                  </w:pPr>
                  <w:del w:id="1140" w:author="Alex Graber" w:date="2020-08-29T08:57:00Z">
                    <w:r w:rsidDel="00463EB4">
                      <w:delText>2</w:delText>
                    </w:r>
                  </w:del>
                </w:p>
              </w:tc>
              <w:tc>
                <w:tcPr>
                  <w:tcW w:w="1483" w:type="dxa"/>
                </w:tcPr>
                <w:p w14:paraId="22FAD39C" w14:textId="77777777" w:rsidR="008940AC" w:rsidDel="00463EB4" w:rsidRDefault="008940AC" w:rsidP="006E4E5A">
                  <w:pPr>
                    <w:spacing w:beforeLines="60" w:before="144" w:line="312" w:lineRule="auto"/>
                    <w:contextualSpacing/>
                    <w:jc w:val="center"/>
                    <w:rPr>
                      <w:del w:id="1141" w:author="Alex Graber" w:date="2020-08-29T08:57:00Z"/>
                    </w:rPr>
                  </w:pPr>
                  <w:del w:id="1142" w:author="Alex Graber" w:date="2020-08-29T08:57:00Z">
                    <w:r w:rsidDel="00463EB4">
                      <w:delText>0</w:delText>
                    </w:r>
                  </w:del>
                </w:p>
              </w:tc>
              <w:tc>
                <w:tcPr>
                  <w:tcW w:w="1483" w:type="dxa"/>
                </w:tcPr>
                <w:p w14:paraId="0B94C365" w14:textId="77777777" w:rsidR="008940AC" w:rsidDel="00463EB4" w:rsidRDefault="008940AC" w:rsidP="006E4E5A">
                  <w:pPr>
                    <w:spacing w:beforeLines="60" w:before="144" w:line="312" w:lineRule="auto"/>
                    <w:contextualSpacing/>
                    <w:jc w:val="center"/>
                    <w:rPr>
                      <w:del w:id="1143" w:author="Alex Graber" w:date="2020-08-29T08:57:00Z"/>
                    </w:rPr>
                  </w:pPr>
                  <w:del w:id="1144" w:author="Alex Graber" w:date="2020-08-29T08:57:00Z">
                    <w:r w:rsidDel="00463EB4">
                      <w:delText>2</w:delText>
                    </w:r>
                  </w:del>
                </w:p>
              </w:tc>
            </w:tr>
            <w:tr w:rsidR="008940AC" w:rsidDel="00463EB4" w14:paraId="45479EA2" w14:textId="77777777" w:rsidTr="006E4E5A">
              <w:trPr>
                <w:del w:id="1145" w:author="Alex Graber" w:date="2020-08-29T08:57:00Z"/>
              </w:trPr>
              <w:tc>
                <w:tcPr>
                  <w:tcW w:w="1483" w:type="dxa"/>
                </w:tcPr>
                <w:p w14:paraId="7D620BAE" w14:textId="77777777" w:rsidR="008940AC" w:rsidDel="00463EB4" w:rsidRDefault="008940AC" w:rsidP="006E4E5A">
                  <w:pPr>
                    <w:spacing w:beforeLines="60" w:before="144" w:line="312" w:lineRule="auto"/>
                    <w:contextualSpacing/>
                    <w:jc w:val="center"/>
                    <w:rPr>
                      <w:del w:id="1146" w:author="Alex Graber" w:date="2020-08-29T08:57:00Z"/>
                    </w:rPr>
                  </w:pPr>
                  <w:del w:id="1147" w:author="Alex Graber" w:date="2020-08-29T08:57:00Z">
                    <w:r w:rsidDel="00463EB4">
                      <w:delText>0</w:delText>
                    </w:r>
                  </w:del>
                </w:p>
              </w:tc>
              <w:tc>
                <w:tcPr>
                  <w:tcW w:w="1483" w:type="dxa"/>
                </w:tcPr>
                <w:p w14:paraId="356709A6" w14:textId="77777777" w:rsidR="008940AC" w:rsidDel="00463EB4" w:rsidRDefault="008940AC" w:rsidP="006E4E5A">
                  <w:pPr>
                    <w:spacing w:beforeLines="60" w:before="144" w:line="312" w:lineRule="auto"/>
                    <w:contextualSpacing/>
                    <w:jc w:val="center"/>
                    <w:rPr>
                      <w:del w:id="1148" w:author="Alex Graber" w:date="2020-08-29T08:57:00Z"/>
                    </w:rPr>
                  </w:pPr>
                  <w:del w:id="1149" w:author="Alex Graber" w:date="2020-08-29T08:57:00Z">
                    <w:r w:rsidDel="00463EB4">
                      <w:delText>1</w:delText>
                    </w:r>
                  </w:del>
                </w:p>
              </w:tc>
              <w:tc>
                <w:tcPr>
                  <w:tcW w:w="1483" w:type="dxa"/>
                </w:tcPr>
                <w:p w14:paraId="4CE9ED76" w14:textId="77777777" w:rsidR="008940AC" w:rsidDel="00463EB4" w:rsidRDefault="008940AC" w:rsidP="006E4E5A">
                  <w:pPr>
                    <w:spacing w:beforeLines="60" w:before="144" w:line="312" w:lineRule="auto"/>
                    <w:contextualSpacing/>
                    <w:jc w:val="center"/>
                    <w:rPr>
                      <w:del w:id="1150" w:author="Alex Graber" w:date="2020-08-29T08:57:00Z"/>
                    </w:rPr>
                  </w:pPr>
                  <w:del w:id="1151" w:author="Alex Graber" w:date="2020-08-29T08:57:00Z">
                    <w:r w:rsidDel="00463EB4">
                      <w:delText>2</w:delText>
                    </w:r>
                  </w:del>
                </w:p>
              </w:tc>
            </w:tr>
            <w:tr w:rsidR="008940AC" w:rsidDel="00463EB4" w14:paraId="7B3CA856" w14:textId="77777777" w:rsidTr="006E4E5A">
              <w:trPr>
                <w:del w:id="1152" w:author="Alex Graber" w:date="2020-08-29T08:57:00Z"/>
              </w:trPr>
              <w:tc>
                <w:tcPr>
                  <w:tcW w:w="1483" w:type="dxa"/>
                </w:tcPr>
                <w:p w14:paraId="679D93BA" w14:textId="77777777" w:rsidR="008940AC" w:rsidDel="00463EB4" w:rsidRDefault="008940AC" w:rsidP="006E4E5A">
                  <w:pPr>
                    <w:spacing w:beforeLines="60" w:before="144" w:line="312" w:lineRule="auto"/>
                    <w:contextualSpacing/>
                    <w:jc w:val="center"/>
                    <w:rPr>
                      <w:del w:id="1153" w:author="Alex Graber" w:date="2020-08-29T08:57:00Z"/>
                    </w:rPr>
                  </w:pPr>
                  <w:del w:id="1154" w:author="Alex Graber" w:date="2020-08-29T08:57:00Z">
                    <w:r w:rsidDel="00463EB4">
                      <w:delText>2</w:delText>
                    </w:r>
                  </w:del>
                </w:p>
              </w:tc>
              <w:tc>
                <w:tcPr>
                  <w:tcW w:w="1483" w:type="dxa"/>
                </w:tcPr>
                <w:p w14:paraId="23392F79" w14:textId="77777777" w:rsidR="008940AC" w:rsidDel="00463EB4" w:rsidRDefault="008940AC" w:rsidP="006E4E5A">
                  <w:pPr>
                    <w:spacing w:beforeLines="60" w:before="144" w:line="312" w:lineRule="auto"/>
                    <w:contextualSpacing/>
                    <w:jc w:val="center"/>
                    <w:rPr>
                      <w:del w:id="1155" w:author="Alex Graber" w:date="2020-08-29T08:57:00Z"/>
                    </w:rPr>
                  </w:pPr>
                  <w:del w:id="1156" w:author="Alex Graber" w:date="2020-08-29T08:57:00Z">
                    <w:r w:rsidDel="00463EB4">
                      <w:delText>1</w:delText>
                    </w:r>
                  </w:del>
                </w:p>
              </w:tc>
              <w:tc>
                <w:tcPr>
                  <w:tcW w:w="1483" w:type="dxa"/>
                </w:tcPr>
                <w:p w14:paraId="63DEF3D2" w14:textId="77777777" w:rsidR="008940AC" w:rsidDel="00463EB4" w:rsidRDefault="008940AC" w:rsidP="006E4E5A">
                  <w:pPr>
                    <w:spacing w:beforeLines="60" w:before="144" w:line="312" w:lineRule="auto"/>
                    <w:contextualSpacing/>
                    <w:jc w:val="center"/>
                    <w:rPr>
                      <w:del w:id="1157" w:author="Alex Graber" w:date="2020-08-29T08:57:00Z"/>
                    </w:rPr>
                  </w:pPr>
                  <w:del w:id="1158" w:author="Alex Graber" w:date="2020-08-29T08:57:00Z">
                    <w:r w:rsidDel="00463EB4">
                      <w:delText>0</w:delText>
                    </w:r>
                  </w:del>
                </w:p>
              </w:tc>
            </w:tr>
            <w:tr w:rsidR="008940AC" w:rsidDel="00463EB4" w14:paraId="1ADACB70" w14:textId="77777777" w:rsidTr="006E4E5A">
              <w:trPr>
                <w:del w:id="1159" w:author="Alex Graber" w:date="2020-08-29T08:57:00Z"/>
              </w:trPr>
              <w:tc>
                <w:tcPr>
                  <w:tcW w:w="1483" w:type="dxa"/>
                </w:tcPr>
                <w:p w14:paraId="6112DE68" w14:textId="77777777" w:rsidR="008940AC" w:rsidDel="00463EB4" w:rsidRDefault="008940AC" w:rsidP="006E4E5A">
                  <w:pPr>
                    <w:spacing w:beforeLines="60" w:before="144" w:line="312" w:lineRule="auto"/>
                    <w:contextualSpacing/>
                    <w:jc w:val="center"/>
                    <w:rPr>
                      <w:del w:id="1160" w:author="Alex Graber" w:date="2020-08-29T08:57:00Z"/>
                    </w:rPr>
                  </w:pPr>
                  <w:del w:id="1161" w:author="Alex Graber" w:date="2020-08-29T08:57:00Z">
                    <w:r w:rsidDel="00463EB4">
                      <w:delText>2</w:delText>
                    </w:r>
                  </w:del>
                </w:p>
              </w:tc>
              <w:tc>
                <w:tcPr>
                  <w:tcW w:w="1483" w:type="dxa"/>
                </w:tcPr>
                <w:p w14:paraId="2BEB1CAA" w14:textId="77777777" w:rsidR="008940AC" w:rsidDel="00463EB4" w:rsidRDefault="008940AC" w:rsidP="006E4E5A">
                  <w:pPr>
                    <w:spacing w:beforeLines="60" w:before="144" w:line="312" w:lineRule="auto"/>
                    <w:contextualSpacing/>
                    <w:jc w:val="center"/>
                    <w:rPr>
                      <w:del w:id="1162" w:author="Alex Graber" w:date="2020-08-29T08:57:00Z"/>
                    </w:rPr>
                  </w:pPr>
                  <w:del w:id="1163" w:author="Alex Graber" w:date="2020-08-29T08:57:00Z">
                    <w:r w:rsidDel="00463EB4">
                      <w:delText>0</w:delText>
                    </w:r>
                  </w:del>
                </w:p>
              </w:tc>
              <w:tc>
                <w:tcPr>
                  <w:tcW w:w="1483" w:type="dxa"/>
                </w:tcPr>
                <w:p w14:paraId="75B77A46" w14:textId="77777777" w:rsidR="008940AC" w:rsidDel="00463EB4" w:rsidRDefault="008940AC" w:rsidP="006E4E5A">
                  <w:pPr>
                    <w:spacing w:beforeLines="60" w:before="144" w:line="312" w:lineRule="auto"/>
                    <w:contextualSpacing/>
                    <w:jc w:val="center"/>
                    <w:rPr>
                      <w:del w:id="1164" w:author="Alex Graber" w:date="2020-08-29T08:57:00Z"/>
                    </w:rPr>
                  </w:pPr>
                  <w:del w:id="1165" w:author="Alex Graber" w:date="2020-08-29T08:57:00Z">
                    <w:r w:rsidDel="00463EB4">
                      <w:delText>2</w:delText>
                    </w:r>
                  </w:del>
                </w:p>
              </w:tc>
            </w:tr>
            <w:tr w:rsidR="008940AC" w:rsidDel="00463EB4" w14:paraId="1BDF3392" w14:textId="77777777" w:rsidTr="006E4E5A">
              <w:trPr>
                <w:del w:id="1166" w:author="Alex Graber" w:date="2020-08-29T08:57:00Z"/>
              </w:trPr>
              <w:tc>
                <w:tcPr>
                  <w:tcW w:w="1483" w:type="dxa"/>
                </w:tcPr>
                <w:p w14:paraId="56BB52D7" w14:textId="77777777" w:rsidR="008940AC" w:rsidDel="00463EB4" w:rsidRDefault="008940AC" w:rsidP="006E4E5A">
                  <w:pPr>
                    <w:spacing w:beforeLines="60" w:before="144" w:line="312" w:lineRule="auto"/>
                    <w:contextualSpacing/>
                    <w:jc w:val="center"/>
                    <w:rPr>
                      <w:del w:id="1167" w:author="Alex Graber" w:date="2020-08-29T08:57:00Z"/>
                    </w:rPr>
                  </w:pPr>
                  <w:del w:id="1168" w:author="Alex Graber" w:date="2020-08-29T08:57:00Z">
                    <w:r w:rsidDel="00463EB4">
                      <w:delText>0</w:delText>
                    </w:r>
                  </w:del>
                </w:p>
              </w:tc>
              <w:tc>
                <w:tcPr>
                  <w:tcW w:w="1483" w:type="dxa"/>
                </w:tcPr>
                <w:p w14:paraId="6B65E30F" w14:textId="77777777" w:rsidR="008940AC" w:rsidDel="00463EB4" w:rsidRDefault="008940AC" w:rsidP="006E4E5A">
                  <w:pPr>
                    <w:spacing w:beforeLines="60" w:before="144" w:line="312" w:lineRule="auto"/>
                    <w:contextualSpacing/>
                    <w:jc w:val="center"/>
                    <w:rPr>
                      <w:del w:id="1169" w:author="Alex Graber" w:date="2020-08-29T08:57:00Z"/>
                    </w:rPr>
                  </w:pPr>
                  <w:del w:id="1170" w:author="Alex Graber" w:date="2020-08-29T08:57:00Z">
                    <w:r w:rsidDel="00463EB4">
                      <w:delText>1</w:delText>
                    </w:r>
                  </w:del>
                </w:p>
              </w:tc>
              <w:tc>
                <w:tcPr>
                  <w:tcW w:w="1483" w:type="dxa"/>
                </w:tcPr>
                <w:p w14:paraId="3EC4B84D" w14:textId="77777777" w:rsidR="008940AC" w:rsidDel="00463EB4" w:rsidRDefault="008940AC" w:rsidP="006E4E5A">
                  <w:pPr>
                    <w:spacing w:beforeLines="60" w:before="144" w:line="312" w:lineRule="auto"/>
                    <w:contextualSpacing/>
                    <w:jc w:val="center"/>
                    <w:rPr>
                      <w:del w:id="1171" w:author="Alex Graber" w:date="2020-08-29T08:57:00Z"/>
                    </w:rPr>
                  </w:pPr>
                  <w:del w:id="1172" w:author="Alex Graber" w:date="2020-08-29T08:57:00Z">
                    <w:r w:rsidDel="00463EB4">
                      <w:delText>2</w:delText>
                    </w:r>
                  </w:del>
                </w:p>
              </w:tc>
            </w:tr>
            <w:tr w:rsidR="008940AC" w:rsidDel="00463EB4" w14:paraId="3B8848EC" w14:textId="77777777" w:rsidTr="006E4E5A">
              <w:trPr>
                <w:del w:id="1173" w:author="Alex Graber" w:date="2020-08-29T08:57:00Z"/>
              </w:trPr>
              <w:tc>
                <w:tcPr>
                  <w:tcW w:w="1483" w:type="dxa"/>
                </w:tcPr>
                <w:p w14:paraId="5CCA3A75" w14:textId="77777777" w:rsidR="008940AC" w:rsidDel="00463EB4" w:rsidRDefault="008940AC" w:rsidP="006E4E5A">
                  <w:pPr>
                    <w:spacing w:beforeLines="60" w:before="144" w:line="312" w:lineRule="auto"/>
                    <w:contextualSpacing/>
                    <w:jc w:val="center"/>
                    <w:rPr>
                      <w:del w:id="1174" w:author="Alex Graber" w:date="2020-08-29T08:57:00Z"/>
                    </w:rPr>
                  </w:pPr>
                  <w:del w:id="1175" w:author="Alex Graber" w:date="2020-08-29T08:57:00Z">
                    <w:r w:rsidDel="00463EB4">
                      <w:delText>2</w:delText>
                    </w:r>
                  </w:del>
                </w:p>
              </w:tc>
              <w:tc>
                <w:tcPr>
                  <w:tcW w:w="1483" w:type="dxa"/>
                </w:tcPr>
                <w:p w14:paraId="55319336" w14:textId="77777777" w:rsidR="008940AC" w:rsidDel="00463EB4" w:rsidRDefault="008940AC" w:rsidP="006E4E5A">
                  <w:pPr>
                    <w:spacing w:beforeLines="60" w:before="144" w:line="312" w:lineRule="auto"/>
                    <w:contextualSpacing/>
                    <w:jc w:val="center"/>
                    <w:rPr>
                      <w:del w:id="1176" w:author="Alex Graber" w:date="2020-08-29T08:57:00Z"/>
                    </w:rPr>
                  </w:pPr>
                  <w:del w:id="1177" w:author="Alex Graber" w:date="2020-08-29T08:57:00Z">
                    <w:r w:rsidDel="00463EB4">
                      <w:delText>1</w:delText>
                    </w:r>
                  </w:del>
                </w:p>
              </w:tc>
              <w:tc>
                <w:tcPr>
                  <w:tcW w:w="1483" w:type="dxa"/>
                </w:tcPr>
                <w:p w14:paraId="69E9705B" w14:textId="77777777" w:rsidR="008940AC" w:rsidDel="00463EB4" w:rsidRDefault="008940AC" w:rsidP="006E4E5A">
                  <w:pPr>
                    <w:spacing w:beforeLines="60" w:before="144" w:line="312" w:lineRule="auto"/>
                    <w:contextualSpacing/>
                    <w:jc w:val="center"/>
                    <w:rPr>
                      <w:del w:id="1178" w:author="Alex Graber" w:date="2020-08-29T08:57:00Z"/>
                    </w:rPr>
                  </w:pPr>
                  <w:del w:id="1179" w:author="Alex Graber" w:date="2020-08-29T08:57:00Z">
                    <w:r w:rsidDel="00463EB4">
                      <w:delText>0</w:delText>
                    </w:r>
                  </w:del>
                </w:p>
              </w:tc>
            </w:tr>
            <w:tr w:rsidR="008940AC" w:rsidDel="00463EB4" w14:paraId="534F0458" w14:textId="77777777" w:rsidTr="006E4E5A">
              <w:trPr>
                <w:del w:id="1180" w:author="Alex Graber" w:date="2020-08-29T08:57:00Z"/>
              </w:trPr>
              <w:tc>
                <w:tcPr>
                  <w:tcW w:w="1483" w:type="dxa"/>
                </w:tcPr>
                <w:p w14:paraId="766254DB" w14:textId="77777777" w:rsidR="008940AC" w:rsidDel="00463EB4" w:rsidRDefault="008940AC" w:rsidP="006E4E5A">
                  <w:pPr>
                    <w:spacing w:beforeLines="60" w:before="144" w:line="312" w:lineRule="auto"/>
                    <w:contextualSpacing/>
                    <w:jc w:val="center"/>
                    <w:rPr>
                      <w:del w:id="1181" w:author="Alex Graber" w:date="2020-08-29T08:57:00Z"/>
                    </w:rPr>
                  </w:pPr>
                  <w:del w:id="1182" w:author="Alex Graber" w:date="2020-08-29T08:57:00Z">
                    <w:r w:rsidDel="00463EB4">
                      <w:delText>2</w:delText>
                    </w:r>
                  </w:del>
                </w:p>
              </w:tc>
              <w:tc>
                <w:tcPr>
                  <w:tcW w:w="1483" w:type="dxa"/>
                </w:tcPr>
                <w:p w14:paraId="355E4E92" w14:textId="77777777" w:rsidR="008940AC" w:rsidDel="00463EB4" w:rsidRDefault="008940AC" w:rsidP="006E4E5A">
                  <w:pPr>
                    <w:spacing w:beforeLines="60" w:before="144" w:line="312" w:lineRule="auto"/>
                    <w:contextualSpacing/>
                    <w:jc w:val="center"/>
                    <w:rPr>
                      <w:del w:id="1183" w:author="Alex Graber" w:date="2020-08-29T08:57:00Z"/>
                    </w:rPr>
                  </w:pPr>
                  <w:del w:id="1184" w:author="Alex Graber" w:date="2020-08-29T08:57:00Z">
                    <w:r w:rsidDel="00463EB4">
                      <w:delText>1</w:delText>
                    </w:r>
                  </w:del>
                </w:p>
              </w:tc>
              <w:tc>
                <w:tcPr>
                  <w:tcW w:w="1483" w:type="dxa"/>
                </w:tcPr>
                <w:p w14:paraId="7DF8F800" w14:textId="77777777" w:rsidR="008940AC" w:rsidDel="00463EB4" w:rsidRDefault="008940AC" w:rsidP="006E4E5A">
                  <w:pPr>
                    <w:spacing w:beforeLines="60" w:before="144" w:line="312" w:lineRule="auto"/>
                    <w:contextualSpacing/>
                    <w:jc w:val="center"/>
                    <w:rPr>
                      <w:del w:id="1185" w:author="Alex Graber" w:date="2020-08-29T08:57:00Z"/>
                    </w:rPr>
                  </w:pPr>
                  <w:del w:id="1186" w:author="Alex Graber" w:date="2020-08-29T08:57:00Z">
                    <w:r w:rsidDel="00463EB4">
                      <w:delText>0</w:delText>
                    </w:r>
                  </w:del>
                </w:p>
              </w:tc>
            </w:tr>
            <w:tr w:rsidR="008940AC" w:rsidDel="00463EB4" w14:paraId="213DACC6" w14:textId="77777777" w:rsidTr="006E4E5A">
              <w:trPr>
                <w:del w:id="1187" w:author="Alex Graber" w:date="2020-08-29T08:57:00Z"/>
              </w:trPr>
              <w:tc>
                <w:tcPr>
                  <w:tcW w:w="1483" w:type="dxa"/>
                </w:tcPr>
                <w:p w14:paraId="196696FD" w14:textId="77777777" w:rsidR="008940AC" w:rsidDel="00463EB4" w:rsidRDefault="008940AC" w:rsidP="006E4E5A">
                  <w:pPr>
                    <w:spacing w:beforeLines="60" w:before="144" w:line="312" w:lineRule="auto"/>
                    <w:contextualSpacing/>
                    <w:jc w:val="center"/>
                    <w:rPr>
                      <w:del w:id="1188" w:author="Alex Graber" w:date="2020-08-29T08:57:00Z"/>
                    </w:rPr>
                  </w:pPr>
                  <w:del w:id="1189" w:author="Alex Graber" w:date="2020-08-29T08:57:00Z">
                    <w:r w:rsidDel="00463EB4">
                      <w:delText>2</w:delText>
                    </w:r>
                  </w:del>
                </w:p>
              </w:tc>
              <w:tc>
                <w:tcPr>
                  <w:tcW w:w="1483" w:type="dxa"/>
                </w:tcPr>
                <w:p w14:paraId="0FBB146C" w14:textId="77777777" w:rsidR="008940AC" w:rsidDel="00463EB4" w:rsidRDefault="008940AC" w:rsidP="006E4E5A">
                  <w:pPr>
                    <w:spacing w:beforeLines="60" w:before="144" w:line="312" w:lineRule="auto"/>
                    <w:contextualSpacing/>
                    <w:jc w:val="center"/>
                    <w:rPr>
                      <w:del w:id="1190" w:author="Alex Graber" w:date="2020-08-29T08:57:00Z"/>
                    </w:rPr>
                  </w:pPr>
                  <w:del w:id="1191" w:author="Alex Graber" w:date="2020-08-29T08:57:00Z">
                    <w:r w:rsidDel="00463EB4">
                      <w:delText>0</w:delText>
                    </w:r>
                  </w:del>
                </w:p>
              </w:tc>
              <w:tc>
                <w:tcPr>
                  <w:tcW w:w="1483" w:type="dxa"/>
                </w:tcPr>
                <w:p w14:paraId="170B22AB" w14:textId="77777777" w:rsidR="008940AC" w:rsidDel="00463EB4" w:rsidRDefault="008940AC" w:rsidP="006E4E5A">
                  <w:pPr>
                    <w:spacing w:beforeLines="60" w:before="144" w:line="312" w:lineRule="auto"/>
                    <w:contextualSpacing/>
                    <w:jc w:val="center"/>
                    <w:rPr>
                      <w:del w:id="1192" w:author="Alex Graber" w:date="2020-08-29T08:57:00Z"/>
                    </w:rPr>
                  </w:pPr>
                  <w:del w:id="1193" w:author="Alex Graber" w:date="2020-08-29T08:57:00Z">
                    <w:r w:rsidDel="00463EB4">
                      <w:delText>2</w:delText>
                    </w:r>
                  </w:del>
                </w:p>
              </w:tc>
            </w:tr>
          </w:tbl>
          <w:p w14:paraId="5619F9AD" w14:textId="77777777" w:rsidR="008940AC" w:rsidDel="00463EB4" w:rsidRDefault="008940AC" w:rsidP="006E4E5A">
            <w:pPr>
              <w:spacing w:beforeLines="60" w:before="144" w:line="312" w:lineRule="auto"/>
              <w:contextualSpacing/>
              <w:rPr>
                <w:del w:id="1194" w:author="Alex Graber" w:date="2020-08-29T08:57:00Z"/>
              </w:rPr>
            </w:pPr>
          </w:p>
        </w:tc>
      </w:tr>
    </w:tbl>
    <w:p w14:paraId="48D4B55C" w14:textId="77777777" w:rsidR="008940AC" w:rsidDel="00463EB4" w:rsidRDefault="008940AC" w:rsidP="008940AC">
      <w:pPr>
        <w:spacing w:beforeLines="60" w:before="144" w:line="312" w:lineRule="auto"/>
        <w:contextualSpacing/>
        <w:rPr>
          <w:del w:id="1195" w:author="Alex Graber" w:date="2020-08-29T08:57:00Z"/>
        </w:rPr>
      </w:pPr>
    </w:p>
    <w:p w14:paraId="233E568D" w14:textId="77777777" w:rsidR="008940AC" w:rsidRPr="003E186D" w:rsidDel="00463EB4" w:rsidRDefault="008940AC" w:rsidP="008940AC">
      <w:pPr>
        <w:spacing w:beforeLines="60" w:before="144" w:line="312" w:lineRule="auto"/>
        <w:contextualSpacing/>
        <w:rPr>
          <w:del w:id="1196" w:author="Alex Graber" w:date="2020-08-29T08:57:00Z"/>
        </w:rPr>
      </w:pPr>
      <w:del w:id="1197" w:author="Alex Graber" w:date="2020-08-29T08:57:00Z">
        <w:r w:rsidDel="00463EB4">
          <w:tab/>
          <w:delText>Both storage and runtime requirements limit the utility of this algorithm.  For large problems, it is infeasible to store the entirety of the candidate set; even if storage were possible, exhaustively iterating across 3x10</w:delText>
        </w:r>
        <w:r w:rsidRPr="00FF7FED" w:rsidDel="00463EB4">
          <w:rPr>
            <w:vertAlign w:val="superscript"/>
          </w:rPr>
          <w:delText>17</w:delText>
        </w:r>
        <w:r w:rsidDel="00463EB4">
          <w:rPr>
            <w:vertAlign w:val="superscript"/>
          </w:rPr>
          <w:delText xml:space="preserve"> </w:delText>
        </w:r>
        <w:r w:rsidDel="00463EB4">
          <w:delText>possibilities (as defined in our worst-case scenario) would require more time than any user is likely to be willing to spend.</w:delText>
        </w:r>
      </w:del>
    </w:p>
    <w:p w14:paraId="298B27AE" w14:textId="77777777" w:rsidR="008940AC" w:rsidDel="00463EB4" w:rsidRDefault="008940AC" w:rsidP="008940AC">
      <w:pPr>
        <w:spacing w:beforeLines="60" w:before="144" w:line="312" w:lineRule="auto"/>
        <w:contextualSpacing/>
        <w:rPr>
          <w:del w:id="1198" w:author="Alex Graber" w:date="2020-08-29T08:57:00Z"/>
          <w:b/>
        </w:rPr>
      </w:pPr>
    </w:p>
    <w:p w14:paraId="5A7E0A7D" w14:textId="77777777" w:rsidR="008940AC" w:rsidDel="00463EB4" w:rsidRDefault="008940AC" w:rsidP="008940AC">
      <w:pPr>
        <w:spacing w:beforeLines="60" w:before="144" w:line="312" w:lineRule="auto"/>
        <w:contextualSpacing/>
        <w:rPr>
          <w:del w:id="1199" w:author="Alex Graber" w:date="2020-08-29T08:57:00Z"/>
        </w:rPr>
      </w:pPr>
      <w:del w:id="1200" w:author="Alex Graber" w:date="2020-08-29T08:57:00Z">
        <w:r w:rsidDel="00463EB4">
          <w:tab/>
          <w:delText xml:space="preserve">The genetic algorithms outperform our implementations of the modified Fedorov Algorithms.  With lambda=1, our genetic algorithm converges in 22 iterations taking 1.1 seconds to a solution with </w:delText>
        </w:r>
        <w:r w:rsidDel="00463EB4">
          <w:rPr>
            <w:i/>
          </w:rPr>
          <w:delText>d-optimality</w:delText>
        </w:r>
        <w:r w:rsidDel="00463EB4">
          <w:delText xml:space="preserve"> 131 (significantly better than the Fedorov Algorithm, and close to the Fedorov Algorithm’s optimal solution with lambda=0).</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40AC" w:rsidDel="00463EB4" w14:paraId="64552B61" w14:textId="77777777" w:rsidTr="006E4E5A">
        <w:trPr>
          <w:del w:id="1201" w:author="Alex Graber" w:date="2020-08-29T08:57:00Z"/>
        </w:trPr>
        <w:tc>
          <w:tcPr>
            <w:tcW w:w="4675" w:type="dxa"/>
          </w:tcPr>
          <w:p w14:paraId="306533CE" w14:textId="77777777" w:rsidR="008940AC" w:rsidRPr="001763BA" w:rsidDel="00463EB4" w:rsidRDefault="008940AC" w:rsidP="006E4E5A">
            <w:pPr>
              <w:rPr>
                <w:del w:id="1202" w:author="Alex Graber" w:date="2020-08-29T08:57:00Z"/>
                <w:b/>
              </w:rPr>
            </w:pPr>
            <w:del w:id="1203"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334A76FA" w14:textId="77777777" w:rsidTr="006E4E5A">
              <w:trPr>
                <w:del w:id="1204" w:author="Alex Graber" w:date="2020-08-29T08:57:00Z"/>
              </w:trPr>
              <w:tc>
                <w:tcPr>
                  <w:tcW w:w="1483" w:type="dxa"/>
                </w:tcPr>
                <w:p w14:paraId="358129DF" w14:textId="77777777" w:rsidR="008940AC" w:rsidDel="00463EB4" w:rsidRDefault="008940AC" w:rsidP="006E4E5A">
                  <w:pPr>
                    <w:spacing w:beforeLines="60" w:before="144" w:line="312" w:lineRule="auto"/>
                    <w:contextualSpacing/>
                    <w:jc w:val="center"/>
                    <w:rPr>
                      <w:del w:id="1205" w:author="Alex Graber" w:date="2020-08-29T08:57:00Z"/>
                    </w:rPr>
                  </w:pPr>
                  <w:del w:id="1206" w:author="Alex Graber" w:date="2020-08-29T08:57:00Z">
                    <w:r w:rsidDel="00463EB4">
                      <w:delText>1</w:delText>
                    </w:r>
                  </w:del>
                </w:p>
              </w:tc>
              <w:tc>
                <w:tcPr>
                  <w:tcW w:w="1483" w:type="dxa"/>
                </w:tcPr>
                <w:p w14:paraId="37302727" w14:textId="77777777" w:rsidR="008940AC" w:rsidDel="00463EB4" w:rsidRDefault="008940AC" w:rsidP="006E4E5A">
                  <w:pPr>
                    <w:spacing w:beforeLines="60" w:before="144" w:line="312" w:lineRule="auto"/>
                    <w:contextualSpacing/>
                    <w:jc w:val="center"/>
                    <w:rPr>
                      <w:del w:id="1207" w:author="Alex Graber" w:date="2020-08-29T08:57:00Z"/>
                    </w:rPr>
                  </w:pPr>
                  <w:del w:id="1208" w:author="Alex Graber" w:date="2020-08-29T08:57:00Z">
                    <w:r w:rsidDel="00463EB4">
                      <w:delText>1</w:delText>
                    </w:r>
                  </w:del>
                </w:p>
              </w:tc>
              <w:tc>
                <w:tcPr>
                  <w:tcW w:w="1483" w:type="dxa"/>
                </w:tcPr>
                <w:p w14:paraId="4D5AE686" w14:textId="77777777" w:rsidR="008940AC" w:rsidDel="00463EB4" w:rsidRDefault="008940AC" w:rsidP="006E4E5A">
                  <w:pPr>
                    <w:spacing w:beforeLines="60" w:before="144" w:line="312" w:lineRule="auto"/>
                    <w:contextualSpacing/>
                    <w:jc w:val="center"/>
                    <w:rPr>
                      <w:del w:id="1209" w:author="Alex Graber" w:date="2020-08-29T08:57:00Z"/>
                    </w:rPr>
                  </w:pPr>
                  <w:del w:id="1210" w:author="Alex Graber" w:date="2020-08-29T08:57:00Z">
                    <w:r w:rsidDel="00463EB4">
                      <w:delText>0</w:delText>
                    </w:r>
                  </w:del>
                </w:p>
              </w:tc>
            </w:tr>
            <w:tr w:rsidR="008940AC" w:rsidDel="00463EB4" w14:paraId="58DF38F9" w14:textId="77777777" w:rsidTr="006E4E5A">
              <w:trPr>
                <w:del w:id="1211" w:author="Alex Graber" w:date="2020-08-29T08:57:00Z"/>
              </w:trPr>
              <w:tc>
                <w:tcPr>
                  <w:tcW w:w="1483" w:type="dxa"/>
                </w:tcPr>
                <w:p w14:paraId="4AC3158F" w14:textId="77777777" w:rsidR="008940AC" w:rsidDel="00463EB4" w:rsidRDefault="008940AC" w:rsidP="006E4E5A">
                  <w:pPr>
                    <w:spacing w:beforeLines="60" w:before="144" w:line="312" w:lineRule="auto"/>
                    <w:contextualSpacing/>
                    <w:jc w:val="center"/>
                    <w:rPr>
                      <w:del w:id="1212" w:author="Alex Graber" w:date="2020-08-29T08:57:00Z"/>
                    </w:rPr>
                  </w:pPr>
                  <w:del w:id="1213" w:author="Alex Graber" w:date="2020-08-29T08:57:00Z">
                    <w:r w:rsidDel="00463EB4">
                      <w:delText>0</w:delText>
                    </w:r>
                  </w:del>
                </w:p>
              </w:tc>
              <w:tc>
                <w:tcPr>
                  <w:tcW w:w="1483" w:type="dxa"/>
                </w:tcPr>
                <w:p w14:paraId="391EE664" w14:textId="77777777" w:rsidR="008940AC" w:rsidDel="00463EB4" w:rsidRDefault="008940AC" w:rsidP="006E4E5A">
                  <w:pPr>
                    <w:spacing w:beforeLines="60" w:before="144" w:line="312" w:lineRule="auto"/>
                    <w:contextualSpacing/>
                    <w:jc w:val="center"/>
                    <w:rPr>
                      <w:del w:id="1214" w:author="Alex Graber" w:date="2020-08-29T08:57:00Z"/>
                    </w:rPr>
                  </w:pPr>
                  <w:del w:id="1215" w:author="Alex Graber" w:date="2020-08-29T08:57:00Z">
                    <w:r w:rsidDel="00463EB4">
                      <w:delText>0</w:delText>
                    </w:r>
                  </w:del>
                </w:p>
              </w:tc>
              <w:tc>
                <w:tcPr>
                  <w:tcW w:w="1483" w:type="dxa"/>
                </w:tcPr>
                <w:p w14:paraId="71796331" w14:textId="77777777" w:rsidR="008940AC" w:rsidDel="00463EB4" w:rsidRDefault="008940AC" w:rsidP="006E4E5A">
                  <w:pPr>
                    <w:spacing w:beforeLines="60" w:before="144" w:line="312" w:lineRule="auto"/>
                    <w:contextualSpacing/>
                    <w:jc w:val="center"/>
                    <w:rPr>
                      <w:del w:id="1216" w:author="Alex Graber" w:date="2020-08-29T08:57:00Z"/>
                    </w:rPr>
                  </w:pPr>
                  <w:del w:id="1217" w:author="Alex Graber" w:date="2020-08-29T08:57:00Z">
                    <w:r w:rsidDel="00463EB4">
                      <w:delText>2</w:delText>
                    </w:r>
                  </w:del>
                </w:p>
              </w:tc>
            </w:tr>
            <w:tr w:rsidR="008940AC" w:rsidDel="00463EB4" w14:paraId="66A22F3B" w14:textId="77777777" w:rsidTr="006E4E5A">
              <w:trPr>
                <w:del w:id="1218" w:author="Alex Graber" w:date="2020-08-29T08:57:00Z"/>
              </w:trPr>
              <w:tc>
                <w:tcPr>
                  <w:tcW w:w="1483" w:type="dxa"/>
                </w:tcPr>
                <w:p w14:paraId="06999123" w14:textId="77777777" w:rsidR="008940AC" w:rsidDel="00463EB4" w:rsidRDefault="008940AC" w:rsidP="006E4E5A">
                  <w:pPr>
                    <w:spacing w:beforeLines="60" w:before="144" w:line="312" w:lineRule="auto"/>
                    <w:contextualSpacing/>
                    <w:jc w:val="center"/>
                    <w:rPr>
                      <w:del w:id="1219" w:author="Alex Graber" w:date="2020-08-29T08:57:00Z"/>
                    </w:rPr>
                  </w:pPr>
                  <w:del w:id="1220" w:author="Alex Graber" w:date="2020-08-29T08:57:00Z">
                    <w:r w:rsidDel="00463EB4">
                      <w:delText>1</w:delText>
                    </w:r>
                  </w:del>
                </w:p>
              </w:tc>
              <w:tc>
                <w:tcPr>
                  <w:tcW w:w="1483" w:type="dxa"/>
                </w:tcPr>
                <w:p w14:paraId="4C6195AD" w14:textId="77777777" w:rsidR="008940AC" w:rsidDel="00463EB4" w:rsidRDefault="008940AC" w:rsidP="006E4E5A">
                  <w:pPr>
                    <w:spacing w:beforeLines="60" w:before="144" w:line="312" w:lineRule="auto"/>
                    <w:contextualSpacing/>
                    <w:jc w:val="center"/>
                    <w:rPr>
                      <w:del w:id="1221" w:author="Alex Graber" w:date="2020-08-29T08:57:00Z"/>
                    </w:rPr>
                  </w:pPr>
                  <w:del w:id="1222" w:author="Alex Graber" w:date="2020-08-29T08:57:00Z">
                    <w:r w:rsidDel="00463EB4">
                      <w:delText>0</w:delText>
                    </w:r>
                  </w:del>
                </w:p>
              </w:tc>
              <w:tc>
                <w:tcPr>
                  <w:tcW w:w="1483" w:type="dxa"/>
                </w:tcPr>
                <w:p w14:paraId="56B7DCE5" w14:textId="77777777" w:rsidR="008940AC" w:rsidDel="00463EB4" w:rsidRDefault="008940AC" w:rsidP="006E4E5A">
                  <w:pPr>
                    <w:spacing w:beforeLines="60" w:before="144" w:line="312" w:lineRule="auto"/>
                    <w:contextualSpacing/>
                    <w:jc w:val="center"/>
                    <w:rPr>
                      <w:del w:id="1223" w:author="Alex Graber" w:date="2020-08-29T08:57:00Z"/>
                    </w:rPr>
                  </w:pPr>
                  <w:del w:id="1224" w:author="Alex Graber" w:date="2020-08-29T08:57:00Z">
                    <w:r w:rsidDel="00463EB4">
                      <w:delText>1</w:delText>
                    </w:r>
                  </w:del>
                </w:p>
              </w:tc>
            </w:tr>
            <w:tr w:rsidR="008940AC" w:rsidDel="00463EB4" w14:paraId="23DD106B" w14:textId="77777777" w:rsidTr="006E4E5A">
              <w:trPr>
                <w:del w:id="1225" w:author="Alex Graber" w:date="2020-08-29T08:57:00Z"/>
              </w:trPr>
              <w:tc>
                <w:tcPr>
                  <w:tcW w:w="1483" w:type="dxa"/>
                </w:tcPr>
                <w:p w14:paraId="76FAD5CE" w14:textId="77777777" w:rsidR="008940AC" w:rsidDel="00463EB4" w:rsidRDefault="008940AC" w:rsidP="006E4E5A">
                  <w:pPr>
                    <w:spacing w:beforeLines="60" w:before="144" w:line="312" w:lineRule="auto"/>
                    <w:contextualSpacing/>
                    <w:jc w:val="center"/>
                    <w:rPr>
                      <w:del w:id="1226" w:author="Alex Graber" w:date="2020-08-29T08:57:00Z"/>
                    </w:rPr>
                  </w:pPr>
                  <w:del w:id="1227" w:author="Alex Graber" w:date="2020-08-29T08:57:00Z">
                    <w:r w:rsidDel="00463EB4">
                      <w:delText>2</w:delText>
                    </w:r>
                  </w:del>
                </w:p>
              </w:tc>
              <w:tc>
                <w:tcPr>
                  <w:tcW w:w="1483" w:type="dxa"/>
                </w:tcPr>
                <w:p w14:paraId="0FE924D8" w14:textId="77777777" w:rsidR="008940AC" w:rsidDel="00463EB4" w:rsidRDefault="008940AC" w:rsidP="006E4E5A">
                  <w:pPr>
                    <w:spacing w:beforeLines="60" w:before="144" w:line="312" w:lineRule="auto"/>
                    <w:contextualSpacing/>
                    <w:jc w:val="center"/>
                    <w:rPr>
                      <w:del w:id="1228" w:author="Alex Graber" w:date="2020-08-29T08:57:00Z"/>
                    </w:rPr>
                  </w:pPr>
                  <w:del w:id="1229" w:author="Alex Graber" w:date="2020-08-29T08:57:00Z">
                    <w:r w:rsidDel="00463EB4">
                      <w:delText>1</w:delText>
                    </w:r>
                  </w:del>
                </w:p>
              </w:tc>
              <w:tc>
                <w:tcPr>
                  <w:tcW w:w="1483" w:type="dxa"/>
                </w:tcPr>
                <w:p w14:paraId="7E37203F" w14:textId="77777777" w:rsidR="008940AC" w:rsidDel="00463EB4" w:rsidRDefault="008940AC" w:rsidP="006E4E5A">
                  <w:pPr>
                    <w:spacing w:beforeLines="60" w:before="144" w:line="312" w:lineRule="auto"/>
                    <w:contextualSpacing/>
                    <w:jc w:val="center"/>
                    <w:rPr>
                      <w:del w:id="1230" w:author="Alex Graber" w:date="2020-08-29T08:57:00Z"/>
                    </w:rPr>
                  </w:pPr>
                  <w:del w:id="1231" w:author="Alex Graber" w:date="2020-08-29T08:57:00Z">
                    <w:r w:rsidDel="00463EB4">
                      <w:delText>2</w:delText>
                    </w:r>
                  </w:del>
                </w:p>
              </w:tc>
            </w:tr>
            <w:tr w:rsidR="008940AC" w:rsidDel="00463EB4" w14:paraId="7B06514C" w14:textId="77777777" w:rsidTr="006E4E5A">
              <w:trPr>
                <w:del w:id="1232" w:author="Alex Graber" w:date="2020-08-29T08:57:00Z"/>
              </w:trPr>
              <w:tc>
                <w:tcPr>
                  <w:tcW w:w="1483" w:type="dxa"/>
                </w:tcPr>
                <w:p w14:paraId="72CB9257" w14:textId="77777777" w:rsidR="008940AC" w:rsidDel="00463EB4" w:rsidRDefault="008940AC" w:rsidP="006E4E5A">
                  <w:pPr>
                    <w:spacing w:beforeLines="60" w:before="144" w:line="312" w:lineRule="auto"/>
                    <w:contextualSpacing/>
                    <w:jc w:val="center"/>
                    <w:rPr>
                      <w:del w:id="1233" w:author="Alex Graber" w:date="2020-08-29T08:57:00Z"/>
                    </w:rPr>
                  </w:pPr>
                  <w:del w:id="1234" w:author="Alex Graber" w:date="2020-08-29T08:57:00Z">
                    <w:r w:rsidDel="00463EB4">
                      <w:delText>1</w:delText>
                    </w:r>
                  </w:del>
                </w:p>
              </w:tc>
              <w:tc>
                <w:tcPr>
                  <w:tcW w:w="1483" w:type="dxa"/>
                </w:tcPr>
                <w:p w14:paraId="06B9F9A9" w14:textId="77777777" w:rsidR="008940AC" w:rsidDel="00463EB4" w:rsidRDefault="008940AC" w:rsidP="006E4E5A">
                  <w:pPr>
                    <w:spacing w:beforeLines="60" w:before="144" w:line="312" w:lineRule="auto"/>
                    <w:contextualSpacing/>
                    <w:jc w:val="center"/>
                    <w:rPr>
                      <w:del w:id="1235" w:author="Alex Graber" w:date="2020-08-29T08:57:00Z"/>
                    </w:rPr>
                  </w:pPr>
                  <w:del w:id="1236" w:author="Alex Graber" w:date="2020-08-29T08:57:00Z">
                    <w:r w:rsidDel="00463EB4">
                      <w:delText>0</w:delText>
                    </w:r>
                  </w:del>
                </w:p>
              </w:tc>
              <w:tc>
                <w:tcPr>
                  <w:tcW w:w="1483" w:type="dxa"/>
                </w:tcPr>
                <w:p w14:paraId="27AB8B28" w14:textId="77777777" w:rsidR="008940AC" w:rsidDel="00463EB4" w:rsidRDefault="008940AC" w:rsidP="006E4E5A">
                  <w:pPr>
                    <w:spacing w:beforeLines="60" w:before="144" w:line="312" w:lineRule="auto"/>
                    <w:contextualSpacing/>
                    <w:jc w:val="center"/>
                    <w:rPr>
                      <w:del w:id="1237" w:author="Alex Graber" w:date="2020-08-29T08:57:00Z"/>
                    </w:rPr>
                  </w:pPr>
                  <w:del w:id="1238" w:author="Alex Graber" w:date="2020-08-29T08:57:00Z">
                    <w:r w:rsidDel="00463EB4">
                      <w:delText>0</w:delText>
                    </w:r>
                  </w:del>
                </w:p>
              </w:tc>
            </w:tr>
            <w:tr w:rsidR="008940AC" w:rsidDel="00463EB4" w14:paraId="766B2141" w14:textId="77777777" w:rsidTr="006E4E5A">
              <w:trPr>
                <w:del w:id="1239" w:author="Alex Graber" w:date="2020-08-29T08:57:00Z"/>
              </w:trPr>
              <w:tc>
                <w:tcPr>
                  <w:tcW w:w="1483" w:type="dxa"/>
                </w:tcPr>
                <w:p w14:paraId="3C69D3A9" w14:textId="77777777" w:rsidR="008940AC" w:rsidDel="00463EB4" w:rsidRDefault="008940AC" w:rsidP="006E4E5A">
                  <w:pPr>
                    <w:spacing w:beforeLines="60" w:before="144" w:line="312" w:lineRule="auto"/>
                    <w:contextualSpacing/>
                    <w:jc w:val="center"/>
                    <w:rPr>
                      <w:del w:id="1240" w:author="Alex Graber" w:date="2020-08-29T08:57:00Z"/>
                    </w:rPr>
                  </w:pPr>
                  <w:del w:id="1241" w:author="Alex Graber" w:date="2020-08-29T08:57:00Z">
                    <w:r w:rsidDel="00463EB4">
                      <w:delText>2</w:delText>
                    </w:r>
                  </w:del>
                </w:p>
              </w:tc>
              <w:tc>
                <w:tcPr>
                  <w:tcW w:w="1483" w:type="dxa"/>
                </w:tcPr>
                <w:p w14:paraId="42E9C865" w14:textId="77777777" w:rsidR="008940AC" w:rsidDel="00463EB4" w:rsidRDefault="008940AC" w:rsidP="006E4E5A">
                  <w:pPr>
                    <w:spacing w:beforeLines="60" w:before="144" w:line="312" w:lineRule="auto"/>
                    <w:contextualSpacing/>
                    <w:jc w:val="center"/>
                    <w:rPr>
                      <w:del w:id="1242" w:author="Alex Graber" w:date="2020-08-29T08:57:00Z"/>
                    </w:rPr>
                  </w:pPr>
                  <w:del w:id="1243" w:author="Alex Graber" w:date="2020-08-29T08:57:00Z">
                    <w:r w:rsidDel="00463EB4">
                      <w:delText>1</w:delText>
                    </w:r>
                  </w:del>
                </w:p>
              </w:tc>
              <w:tc>
                <w:tcPr>
                  <w:tcW w:w="1483" w:type="dxa"/>
                </w:tcPr>
                <w:p w14:paraId="1DB9A7E8" w14:textId="77777777" w:rsidR="008940AC" w:rsidDel="00463EB4" w:rsidRDefault="008940AC" w:rsidP="006E4E5A">
                  <w:pPr>
                    <w:spacing w:beforeLines="60" w:before="144" w:line="312" w:lineRule="auto"/>
                    <w:contextualSpacing/>
                    <w:jc w:val="center"/>
                    <w:rPr>
                      <w:del w:id="1244" w:author="Alex Graber" w:date="2020-08-29T08:57:00Z"/>
                    </w:rPr>
                  </w:pPr>
                  <w:del w:id="1245" w:author="Alex Graber" w:date="2020-08-29T08:57:00Z">
                    <w:r w:rsidDel="00463EB4">
                      <w:delText>2</w:delText>
                    </w:r>
                  </w:del>
                </w:p>
              </w:tc>
            </w:tr>
            <w:tr w:rsidR="008940AC" w:rsidDel="00463EB4" w14:paraId="2A03BD7C" w14:textId="77777777" w:rsidTr="006E4E5A">
              <w:trPr>
                <w:del w:id="1246" w:author="Alex Graber" w:date="2020-08-29T08:57:00Z"/>
              </w:trPr>
              <w:tc>
                <w:tcPr>
                  <w:tcW w:w="1483" w:type="dxa"/>
                </w:tcPr>
                <w:p w14:paraId="06E7C0BD" w14:textId="77777777" w:rsidR="008940AC" w:rsidDel="00463EB4" w:rsidRDefault="008940AC" w:rsidP="006E4E5A">
                  <w:pPr>
                    <w:spacing w:beforeLines="60" w:before="144" w:line="312" w:lineRule="auto"/>
                    <w:contextualSpacing/>
                    <w:jc w:val="center"/>
                    <w:rPr>
                      <w:del w:id="1247" w:author="Alex Graber" w:date="2020-08-29T08:57:00Z"/>
                    </w:rPr>
                  </w:pPr>
                  <w:del w:id="1248" w:author="Alex Graber" w:date="2020-08-29T08:57:00Z">
                    <w:r w:rsidDel="00463EB4">
                      <w:delText>0</w:delText>
                    </w:r>
                  </w:del>
                </w:p>
              </w:tc>
              <w:tc>
                <w:tcPr>
                  <w:tcW w:w="1483" w:type="dxa"/>
                </w:tcPr>
                <w:p w14:paraId="03D9CB89" w14:textId="77777777" w:rsidR="008940AC" w:rsidDel="00463EB4" w:rsidRDefault="008940AC" w:rsidP="006E4E5A">
                  <w:pPr>
                    <w:spacing w:beforeLines="60" w:before="144" w:line="312" w:lineRule="auto"/>
                    <w:contextualSpacing/>
                    <w:jc w:val="center"/>
                    <w:rPr>
                      <w:del w:id="1249" w:author="Alex Graber" w:date="2020-08-29T08:57:00Z"/>
                    </w:rPr>
                  </w:pPr>
                  <w:del w:id="1250" w:author="Alex Graber" w:date="2020-08-29T08:57:00Z">
                    <w:r w:rsidDel="00463EB4">
                      <w:delText>0</w:delText>
                    </w:r>
                  </w:del>
                </w:p>
              </w:tc>
              <w:tc>
                <w:tcPr>
                  <w:tcW w:w="1483" w:type="dxa"/>
                </w:tcPr>
                <w:p w14:paraId="5561F513" w14:textId="77777777" w:rsidR="008940AC" w:rsidDel="00463EB4" w:rsidRDefault="008940AC" w:rsidP="006E4E5A">
                  <w:pPr>
                    <w:spacing w:beforeLines="60" w:before="144" w:line="312" w:lineRule="auto"/>
                    <w:contextualSpacing/>
                    <w:jc w:val="center"/>
                    <w:rPr>
                      <w:del w:id="1251" w:author="Alex Graber" w:date="2020-08-29T08:57:00Z"/>
                    </w:rPr>
                  </w:pPr>
                  <w:del w:id="1252" w:author="Alex Graber" w:date="2020-08-29T08:57:00Z">
                    <w:r w:rsidDel="00463EB4">
                      <w:delText>1</w:delText>
                    </w:r>
                  </w:del>
                </w:p>
              </w:tc>
            </w:tr>
            <w:tr w:rsidR="008940AC" w:rsidDel="00463EB4" w14:paraId="6F1BBCA7" w14:textId="77777777" w:rsidTr="006E4E5A">
              <w:trPr>
                <w:del w:id="1253" w:author="Alex Graber" w:date="2020-08-29T08:57:00Z"/>
              </w:trPr>
              <w:tc>
                <w:tcPr>
                  <w:tcW w:w="1483" w:type="dxa"/>
                </w:tcPr>
                <w:p w14:paraId="6C8900E1" w14:textId="77777777" w:rsidR="008940AC" w:rsidDel="00463EB4" w:rsidRDefault="008940AC" w:rsidP="006E4E5A">
                  <w:pPr>
                    <w:spacing w:beforeLines="60" w:before="144" w:line="312" w:lineRule="auto"/>
                    <w:contextualSpacing/>
                    <w:jc w:val="center"/>
                    <w:rPr>
                      <w:del w:id="1254" w:author="Alex Graber" w:date="2020-08-29T08:57:00Z"/>
                    </w:rPr>
                  </w:pPr>
                  <w:del w:id="1255" w:author="Alex Graber" w:date="2020-08-29T08:57:00Z">
                    <w:r w:rsidDel="00463EB4">
                      <w:delText>1</w:delText>
                    </w:r>
                  </w:del>
                </w:p>
              </w:tc>
              <w:tc>
                <w:tcPr>
                  <w:tcW w:w="1483" w:type="dxa"/>
                </w:tcPr>
                <w:p w14:paraId="5EF3B8D7" w14:textId="77777777" w:rsidR="008940AC" w:rsidDel="00463EB4" w:rsidRDefault="008940AC" w:rsidP="006E4E5A">
                  <w:pPr>
                    <w:spacing w:beforeLines="60" w:before="144" w:line="312" w:lineRule="auto"/>
                    <w:contextualSpacing/>
                    <w:jc w:val="center"/>
                    <w:rPr>
                      <w:del w:id="1256" w:author="Alex Graber" w:date="2020-08-29T08:57:00Z"/>
                    </w:rPr>
                  </w:pPr>
                  <w:del w:id="1257" w:author="Alex Graber" w:date="2020-08-29T08:57:00Z">
                    <w:r w:rsidDel="00463EB4">
                      <w:delText>1</w:delText>
                    </w:r>
                  </w:del>
                </w:p>
              </w:tc>
              <w:tc>
                <w:tcPr>
                  <w:tcW w:w="1483" w:type="dxa"/>
                </w:tcPr>
                <w:p w14:paraId="4706E8BF" w14:textId="77777777" w:rsidR="008940AC" w:rsidDel="00463EB4" w:rsidRDefault="008940AC" w:rsidP="006E4E5A">
                  <w:pPr>
                    <w:spacing w:beforeLines="60" w:before="144" w:line="312" w:lineRule="auto"/>
                    <w:contextualSpacing/>
                    <w:jc w:val="center"/>
                    <w:rPr>
                      <w:del w:id="1258" w:author="Alex Graber" w:date="2020-08-29T08:57:00Z"/>
                    </w:rPr>
                  </w:pPr>
                  <w:del w:id="1259" w:author="Alex Graber" w:date="2020-08-29T08:57:00Z">
                    <w:r w:rsidDel="00463EB4">
                      <w:delText>1</w:delText>
                    </w:r>
                  </w:del>
                </w:p>
              </w:tc>
            </w:tr>
          </w:tbl>
          <w:p w14:paraId="162147A2" w14:textId="77777777" w:rsidR="008940AC" w:rsidDel="00463EB4" w:rsidRDefault="008940AC" w:rsidP="006E4E5A">
            <w:pPr>
              <w:spacing w:beforeLines="60" w:before="144" w:line="312" w:lineRule="auto"/>
              <w:contextualSpacing/>
              <w:rPr>
                <w:del w:id="1260" w:author="Alex Graber" w:date="2020-08-29T08:57:00Z"/>
              </w:rPr>
            </w:pPr>
          </w:p>
        </w:tc>
        <w:tc>
          <w:tcPr>
            <w:tcW w:w="4675" w:type="dxa"/>
          </w:tcPr>
          <w:p w14:paraId="15C5DA29" w14:textId="77777777" w:rsidR="008940AC" w:rsidRPr="001763BA" w:rsidDel="00463EB4" w:rsidRDefault="008940AC" w:rsidP="006E4E5A">
            <w:pPr>
              <w:rPr>
                <w:del w:id="1261" w:author="Alex Graber" w:date="2020-08-29T08:57:00Z"/>
                <w:b/>
              </w:rPr>
            </w:pPr>
            <w:del w:id="1262" w:author="Alex Graber" w:date="2020-08-29T08:57:00Z">
              <w:r w:rsidDel="00463EB4">
                <w:rPr>
                  <w:b/>
                </w:rPr>
                <w:delText xml:space="preserve">  </w:delText>
              </w:r>
              <w:r w:rsidRPr="001763BA" w:rsidDel="00463EB4">
                <w:rPr>
                  <w:b/>
                </w:rPr>
                <w:delText>Final design</w:delText>
              </w:r>
              <w:r w:rsidDel="00463EB4">
                <w:rPr>
                  <w:b/>
                </w:rPr>
                <w:delText xml:space="preserve"> (lambda=1)</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605914DB" w14:textId="77777777" w:rsidTr="006E4E5A">
              <w:trPr>
                <w:del w:id="1263" w:author="Alex Graber" w:date="2020-08-29T08:57:00Z"/>
              </w:trPr>
              <w:tc>
                <w:tcPr>
                  <w:tcW w:w="1483" w:type="dxa"/>
                </w:tcPr>
                <w:p w14:paraId="624F153C" w14:textId="77777777" w:rsidR="008940AC" w:rsidDel="00463EB4" w:rsidRDefault="008940AC" w:rsidP="006E4E5A">
                  <w:pPr>
                    <w:spacing w:beforeLines="60" w:before="144" w:line="312" w:lineRule="auto"/>
                    <w:contextualSpacing/>
                    <w:jc w:val="center"/>
                    <w:rPr>
                      <w:del w:id="1264" w:author="Alex Graber" w:date="2020-08-29T08:57:00Z"/>
                    </w:rPr>
                  </w:pPr>
                  <w:del w:id="1265" w:author="Alex Graber" w:date="2020-08-29T08:57:00Z">
                    <w:r w:rsidDel="00463EB4">
                      <w:delText>2</w:delText>
                    </w:r>
                  </w:del>
                </w:p>
              </w:tc>
              <w:tc>
                <w:tcPr>
                  <w:tcW w:w="1483" w:type="dxa"/>
                </w:tcPr>
                <w:p w14:paraId="0EEE7D6F" w14:textId="77777777" w:rsidR="008940AC" w:rsidDel="00463EB4" w:rsidRDefault="008940AC" w:rsidP="006E4E5A">
                  <w:pPr>
                    <w:spacing w:beforeLines="60" w:before="144" w:line="312" w:lineRule="auto"/>
                    <w:contextualSpacing/>
                    <w:jc w:val="center"/>
                    <w:rPr>
                      <w:del w:id="1266" w:author="Alex Graber" w:date="2020-08-29T08:57:00Z"/>
                    </w:rPr>
                  </w:pPr>
                  <w:del w:id="1267" w:author="Alex Graber" w:date="2020-08-29T08:57:00Z">
                    <w:r w:rsidDel="00463EB4">
                      <w:delText>0</w:delText>
                    </w:r>
                  </w:del>
                </w:p>
              </w:tc>
              <w:tc>
                <w:tcPr>
                  <w:tcW w:w="1483" w:type="dxa"/>
                </w:tcPr>
                <w:p w14:paraId="6E4ECE9B" w14:textId="77777777" w:rsidR="008940AC" w:rsidDel="00463EB4" w:rsidRDefault="008940AC" w:rsidP="006E4E5A">
                  <w:pPr>
                    <w:spacing w:beforeLines="60" w:before="144" w:line="312" w:lineRule="auto"/>
                    <w:contextualSpacing/>
                    <w:jc w:val="center"/>
                    <w:rPr>
                      <w:del w:id="1268" w:author="Alex Graber" w:date="2020-08-29T08:57:00Z"/>
                    </w:rPr>
                  </w:pPr>
                  <w:del w:id="1269" w:author="Alex Graber" w:date="2020-08-29T08:57:00Z">
                    <w:r w:rsidDel="00463EB4">
                      <w:delText>2</w:delText>
                    </w:r>
                  </w:del>
                </w:p>
              </w:tc>
            </w:tr>
            <w:tr w:rsidR="008940AC" w:rsidDel="00463EB4" w14:paraId="3C4C9A41" w14:textId="77777777" w:rsidTr="006E4E5A">
              <w:trPr>
                <w:del w:id="1270" w:author="Alex Graber" w:date="2020-08-29T08:57:00Z"/>
              </w:trPr>
              <w:tc>
                <w:tcPr>
                  <w:tcW w:w="1483" w:type="dxa"/>
                </w:tcPr>
                <w:p w14:paraId="5481FBD6" w14:textId="77777777" w:rsidR="008940AC" w:rsidDel="00463EB4" w:rsidRDefault="008940AC" w:rsidP="006E4E5A">
                  <w:pPr>
                    <w:spacing w:beforeLines="60" w:before="144" w:line="312" w:lineRule="auto"/>
                    <w:contextualSpacing/>
                    <w:jc w:val="center"/>
                    <w:rPr>
                      <w:del w:id="1271" w:author="Alex Graber" w:date="2020-08-29T08:57:00Z"/>
                    </w:rPr>
                  </w:pPr>
                  <w:del w:id="1272" w:author="Alex Graber" w:date="2020-08-29T08:57:00Z">
                    <w:r w:rsidDel="00463EB4">
                      <w:delText>2</w:delText>
                    </w:r>
                  </w:del>
                </w:p>
              </w:tc>
              <w:tc>
                <w:tcPr>
                  <w:tcW w:w="1483" w:type="dxa"/>
                </w:tcPr>
                <w:p w14:paraId="19A71843" w14:textId="77777777" w:rsidR="008940AC" w:rsidDel="00463EB4" w:rsidRDefault="008940AC" w:rsidP="006E4E5A">
                  <w:pPr>
                    <w:spacing w:beforeLines="60" w:before="144" w:line="312" w:lineRule="auto"/>
                    <w:contextualSpacing/>
                    <w:jc w:val="center"/>
                    <w:rPr>
                      <w:del w:id="1273" w:author="Alex Graber" w:date="2020-08-29T08:57:00Z"/>
                    </w:rPr>
                  </w:pPr>
                  <w:del w:id="1274" w:author="Alex Graber" w:date="2020-08-29T08:57:00Z">
                    <w:r w:rsidDel="00463EB4">
                      <w:delText>1</w:delText>
                    </w:r>
                  </w:del>
                </w:p>
              </w:tc>
              <w:tc>
                <w:tcPr>
                  <w:tcW w:w="1483" w:type="dxa"/>
                </w:tcPr>
                <w:p w14:paraId="3A5A7BCF" w14:textId="77777777" w:rsidR="008940AC" w:rsidDel="00463EB4" w:rsidRDefault="008940AC" w:rsidP="006E4E5A">
                  <w:pPr>
                    <w:spacing w:beforeLines="60" w:before="144" w:line="312" w:lineRule="auto"/>
                    <w:contextualSpacing/>
                    <w:jc w:val="center"/>
                    <w:rPr>
                      <w:del w:id="1275" w:author="Alex Graber" w:date="2020-08-29T08:57:00Z"/>
                    </w:rPr>
                  </w:pPr>
                  <w:del w:id="1276" w:author="Alex Graber" w:date="2020-08-29T08:57:00Z">
                    <w:r w:rsidDel="00463EB4">
                      <w:delText>0</w:delText>
                    </w:r>
                  </w:del>
                </w:p>
              </w:tc>
            </w:tr>
            <w:tr w:rsidR="008940AC" w:rsidDel="00463EB4" w14:paraId="16A36C03" w14:textId="77777777" w:rsidTr="006E4E5A">
              <w:trPr>
                <w:del w:id="1277" w:author="Alex Graber" w:date="2020-08-29T08:57:00Z"/>
              </w:trPr>
              <w:tc>
                <w:tcPr>
                  <w:tcW w:w="1483" w:type="dxa"/>
                </w:tcPr>
                <w:p w14:paraId="61C67239" w14:textId="77777777" w:rsidR="008940AC" w:rsidDel="00463EB4" w:rsidRDefault="008940AC" w:rsidP="006E4E5A">
                  <w:pPr>
                    <w:spacing w:beforeLines="60" w:before="144" w:line="312" w:lineRule="auto"/>
                    <w:contextualSpacing/>
                    <w:jc w:val="center"/>
                    <w:rPr>
                      <w:del w:id="1278" w:author="Alex Graber" w:date="2020-08-29T08:57:00Z"/>
                    </w:rPr>
                  </w:pPr>
                  <w:del w:id="1279" w:author="Alex Graber" w:date="2020-08-29T08:57:00Z">
                    <w:r w:rsidDel="00463EB4">
                      <w:delText>0</w:delText>
                    </w:r>
                  </w:del>
                </w:p>
              </w:tc>
              <w:tc>
                <w:tcPr>
                  <w:tcW w:w="1483" w:type="dxa"/>
                </w:tcPr>
                <w:p w14:paraId="1518E0E8" w14:textId="77777777" w:rsidR="008940AC" w:rsidDel="00463EB4" w:rsidRDefault="008940AC" w:rsidP="006E4E5A">
                  <w:pPr>
                    <w:spacing w:beforeLines="60" w:before="144" w:line="312" w:lineRule="auto"/>
                    <w:contextualSpacing/>
                    <w:jc w:val="center"/>
                    <w:rPr>
                      <w:del w:id="1280" w:author="Alex Graber" w:date="2020-08-29T08:57:00Z"/>
                    </w:rPr>
                  </w:pPr>
                  <w:del w:id="1281" w:author="Alex Graber" w:date="2020-08-29T08:57:00Z">
                    <w:r w:rsidDel="00463EB4">
                      <w:delText>1</w:delText>
                    </w:r>
                  </w:del>
                </w:p>
              </w:tc>
              <w:tc>
                <w:tcPr>
                  <w:tcW w:w="1483" w:type="dxa"/>
                </w:tcPr>
                <w:p w14:paraId="7678E2D8" w14:textId="77777777" w:rsidR="008940AC" w:rsidDel="00463EB4" w:rsidRDefault="008940AC" w:rsidP="006E4E5A">
                  <w:pPr>
                    <w:spacing w:beforeLines="60" w:before="144" w:line="312" w:lineRule="auto"/>
                    <w:contextualSpacing/>
                    <w:jc w:val="center"/>
                    <w:rPr>
                      <w:del w:id="1282" w:author="Alex Graber" w:date="2020-08-29T08:57:00Z"/>
                    </w:rPr>
                  </w:pPr>
                  <w:del w:id="1283" w:author="Alex Graber" w:date="2020-08-29T08:57:00Z">
                    <w:r w:rsidDel="00463EB4">
                      <w:delText>2</w:delText>
                    </w:r>
                  </w:del>
                </w:p>
              </w:tc>
            </w:tr>
            <w:tr w:rsidR="008940AC" w:rsidDel="00463EB4" w14:paraId="13417A2B" w14:textId="77777777" w:rsidTr="006E4E5A">
              <w:trPr>
                <w:del w:id="1284" w:author="Alex Graber" w:date="2020-08-29T08:57:00Z"/>
              </w:trPr>
              <w:tc>
                <w:tcPr>
                  <w:tcW w:w="1483" w:type="dxa"/>
                </w:tcPr>
                <w:p w14:paraId="1673662A" w14:textId="77777777" w:rsidR="008940AC" w:rsidDel="00463EB4" w:rsidRDefault="008940AC" w:rsidP="006E4E5A">
                  <w:pPr>
                    <w:spacing w:beforeLines="60" w:before="144" w:line="312" w:lineRule="auto"/>
                    <w:contextualSpacing/>
                    <w:jc w:val="center"/>
                    <w:rPr>
                      <w:del w:id="1285" w:author="Alex Graber" w:date="2020-08-29T08:57:00Z"/>
                    </w:rPr>
                  </w:pPr>
                  <w:del w:id="1286" w:author="Alex Graber" w:date="2020-08-29T08:57:00Z">
                    <w:r w:rsidDel="00463EB4">
                      <w:delText>2</w:delText>
                    </w:r>
                  </w:del>
                </w:p>
              </w:tc>
              <w:tc>
                <w:tcPr>
                  <w:tcW w:w="1483" w:type="dxa"/>
                </w:tcPr>
                <w:p w14:paraId="64232023" w14:textId="77777777" w:rsidR="008940AC" w:rsidDel="00463EB4" w:rsidRDefault="008940AC" w:rsidP="006E4E5A">
                  <w:pPr>
                    <w:spacing w:beforeLines="60" w:before="144" w:line="312" w:lineRule="auto"/>
                    <w:contextualSpacing/>
                    <w:jc w:val="center"/>
                    <w:rPr>
                      <w:del w:id="1287" w:author="Alex Graber" w:date="2020-08-29T08:57:00Z"/>
                    </w:rPr>
                  </w:pPr>
                  <w:del w:id="1288" w:author="Alex Graber" w:date="2020-08-29T08:57:00Z">
                    <w:r w:rsidDel="00463EB4">
                      <w:delText>0</w:delText>
                    </w:r>
                  </w:del>
                </w:p>
              </w:tc>
              <w:tc>
                <w:tcPr>
                  <w:tcW w:w="1483" w:type="dxa"/>
                </w:tcPr>
                <w:p w14:paraId="3294D879" w14:textId="77777777" w:rsidR="008940AC" w:rsidDel="00463EB4" w:rsidRDefault="008940AC" w:rsidP="006E4E5A">
                  <w:pPr>
                    <w:spacing w:beforeLines="60" w:before="144" w:line="312" w:lineRule="auto"/>
                    <w:contextualSpacing/>
                    <w:jc w:val="center"/>
                    <w:rPr>
                      <w:del w:id="1289" w:author="Alex Graber" w:date="2020-08-29T08:57:00Z"/>
                    </w:rPr>
                  </w:pPr>
                  <w:del w:id="1290" w:author="Alex Graber" w:date="2020-08-29T08:57:00Z">
                    <w:r w:rsidDel="00463EB4">
                      <w:delText>2</w:delText>
                    </w:r>
                  </w:del>
                </w:p>
              </w:tc>
            </w:tr>
            <w:tr w:rsidR="008940AC" w:rsidDel="00463EB4" w14:paraId="61426E9C" w14:textId="77777777" w:rsidTr="006E4E5A">
              <w:trPr>
                <w:del w:id="1291" w:author="Alex Graber" w:date="2020-08-29T08:57:00Z"/>
              </w:trPr>
              <w:tc>
                <w:tcPr>
                  <w:tcW w:w="1483" w:type="dxa"/>
                </w:tcPr>
                <w:p w14:paraId="51F87FCA" w14:textId="77777777" w:rsidR="008940AC" w:rsidDel="00463EB4" w:rsidRDefault="008940AC" w:rsidP="006E4E5A">
                  <w:pPr>
                    <w:spacing w:beforeLines="60" w:before="144" w:line="312" w:lineRule="auto"/>
                    <w:contextualSpacing/>
                    <w:jc w:val="center"/>
                    <w:rPr>
                      <w:del w:id="1292" w:author="Alex Graber" w:date="2020-08-29T08:57:00Z"/>
                    </w:rPr>
                  </w:pPr>
                  <w:del w:id="1293" w:author="Alex Graber" w:date="2020-08-29T08:57:00Z">
                    <w:r w:rsidDel="00463EB4">
                      <w:delText>2</w:delText>
                    </w:r>
                  </w:del>
                </w:p>
              </w:tc>
              <w:tc>
                <w:tcPr>
                  <w:tcW w:w="1483" w:type="dxa"/>
                </w:tcPr>
                <w:p w14:paraId="454B3CC1" w14:textId="77777777" w:rsidR="008940AC" w:rsidDel="00463EB4" w:rsidRDefault="008940AC" w:rsidP="006E4E5A">
                  <w:pPr>
                    <w:spacing w:beforeLines="60" w:before="144" w:line="312" w:lineRule="auto"/>
                    <w:contextualSpacing/>
                    <w:jc w:val="center"/>
                    <w:rPr>
                      <w:del w:id="1294" w:author="Alex Graber" w:date="2020-08-29T08:57:00Z"/>
                    </w:rPr>
                  </w:pPr>
                  <w:del w:id="1295" w:author="Alex Graber" w:date="2020-08-29T08:57:00Z">
                    <w:r w:rsidDel="00463EB4">
                      <w:delText>0</w:delText>
                    </w:r>
                  </w:del>
                </w:p>
              </w:tc>
              <w:tc>
                <w:tcPr>
                  <w:tcW w:w="1483" w:type="dxa"/>
                </w:tcPr>
                <w:p w14:paraId="72667FD1" w14:textId="77777777" w:rsidR="008940AC" w:rsidDel="00463EB4" w:rsidRDefault="008940AC" w:rsidP="006E4E5A">
                  <w:pPr>
                    <w:spacing w:beforeLines="60" w:before="144" w:line="312" w:lineRule="auto"/>
                    <w:contextualSpacing/>
                    <w:jc w:val="center"/>
                    <w:rPr>
                      <w:del w:id="1296" w:author="Alex Graber" w:date="2020-08-29T08:57:00Z"/>
                    </w:rPr>
                  </w:pPr>
                  <w:del w:id="1297" w:author="Alex Graber" w:date="2020-08-29T08:57:00Z">
                    <w:r w:rsidDel="00463EB4">
                      <w:delText>2</w:delText>
                    </w:r>
                  </w:del>
                </w:p>
              </w:tc>
            </w:tr>
            <w:tr w:rsidR="008940AC" w:rsidDel="00463EB4" w14:paraId="50AD0489" w14:textId="77777777" w:rsidTr="006E4E5A">
              <w:trPr>
                <w:del w:id="1298" w:author="Alex Graber" w:date="2020-08-29T08:57:00Z"/>
              </w:trPr>
              <w:tc>
                <w:tcPr>
                  <w:tcW w:w="1483" w:type="dxa"/>
                </w:tcPr>
                <w:p w14:paraId="4C9A2FE9" w14:textId="77777777" w:rsidR="008940AC" w:rsidDel="00463EB4" w:rsidRDefault="008940AC" w:rsidP="006E4E5A">
                  <w:pPr>
                    <w:spacing w:beforeLines="60" w:before="144" w:line="312" w:lineRule="auto"/>
                    <w:contextualSpacing/>
                    <w:jc w:val="center"/>
                    <w:rPr>
                      <w:del w:id="1299" w:author="Alex Graber" w:date="2020-08-29T08:57:00Z"/>
                    </w:rPr>
                  </w:pPr>
                  <w:del w:id="1300" w:author="Alex Graber" w:date="2020-08-29T08:57:00Z">
                    <w:r w:rsidDel="00463EB4">
                      <w:delText>0</w:delText>
                    </w:r>
                  </w:del>
                </w:p>
              </w:tc>
              <w:tc>
                <w:tcPr>
                  <w:tcW w:w="1483" w:type="dxa"/>
                </w:tcPr>
                <w:p w14:paraId="522CE44C" w14:textId="77777777" w:rsidR="008940AC" w:rsidDel="00463EB4" w:rsidRDefault="008940AC" w:rsidP="006E4E5A">
                  <w:pPr>
                    <w:spacing w:beforeLines="60" w:before="144" w:line="312" w:lineRule="auto"/>
                    <w:contextualSpacing/>
                    <w:jc w:val="center"/>
                    <w:rPr>
                      <w:del w:id="1301" w:author="Alex Graber" w:date="2020-08-29T08:57:00Z"/>
                    </w:rPr>
                  </w:pPr>
                  <w:del w:id="1302" w:author="Alex Graber" w:date="2020-08-29T08:57:00Z">
                    <w:r w:rsidDel="00463EB4">
                      <w:delText>1</w:delText>
                    </w:r>
                  </w:del>
                </w:p>
              </w:tc>
              <w:tc>
                <w:tcPr>
                  <w:tcW w:w="1483" w:type="dxa"/>
                </w:tcPr>
                <w:p w14:paraId="1F3F0B9B" w14:textId="77777777" w:rsidR="008940AC" w:rsidDel="00463EB4" w:rsidRDefault="008940AC" w:rsidP="006E4E5A">
                  <w:pPr>
                    <w:spacing w:beforeLines="60" w:before="144" w:line="312" w:lineRule="auto"/>
                    <w:contextualSpacing/>
                    <w:jc w:val="center"/>
                    <w:rPr>
                      <w:del w:id="1303" w:author="Alex Graber" w:date="2020-08-29T08:57:00Z"/>
                    </w:rPr>
                  </w:pPr>
                  <w:del w:id="1304" w:author="Alex Graber" w:date="2020-08-29T08:57:00Z">
                    <w:r w:rsidDel="00463EB4">
                      <w:delText>2</w:delText>
                    </w:r>
                  </w:del>
                </w:p>
              </w:tc>
            </w:tr>
            <w:tr w:rsidR="008940AC" w:rsidDel="00463EB4" w14:paraId="1B912DD8" w14:textId="77777777" w:rsidTr="006E4E5A">
              <w:trPr>
                <w:del w:id="1305" w:author="Alex Graber" w:date="2020-08-29T08:57:00Z"/>
              </w:trPr>
              <w:tc>
                <w:tcPr>
                  <w:tcW w:w="1483" w:type="dxa"/>
                </w:tcPr>
                <w:p w14:paraId="1893E3B3" w14:textId="77777777" w:rsidR="008940AC" w:rsidDel="00463EB4" w:rsidRDefault="008940AC" w:rsidP="006E4E5A">
                  <w:pPr>
                    <w:spacing w:beforeLines="60" w:before="144" w:line="312" w:lineRule="auto"/>
                    <w:contextualSpacing/>
                    <w:jc w:val="center"/>
                    <w:rPr>
                      <w:del w:id="1306" w:author="Alex Graber" w:date="2020-08-29T08:57:00Z"/>
                    </w:rPr>
                  </w:pPr>
                  <w:del w:id="1307" w:author="Alex Graber" w:date="2020-08-29T08:57:00Z">
                    <w:r w:rsidDel="00463EB4">
                      <w:delText>2</w:delText>
                    </w:r>
                  </w:del>
                </w:p>
              </w:tc>
              <w:tc>
                <w:tcPr>
                  <w:tcW w:w="1483" w:type="dxa"/>
                </w:tcPr>
                <w:p w14:paraId="7C92FB07" w14:textId="77777777" w:rsidR="008940AC" w:rsidDel="00463EB4" w:rsidRDefault="008940AC" w:rsidP="006E4E5A">
                  <w:pPr>
                    <w:spacing w:beforeLines="60" w:before="144" w:line="312" w:lineRule="auto"/>
                    <w:contextualSpacing/>
                    <w:jc w:val="center"/>
                    <w:rPr>
                      <w:del w:id="1308" w:author="Alex Graber" w:date="2020-08-29T08:57:00Z"/>
                    </w:rPr>
                  </w:pPr>
                  <w:del w:id="1309" w:author="Alex Graber" w:date="2020-08-29T08:57:00Z">
                    <w:r w:rsidDel="00463EB4">
                      <w:delText>1</w:delText>
                    </w:r>
                  </w:del>
                </w:p>
              </w:tc>
              <w:tc>
                <w:tcPr>
                  <w:tcW w:w="1483" w:type="dxa"/>
                </w:tcPr>
                <w:p w14:paraId="2DB533CE" w14:textId="77777777" w:rsidR="008940AC" w:rsidDel="00463EB4" w:rsidRDefault="008940AC" w:rsidP="006E4E5A">
                  <w:pPr>
                    <w:spacing w:beforeLines="60" w:before="144" w:line="312" w:lineRule="auto"/>
                    <w:contextualSpacing/>
                    <w:jc w:val="center"/>
                    <w:rPr>
                      <w:del w:id="1310" w:author="Alex Graber" w:date="2020-08-29T08:57:00Z"/>
                    </w:rPr>
                  </w:pPr>
                  <w:del w:id="1311" w:author="Alex Graber" w:date="2020-08-29T08:57:00Z">
                    <w:r w:rsidDel="00463EB4">
                      <w:delText>0</w:delText>
                    </w:r>
                  </w:del>
                </w:p>
              </w:tc>
            </w:tr>
            <w:tr w:rsidR="008940AC" w:rsidDel="00463EB4" w14:paraId="6D1FAC1D" w14:textId="77777777" w:rsidTr="006E4E5A">
              <w:trPr>
                <w:del w:id="1312" w:author="Alex Graber" w:date="2020-08-29T08:57:00Z"/>
              </w:trPr>
              <w:tc>
                <w:tcPr>
                  <w:tcW w:w="1483" w:type="dxa"/>
                </w:tcPr>
                <w:p w14:paraId="2B98804D" w14:textId="77777777" w:rsidR="008940AC" w:rsidDel="00463EB4" w:rsidRDefault="008940AC" w:rsidP="006E4E5A">
                  <w:pPr>
                    <w:spacing w:beforeLines="60" w:before="144" w:line="312" w:lineRule="auto"/>
                    <w:contextualSpacing/>
                    <w:jc w:val="center"/>
                    <w:rPr>
                      <w:del w:id="1313" w:author="Alex Graber" w:date="2020-08-29T08:57:00Z"/>
                    </w:rPr>
                  </w:pPr>
                  <w:del w:id="1314" w:author="Alex Graber" w:date="2020-08-29T08:57:00Z">
                    <w:r w:rsidDel="00463EB4">
                      <w:delText>0</w:delText>
                    </w:r>
                  </w:del>
                </w:p>
              </w:tc>
              <w:tc>
                <w:tcPr>
                  <w:tcW w:w="1483" w:type="dxa"/>
                </w:tcPr>
                <w:p w14:paraId="147ED2BB" w14:textId="77777777" w:rsidR="008940AC" w:rsidDel="00463EB4" w:rsidRDefault="008940AC" w:rsidP="006E4E5A">
                  <w:pPr>
                    <w:spacing w:beforeLines="60" w:before="144" w:line="312" w:lineRule="auto"/>
                    <w:contextualSpacing/>
                    <w:jc w:val="center"/>
                    <w:rPr>
                      <w:del w:id="1315" w:author="Alex Graber" w:date="2020-08-29T08:57:00Z"/>
                    </w:rPr>
                  </w:pPr>
                  <w:del w:id="1316" w:author="Alex Graber" w:date="2020-08-29T08:57:00Z">
                    <w:r w:rsidDel="00463EB4">
                      <w:delText>1</w:delText>
                    </w:r>
                  </w:del>
                </w:p>
              </w:tc>
              <w:tc>
                <w:tcPr>
                  <w:tcW w:w="1483" w:type="dxa"/>
                </w:tcPr>
                <w:p w14:paraId="606711B8" w14:textId="77777777" w:rsidR="008940AC" w:rsidDel="00463EB4" w:rsidRDefault="008940AC" w:rsidP="006E4E5A">
                  <w:pPr>
                    <w:spacing w:beforeLines="60" w:before="144" w:line="312" w:lineRule="auto"/>
                    <w:contextualSpacing/>
                    <w:jc w:val="center"/>
                    <w:rPr>
                      <w:del w:id="1317" w:author="Alex Graber" w:date="2020-08-29T08:57:00Z"/>
                    </w:rPr>
                  </w:pPr>
                  <w:del w:id="1318" w:author="Alex Graber" w:date="2020-08-29T08:57:00Z">
                    <w:r w:rsidDel="00463EB4">
                      <w:delText>2</w:delText>
                    </w:r>
                  </w:del>
                </w:p>
              </w:tc>
            </w:tr>
          </w:tbl>
          <w:p w14:paraId="731AC06E" w14:textId="77777777" w:rsidR="008940AC" w:rsidDel="00463EB4" w:rsidRDefault="008940AC" w:rsidP="006E4E5A">
            <w:pPr>
              <w:spacing w:beforeLines="60" w:before="144" w:line="312" w:lineRule="auto"/>
              <w:contextualSpacing/>
              <w:rPr>
                <w:del w:id="1319" w:author="Alex Graber" w:date="2020-08-29T08:57:00Z"/>
              </w:rPr>
            </w:pPr>
          </w:p>
        </w:tc>
      </w:tr>
    </w:tbl>
    <w:p w14:paraId="326E05FA" w14:textId="77777777" w:rsidR="008940AC" w:rsidRPr="00C039D5" w:rsidDel="00463EB4" w:rsidRDefault="008940AC" w:rsidP="008940AC">
      <w:pPr>
        <w:spacing w:beforeLines="60" w:before="144" w:line="312" w:lineRule="auto"/>
        <w:contextualSpacing/>
        <w:rPr>
          <w:del w:id="1320" w:author="Alex Graber" w:date="2020-08-29T08:57:00Z"/>
        </w:rPr>
      </w:pPr>
      <w:del w:id="1321" w:author="Alex Graber" w:date="2020-08-29T08:57:00Z">
        <w:r w:rsidDel="00463EB4">
          <w:rPr>
            <w:b/>
          </w:rPr>
          <w:tab/>
        </w:r>
        <w:r w:rsidDel="00463EB4">
          <w:delText xml:space="preserve">With lambda=0, the genetic algorithm converged in an equivalent 22 iterations over 1.1 seconds to a solution with </w:delText>
        </w:r>
        <w:r w:rsidDel="00463EB4">
          <w:rPr>
            <w:i/>
          </w:rPr>
          <w:delText>d-optimality</w:delText>
        </w:r>
        <w:r w:rsidDel="00463EB4">
          <w:delText xml:space="preserve"> 131, matching the Fedorov Algorithm’s performance in a fraction of the time.</w:delText>
        </w:r>
      </w:del>
    </w:p>
    <w:p w14:paraId="41E80436" w14:textId="77777777" w:rsidR="008940AC" w:rsidDel="00463EB4" w:rsidRDefault="008940AC" w:rsidP="008940AC">
      <w:pPr>
        <w:spacing w:beforeLines="60" w:before="144" w:line="312" w:lineRule="auto"/>
        <w:contextualSpacing/>
        <w:rPr>
          <w:del w:id="1322" w:author="Alex Graber" w:date="2020-08-29T08:57:00Z"/>
          <w:b/>
        </w:rPr>
      </w:pPr>
    </w:p>
    <w:p w14:paraId="7CF674E3" w14:textId="77777777" w:rsidR="008940AC" w:rsidDel="00463EB4" w:rsidRDefault="008940AC" w:rsidP="008940AC">
      <w:pPr>
        <w:spacing w:beforeLines="60" w:before="144" w:line="312" w:lineRule="auto"/>
        <w:contextualSpacing/>
        <w:rPr>
          <w:del w:id="1323" w:author="Alex Graber" w:date="2020-08-29T08:57:00Z"/>
          <w:b/>
        </w:rPr>
      </w:pPr>
    </w:p>
    <w:p w14:paraId="15EF308A" w14:textId="77777777" w:rsidR="008940AC" w:rsidDel="00463EB4" w:rsidRDefault="008940AC" w:rsidP="008940AC">
      <w:pPr>
        <w:spacing w:beforeLines="60" w:before="144" w:line="312" w:lineRule="auto"/>
        <w:contextualSpacing/>
        <w:rPr>
          <w:del w:id="1324" w:author="Alex Graber" w:date="2020-08-29T08:57:00Z"/>
          <w:b/>
        </w:rPr>
      </w:pPr>
    </w:p>
    <w:p w14:paraId="1425CC37" w14:textId="77777777" w:rsidR="008940AC" w:rsidDel="00463EB4" w:rsidRDefault="008940AC" w:rsidP="008940AC">
      <w:pPr>
        <w:spacing w:beforeLines="60" w:before="144" w:line="312" w:lineRule="auto"/>
        <w:contextualSpacing/>
        <w:rPr>
          <w:del w:id="1325" w:author="Alex Graber" w:date="2020-08-29T08:57:00Z"/>
          <w:b/>
        </w:rPr>
      </w:pPr>
    </w:p>
    <w:p w14:paraId="091828A9" w14:textId="77777777" w:rsidR="008940AC" w:rsidDel="00463EB4" w:rsidRDefault="008940AC" w:rsidP="008940AC">
      <w:pPr>
        <w:spacing w:beforeLines="60" w:before="144" w:line="312" w:lineRule="auto"/>
        <w:contextualSpacing/>
        <w:rPr>
          <w:del w:id="1326" w:author="Alex Graber" w:date="2020-08-29T08:57:00Z"/>
          <w:b/>
        </w:rPr>
      </w:pPr>
    </w:p>
    <w:p w14:paraId="7EDC843A" w14:textId="77777777" w:rsidR="008940AC" w:rsidDel="00463EB4" w:rsidRDefault="008940AC" w:rsidP="008940AC">
      <w:pPr>
        <w:spacing w:beforeLines="60" w:before="144" w:line="312" w:lineRule="auto"/>
        <w:contextualSpacing/>
        <w:rPr>
          <w:del w:id="1327" w:author="Alex Graber" w:date="2020-08-29T08:57:00Z"/>
          <w:b/>
        </w:rPr>
      </w:pPr>
    </w:p>
    <w:p w14:paraId="6CC9A50C" w14:textId="77777777" w:rsidR="008940AC" w:rsidDel="00463EB4" w:rsidRDefault="008940AC" w:rsidP="008940AC">
      <w:pPr>
        <w:spacing w:beforeLines="60" w:before="144" w:line="312" w:lineRule="auto"/>
        <w:contextualSpacing/>
        <w:rPr>
          <w:del w:id="1328" w:author="Alex Graber" w:date="2020-08-29T08:57:00Z"/>
          <w:b/>
        </w:rPr>
      </w:pPr>
    </w:p>
    <w:p w14:paraId="0ECDA07E" w14:textId="77777777" w:rsidR="008940AC" w:rsidDel="00463EB4" w:rsidRDefault="008940AC" w:rsidP="008940AC">
      <w:pPr>
        <w:spacing w:beforeLines="60" w:before="144" w:line="312" w:lineRule="auto"/>
        <w:contextualSpacing/>
        <w:rPr>
          <w:del w:id="1329" w:author="Alex Graber" w:date="2020-08-29T08:57:00Z"/>
          <w:b/>
        </w:rPr>
      </w:pPr>
    </w:p>
    <w:p w14:paraId="0192C13E" w14:textId="77777777" w:rsidR="008940AC" w:rsidDel="00463EB4" w:rsidRDefault="008940AC" w:rsidP="008940AC">
      <w:pPr>
        <w:spacing w:beforeLines="60" w:before="144" w:line="312" w:lineRule="auto"/>
        <w:contextualSpacing/>
        <w:rPr>
          <w:del w:id="1330" w:author="Alex Graber" w:date="2020-08-29T08:57:00Z"/>
          <w:b/>
        </w:rPr>
      </w:pPr>
    </w:p>
    <w:p w14:paraId="760C153A" w14:textId="77777777" w:rsidR="008940AC" w:rsidDel="00463EB4" w:rsidRDefault="008940AC" w:rsidP="008940AC">
      <w:pPr>
        <w:spacing w:beforeLines="60" w:before="144" w:line="312" w:lineRule="auto"/>
        <w:contextualSpacing/>
        <w:rPr>
          <w:del w:id="1331" w:author="Alex Graber" w:date="2020-08-29T08:57:00Z"/>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40AC" w:rsidDel="00463EB4" w14:paraId="1252061A" w14:textId="77777777" w:rsidTr="006E4E5A">
        <w:trPr>
          <w:del w:id="1332" w:author="Alex Graber" w:date="2020-08-29T08:57:00Z"/>
        </w:trPr>
        <w:tc>
          <w:tcPr>
            <w:tcW w:w="4675" w:type="dxa"/>
          </w:tcPr>
          <w:p w14:paraId="48974AA2" w14:textId="77777777" w:rsidR="008940AC" w:rsidRPr="001763BA" w:rsidDel="00463EB4" w:rsidRDefault="008940AC" w:rsidP="006E4E5A">
            <w:pPr>
              <w:rPr>
                <w:del w:id="1333" w:author="Alex Graber" w:date="2020-08-29T08:57:00Z"/>
                <w:b/>
              </w:rPr>
            </w:pPr>
            <w:del w:id="1334" w:author="Alex Graber" w:date="2020-08-29T08:57:00Z">
              <w:r w:rsidDel="00463EB4">
                <w:rPr>
                  <w:b/>
                </w:rPr>
                <w:delText xml:space="preserve">  </w:delText>
              </w:r>
              <w:r w:rsidRPr="001763BA" w:rsidDel="00463EB4">
                <w:rPr>
                  <w:b/>
                </w:rPr>
                <w:delText>Initial design</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1CDD2362" w14:textId="77777777" w:rsidTr="006E4E5A">
              <w:trPr>
                <w:del w:id="1335" w:author="Alex Graber" w:date="2020-08-29T08:57:00Z"/>
              </w:trPr>
              <w:tc>
                <w:tcPr>
                  <w:tcW w:w="1483" w:type="dxa"/>
                </w:tcPr>
                <w:p w14:paraId="6F16F1E7" w14:textId="77777777" w:rsidR="008940AC" w:rsidDel="00463EB4" w:rsidRDefault="008940AC" w:rsidP="006E4E5A">
                  <w:pPr>
                    <w:spacing w:beforeLines="60" w:before="144" w:line="312" w:lineRule="auto"/>
                    <w:contextualSpacing/>
                    <w:jc w:val="center"/>
                    <w:rPr>
                      <w:del w:id="1336" w:author="Alex Graber" w:date="2020-08-29T08:57:00Z"/>
                    </w:rPr>
                  </w:pPr>
                  <w:del w:id="1337" w:author="Alex Graber" w:date="2020-08-29T08:57:00Z">
                    <w:r w:rsidDel="00463EB4">
                      <w:delText>1</w:delText>
                    </w:r>
                  </w:del>
                </w:p>
              </w:tc>
              <w:tc>
                <w:tcPr>
                  <w:tcW w:w="1483" w:type="dxa"/>
                </w:tcPr>
                <w:p w14:paraId="5E4B2EF1" w14:textId="77777777" w:rsidR="008940AC" w:rsidDel="00463EB4" w:rsidRDefault="008940AC" w:rsidP="006E4E5A">
                  <w:pPr>
                    <w:spacing w:beforeLines="60" w:before="144" w:line="312" w:lineRule="auto"/>
                    <w:contextualSpacing/>
                    <w:jc w:val="center"/>
                    <w:rPr>
                      <w:del w:id="1338" w:author="Alex Graber" w:date="2020-08-29T08:57:00Z"/>
                    </w:rPr>
                  </w:pPr>
                  <w:del w:id="1339" w:author="Alex Graber" w:date="2020-08-29T08:57:00Z">
                    <w:r w:rsidDel="00463EB4">
                      <w:delText>1</w:delText>
                    </w:r>
                  </w:del>
                </w:p>
              </w:tc>
              <w:tc>
                <w:tcPr>
                  <w:tcW w:w="1483" w:type="dxa"/>
                </w:tcPr>
                <w:p w14:paraId="0554AF7E" w14:textId="77777777" w:rsidR="008940AC" w:rsidDel="00463EB4" w:rsidRDefault="008940AC" w:rsidP="006E4E5A">
                  <w:pPr>
                    <w:spacing w:beforeLines="60" w:before="144" w:line="312" w:lineRule="auto"/>
                    <w:contextualSpacing/>
                    <w:jc w:val="center"/>
                    <w:rPr>
                      <w:del w:id="1340" w:author="Alex Graber" w:date="2020-08-29T08:57:00Z"/>
                    </w:rPr>
                  </w:pPr>
                  <w:del w:id="1341" w:author="Alex Graber" w:date="2020-08-29T08:57:00Z">
                    <w:r w:rsidDel="00463EB4">
                      <w:delText>0</w:delText>
                    </w:r>
                  </w:del>
                </w:p>
              </w:tc>
            </w:tr>
            <w:tr w:rsidR="008940AC" w:rsidDel="00463EB4" w14:paraId="253D3BF7" w14:textId="77777777" w:rsidTr="006E4E5A">
              <w:trPr>
                <w:del w:id="1342" w:author="Alex Graber" w:date="2020-08-29T08:57:00Z"/>
              </w:trPr>
              <w:tc>
                <w:tcPr>
                  <w:tcW w:w="1483" w:type="dxa"/>
                </w:tcPr>
                <w:p w14:paraId="6AA31953" w14:textId="77777777" w:rsidR="008940AC" w:rsidDel="00463EB4" w:rsidRDefault="008940AC" w:rsidP="006E4E5A">
                  <w:pPr>
                    <w:spacing w:beforeLines="60" w:before="144" w:line="312" w:lineRule="auto"/>
                    <w:contextualSpacing/>
                    <w:jc w:val="center"/>
                    <w:rPr>
                      <w:del w:id="1343" w:author="Alex Graber" w:date="2020-08-29T08:57:00Z"/>
                    </w:rPr>
                  </w:pPr>
                  <w:del w:id="1344" w:author="Alex Graber" w:date="2020-08-29T08:57:00Z">
                    <w:r w:rsidDel="00463EB4">
                      <w:delText>0</w:delText>
                    </w:r>
                  </w:del>
                </w:p>
              </w:tc>
              <w:tc>
                <w:tcPr>
                  <w:tcW w:w="1483" w:type="dxa"/>
                </w:tcPr>
                <w:p w14:paraId="0E0F843C" w14:textId="77777777" w:rsidR="008940AC" w:rsidDel="00463EB4" w:rsidRDefault="008940AC" w:rsidP="006E4E5A">
                  <w:pPr>
                    <w:spacing w:beforeLines="60" w:before="144" w:line="312" w:lineRule="auto"/>
                    <w:contextualSpacing/>
                    <w:jc w:val="center"/>
                    <w:rPr>
                      <w:del w:id="1345" w:author="Alex Graber" w:date="2020-08-29T08:57:00Z"/>
                    </w:rPr>
                  </w:pPr>
                  <w:del w:id="1346" w:author="Alex Graber" w:date="2020-08-29T08:57:00Z">
                    <w:r w:rsidDel="00463EB4">
                      <w:delText>0</w:delText>
                    </w:r>
                  </w:del>
                </w:p>
              </w:tc>
              <w:tc>
                <w:tcPr>
                  <w:tcW w:w="1483" w:type="dxa"/>
                </w:tcPr>
                <w:p w14:paraId="0450A7AD" w14:textId="77777777" w:rsidR="008940AC" w:rsidDel="00463EB4" w:rsidRDefault="008940AC" w:rsidP="006E4E5A">
                  <w:pPr>
                    <w:spacing w:beforeLines="60" w:before="144" w:line="312" w:lineRule="auto"/>
                    <w:contextualSpacing/>
                    <w:jc w:val="center"/>
                    <w:rPr>
                      <w:del w:id="1347" w:author="Alex Graber" w:date="2020-08-29T08:57:00Z"/>
                    </w:rPr>
                  </w:pPr>
                  <w:del w:id="1348" w:author="Alex Graber" w:date="2020-08-29T08:57:00Z">
                    <w:r w:rsidDel="00463EB4">
                      <w:delText>2</w:delText>
                    </w:r>
                  </w:del>
                </w:p>
              </w:tc>
            </w:tr>
            <w:tr w:rsidR="008940AC" w:rsidDel="00463EB4" w14:paraId="3DC0BBD1" w14:textId="77777777" w:rsidTr="006E4E5A">
              <w:trPr>
                <w:del w:id="1349" w:author="Alex Graber" w:date="2020-08-29T08:57:00Z"/>
              </w:trPr>
              <w:tc>
                <w:tcPr>
                  <w:tcW w:w="1483" w:type="dxa"/>
                </w:tcPr>
                <w:p w14:paraId="39323B56" w14:textId="77777777" w:rsidR="008940AC" w:rsidDel="00463EB4" w:rsidRDefault="008940AC" w:rsidP="006E4E5A">
                  <w:pPr>
                    <w:spacing w:beforeLines="60" w:before="144" w:line="312" w:lineRule="auto"/>
                    <w:contextualSpacing/>
                    <w:jc w:val="center"/>
                    <w:rPr>
                      <w:del w:id="1350" w:author="Alex Graber" w:date="2020-08-29T08:57:00Z"/>
                    </w:rPr>
                  </w:pPr>
                  <w:del w:id="1351" w:author="Alex Graber" w:date="2020-08-29T08:57:00Z">
                    <w:r w:rsidDel="00463EB4">
                      <w:delText>1</w:delText>
                    </w:r>
                  </w:del>
                </w:p>
              </w:tc>
              <w:tc>
                <w:tcPr>
                  <w:tcW w:w="1483" w:type="dxa"/>
                </w:tcPr>
                <w:p w14:paraId="571B2C74" w14:textId="77777777" w:rsidR="008940AC" w:rsidDel="00463EB4" w:rsidRDefault="008940AC" w:rsidP="006E4E5A">
                  <w:pPr>
                    <w:spacing w:beforeLines="60" w:before="144" w:line="312" w:lineRule="auto"/>
                    <w:contextualSpacing/>
                    <w:jc w:val="center"/>
                    <w:rPr>
                      <w:del w:id="1352" w:author="Alex Graber" w:date="2020-08-29T08:57:00Z"/>
                    </w:rPr>
                  </w:pPr>
                  <w:del w:id="1353" w:author="Alex Graber" w:date="2020-08-29T08:57:00Z">
                    <w:r w:rsidDel="00463EB4">
                      <w:delText>0</w:delText>
                    </w:r>
                  </w:del>
                </w:p>
              </w:tc>
              <w:tc>
                <w:tcPr>
                  <w:tcW w:w="1483" w:type="dxa"/>
                </w:tcPr>
                <w:p w14:paraId="488552A7" w14:textId="77777777" w:rsidR="008940AC" w:rsidDel="00463EB4" w:rsidRDefault="008940AC" w:rsidP="006E4E5A">
                  <w:pPr>
                    <w:spacing w:beforeLines="60" w:before="144" w:line="312" w:lineRule="auto"/>
                    <w:contextualSpacing/>
                    <w:jc w:val="center"/>
                    <w:rPr>
                      <w:del w:id="1354" w:author="Alex Graber" w:date="2020-08-29T08:57:00Z"/>
                    </w:rPr>
                  </w:pPr>
                  <w:del w:id="1355" w:author="Alex Graber" w:date="2020-08-29T08:57:00Z">
                    <w:r w:rsidDel="00463EB4">
                      <w:delText>1</w:delText>
                    </w:r>
                  </w:del>
                </w:p>
              </w:tc>
            </w:tr>
            <w:tr w:rsidR="008940AC" w:rsidDel="00463EB4" w14:paraId="4B9C2711" w14:textId="77777777" w:rsidTr="006E4E5A">
              <w:trPr>
                <w:del w:id="1356" w:author="Alex Graber" w:date="2020-08-29T08:57:00Z"/>
              </w:trPr>
              <w:tc>
                <w:tcPr>
                  <w:tcW w:w="1483" w:type="dxa"/>
                </w:tcPr>
                <w:p w14:paraId="25F21107" w14:textId="77777777" w:rsidR="008940AC" w:rsidDel="00463EB4" w:rsidRDefault="008940AC" w:rsidP="006E4E5A">
                  <w:pPr>
                    <w:spacing w:beforeLines="60" w:before="144" w:line="312" w:lineRule="auto"/>
                    <w:contextualSpacing/>
                    <w:jc w:val="center"/>
                    <w:rPr>
                      <w:del w:id="1357" w:author="Alex Graber" w:date="2020-08-29T08:57:00Z"/>
                    </w:rPr>
                  </w:pPr>
                  <w:del w:id="1358" w:author="Alex Graber" w:date="2020-08-29T08:57:00Z">
                    <w:r w:rsidDel="00463EB4">
                      <w:delText>2</w:delText>
                    </w:r>
                  </w:del>
                </w:p>
              </w:tc>
              <w:tc>
                <w:tcPr>
                  <w:tcW w:w="1483" w:type="dxa"/>
                </w:tcPr>
                <w:p w14:paraId="5283F3B0" w14:textId="77777777" w:rsidR="008940AC" w:rsidDel="00463EB4" w:rsidRDefault="008940AC" w:rsidP="006E4E5A">
                  <w:pPr>
                    <w:spacing w:beforeLines="60" w:before="144" w:line="312" w:lineRule="auto"/>
                    <w:contextualSpacing/>
                    <w:jc w:val="center"/>
                    <w:rPr>
                      <w:del w:id="1359" w:author="Alex Graber" w:date="2020-08-29T08:57:00Z"/>
                    </w:rPr>
                  </w:pPr>
                  <w:del w:id="1360" w:author="Alex Graber" w:date="2020-08-29T08:57:00Z">
                    <w:r w:rsidDel="00463EB4">
                      <w:delText>1</w:delText>
                    </w:r>
                  </w:del>
                </w:p>
              </w:tc>
              <w:tc>
                <w:tcPr>
                  <w:tcW w:w="1483" w:type="dxa"/>
                </w:tcPr>
                <w:p w14:paraId="2B287EFB" w14:textId="77777777" w:rsidR="008940AC" w:rsidDel="00463EB4" w:rsidRDefault="008940AC" w:rsidP="006E4E5A">
                  <w:pPr>
                    <w:spacing w:beforeLines="60" w:before="144" w:line="312" w:lineRule="auto"/>
                    <w:contextualSpacing/>
                    <w:jc w:val="center"/>
                    <w:rPr>
                      <w:del w:id="1361" w:author="Alex Graber" w:date="2020-08-29T08:57:00Z"/>
                    </w:rPr>
                  </w:pPr>
                  <w:del w:id="1362" w:author="Alex Graber" w:date="2020-08-29T08:57:00Z">
                    <w:r w:rsidDel="00463EB4">
                      <w:delText>2</w:delText>
                    </w:r>
                  </w:del>
                </w:p>
              </w:tc>
            </w:tr>
            <w:tr w:rsidR="008940AC" w:rsidDel="00463EB4" w14:paraId="55190B8E" w14:textId="77777777" w:rsidTr="006E4E5A">
              <w:trPr>
                <w:del w:id="1363" w:author="Alex Graber" w:date="2020-08-29T08:57:00Z"/>
              </w:trPr>
              <w:tc>
                <w:tcPr>
                  <w:tcW w:w="1483" w:type="dxa"/>
                </w:tcPr>
                <w:p w14:paraId="4093A6BF" w14:textId="77777777" w:rsidR="008940AC" w:rsidDel="00463EB4" w:rsidRDefault="008940AC" w:rsidP="006E4E5A">
                  <w:pPr>
                    <w:spacing w:beforeLines="60" w:before="144" w:line="312" w:lineRule="auto"/>
                    <w:contextualSpacing/>
                    <w:jc w:val="center"/>
                    <w:rPr>
                      <w:del w:id="1364" w:author="Alex Graber" w:date="2020-08-29T08:57:00Z"/>
                    </w:rPr>
                  </w:pPr>
                  <w:del w:id="1365" w:author="Alex Graber" w:date="2020-08-29T08:57:00Z">
                    <w:r w:rsidDel="00463EB4">
                      <w:delText>1</w:delText>
                    </w:r>
                  </w:del>
                </w:p>
              </w:tc>
              <w:tc>
                <w:tcPr>
                  <w:tcW w:w="1483" w:type="dxa"/>
                </w:tcPr>
                <w:p w14:paraId="7B70B29E" w14:textId="77777777" w:rsidR="008940AC" w:rsidDel="00463EB4" w:rsidRDefault="008940AC" w:rsidP="006E4E5A">
                  <w:pPr>
                    <w:spacing w:beforeLines="60" w:before="144" w:line="312" w:lineRule="auto"/>
                    <w:contextualSpacing/>
                    <w:jc w:val="center"/>
                    <w:rPr>
                      <w:del w:id="1366" w:author="Alex Graber" w:date="2020-08-29T08:57:00Z"/>
                    </w:rPr>
                  </w:pPr>
                  <w:del w:id="1367" w:author="Alex Graber" w:date="2020-08-29T08:57:00Z">
                    <w:r w:rsidDel="00463EB4">
                      <w:delText>0</w:delText>
                    </w:r>
                  </w:del>
                </w:p>
              </w:tc>
              <w:tc>
                <w:tcPr>
                  <w:tcW w:w="1483" w:type="dxa"/>
                </w:tcPr>
                <w:p w14:paraId="2D81514F" w14:textId="77777777" w:rsidR="008940AC" w:rsidDel="00463EB4" w:rsidRDefault="008940AC" w:rsidP="006E4E5A">
                  <w:pPr>
                    <w:spacing w:beforeLines="60" w:before="144" w:line="312" w:lineRule="auto"/>
                    <w:contextualSpacing/>
                    <w:jc w:val="center"/>
                    <w:rPr>
                      <w:del w:id="1368" w:author="Alex Graber" w:date="2020-08-29T08:57:00Z"/>
                    </w:rPr>
                  </w:pPr>
                  <w:del w:id="1369" w:author="Alex Graber" w:date="2020-08-29T08:57:00Z">
                    <w:r w:rsidDel="00463EB4">
                      <w:delText>0</w:delText>
                    </w:r>
                  </w:del>
                </w:p>
              </w:tc>
            </w:tr>
            <w:tr w:rsidR="008940AC" w:rsidDel="00463EB4" w14:paraId="642E09CD" w14:textId="77777777" w:rsidTr="006E4E5A">
              <w:trPr>
                <w:del w:id="1370" w:author="Alex Graber" w:date="2020-08-29T08:57:00Z"/>
              </w:trPr>
              <w:tc>
                <w:tcPr>
                  <w:tcW w:w="1483" w:type="dxa"/>
                </w:tcPr>
                <w:p w14:paraId="3CDD27D8" w14:textId="77777777" w:rsidR="008940AC" w:rsidDel="00463EB4" w:rsidRDefault="008940AC" w:rsidP="006E4E5A">
                  <w:pPr>
                    <w:spacing w:beforeLines="60" w:before="144" w:line="312" w:lineRule="auto"/>
                    <w:contextualSpacing/>
                    <w:jc w:val="center"/>
                    <w:rPr>
                      <w:del w:id="1371" w:author="Alex Graber" w:date="2020-08-29T08:57:00Z"/>
                    </w:rPr>
                  </w:pPr>
                  <w:del w:id="1372" w:author="Alex Graber" w:date="2020-08-29T08:57:00Z">
                    <w:r w:rsidDel="00463EB4">
                      <w:delText>2</w:delText>
                    </w:r>
                  </w:del>
                </w:p>
              </w:tc>
              <w:tc>
                <w:tcPr>
                  <w:tcW w:w="1483" w:type="dxa"/>
                </w:tcPr>
                <w:p w14:paraId="0B4E5A78" w14:textId="77777777" w:rsidR="008940AC" w:rsidDel="00463EB4" w:rsidRDefault="008940AC" w:rsidP="006E4E5A">
                  <w:pPr>
                    <w:spacing w:beforeLines="60" w:before="144" w:line="312" w:lineRule="auto"/>
                    <w:contextualSpacing/>
                    <w:jc w:val="center"/>
                    <w:rPr>
                      <w:del w:id="1373" w:author="Alex Graber" w:date="2020-08-29T08:57:00Z"/>
                    </w:rPr>
                  </w:pPr>
                  <w:del w:id="1374" w:author="Alex Graber" w:date="2020-08-29T08:57:00Z">
                    <w:r w:rsidDel="00463EB4">
                      <w:delText>1</w:delText>
                    </w:r>
                  </w:del>
                </w:p>
              </w:tc>
              <w:tc>
                <w:tcPr>
                  <w:tcW w:w="1483" w:type="dxa"/>
                </w:tcPr>
                <w:p w14:paraId="57F16EA1" w14:textId="77777777" w:rsidR="008940AC" w:rsidDel="00463EB4" w:rsidRDefault="008940AC" w:rsidP="006E4E5A">
                  <w:pPr>
                    <w:spacing w:beforeLines="60" w:before="144" w:line="312" w:lineRule="auto"/>
                    <w:contextualSpacing/>
                    <w:jc w:val="center"/>
                    <w:rPr>
                      <w:del w:id="1375" w:author="Alex Graber" w:date="2020-08-29T08:57:00Z"/>
                    </w:rPr>
                  </w:pPr>
                  <w:del w:id="1376" w:author="Alex Graber" w:date="2020-08-29T08:57:00Z">
                    <w:r w:rsidDel="00463EB4">
                      <w:delText>2</w:delText>
                    </w:r>
                  </w:del>
                </w:p>
              </w:tc>
            </w:tr>
            <w:tr w:rsidR="008940AC" w:rsidDel="00463EB4" w14:paraId="47A558BC" w14:textId="77777777" w:rsidTr="006E4E5A">
              <w:trPr>
                <w:del w:id="1377" w:author="Alex Graber" w:date="2020-08-29T08:57:00Z"/>
              </w:trPr>
              <w:tc>
                <w:tcPr>
                  <w:tcW w:w="1483" w:type="dxa"/>
                </w:tcPr>
                <w:p w14:paraId="553AEC37" w14:textId="77777777" w:rsidR="008940AC" w:rsidDel="00463EB4" w:rsidRDefault="008940AC" w:rsidP="006E4E5A">
                  <w:pPr>
                    <w:spacing w:beforeLines="60" w:before="144" w:line="312" w:lineRule="auto"/>
                    <w:contextualSpacing/>
                    <w:jc w:val="center"/>
                    <w:rPr>
                      <w:del w:id="1378" w:author="Alex Graber" w:date="2020-08-29T08:57:00Z"/>
                    </w:rPr>
                  </w:pPr>
                  <w:del w:id="1379" w:author="Alex Graber" w:date="2020-08-29T08:57:00Z">
                    <w:r w:rsidDel="00463EB4">
                      <w:delText>0</w:delText>
                    </w:r>
                  </w:del>
                </w:p>
              </w:tc>
              <w:tc>
                <w:tcPr>
                  <w:tcW w:w="1483" w:type="dxa"/>
                </w:tcPr>
                <w:p w14:paraId="5084E5A7" w14:textId="77777777" w:rsidR="008940AC" w:rsidDel="00463EB4" w:rsidRDefault="008940AC" w:rsidP="006E4E5A">
                  <w:pPr>
                    <w:spacing w:beforeLines="60" w:before="144" w:line="312" w:lineRule="auto"/>
                    <w:contextualSpacing/>
                    <w:jc w:val="center"/>
                    <w:rPr>
                      <w:del w:id="1380" w:author="Alex Graber" w:date="2020-08-29T08:57:00Z"/>
                    </w:rPr>
                  </w:pPr>
                  <w:del w:id="1381" w:author="Alex Graber" w:date="2020-08-29T08:57:00Z">
                    <w:r w:rsidDel="00463EB4">
                      <w:delText>0</w:delText>
                    </w:r>
                  </w:del>
                </w:p>
              </w:tc>
              <w:tc>
                <w:tcPr>
                  <w:tcW w:w="1483" w:type="dxa"/>
                </w:tcPr>
                <w:p w14:paraId="156B122F" w14:textId="77777777" w:rsidR="008940AC" w:rsidDel="00463EB4" w:rsidRDefault="008940AC" w:rsidP="006E4E5A">
                  <w:pPr>
                    <w:spacing w:beforeLines="60" w:before="144" w:line="312" w:lineRule="auto"/>
                    <w:contextualSpacing/>
                    <w:jc w:val="center"/>
                    <w:rPr>
                      <w:del w:id="1382" w:author="Alex Graber" w:date="2020-08-29T08:57:00Z"/>
                    </w:rPr>
                  </w:pPr>
                  <w:del w:id="1383" w:author="Alex Graber" w:date="2020-08-29T08:57:00Z">
                    <w:r w:rsidDel="00463EB4">
                      <w:delText>1</w:delText>
                    </w:r>
                  </w:del>
                </w:p>
              </w:tc>
            </w:tr>
            <w:tr w:rsidR="008940AC" w:rsidDel="00463EB4" w14:paraId="464AFC84" w14:textId="77777777" w:rsidTr="006E4E5A">
              <w:trPr>
                <w:del w:id="1384" w:author="Alex Graber" w:date="2020-08-29T08:57:00Z"/>
              </w:trPr>
              <w:tc>
                <w:tcPr>
                  <w:tcW w:w="1483" w:type="dxa"/>
                </w:tcPr>
                <w:p w14:paraId="2D49FEF6" w14:textId="77777777" w:rsidR="008940AC" w:rsidDel="00463EB4" w:rsidRDefault="008940AC" w:rsidP="006E4E5A">
                  <w:pPr>
                    <w:spacing w:beforeLines="60" w:before="144" w:line="312" w:lineRule="auto"/>
                    <w:contextualSpacing/>
                    <w:jc w:val="center"/>
                    <w:rPr>
                      <w:del w:id="1385" w:author="Alex Graber" w:date="2020-08-29T08:57:00Z"/>
                    </w:rPr>
                  </w:pPr>
                  <w:del w:id="1386" w:author="Alex Graber" w:date="2020-08-29T08:57:00Z">
                    <w:r w:rsidDel="00463EB4">
                      <w:delText>1</w:delText>
                    </w:r>
                  </w:del>
                </w:p>
              </w:tc>
              <w:tc>
                <w:tcPr>
                  <w:tcW w:w="1483" w:type="dxa"/>
                </w:tcPr>
                <w:p w14:paraId="0AC6F4F8" w14:textId="77777777" w:rsidR="008940AC" w:rsidDel="00463EB4" w:rsidRDefault="008940AC" w:rsidP="006E4E5A">
                  <w:pPr>
                    <w:spacing w:beforeLines="60" w:before="144" w:line="312" w:lineRule="auto"/>
                    <w:contextualSpacing/>
                    <w:jc w:val="center"/>
                    <w:rPr>
                      <w:del w:id="1387" w:author="Alex Graber" w:date="2020-08-29T08:57:00Z"/>
                    </w:rPr>
                  </w:pPr>
                  <w:del w:id="1388" w:author="Alex Graber" w:date="2020-08-29T08:57:00Z">
                    <w:r w:rsidDel="00463EB4">
                      <w:delText>1</w:delText>
                    </w:r>
                  </w:del>
                </w:p>
              </w:tc>
              <w:tc>
                <w:tcPr>
                  <w:tcW w:w="1483" w:type="dxa"/>
                </w:tcPr>
                <w:p w14:paraId="0DB07A28" w14:textId="77777777" w:rsidR="008940AC" w:rsidDel="00463EB4" w:rsidRDefault="008940AC" w:rsidP="006E4E5A">
                  <w:pPr>
                    <w:spacing w:beforeLines="60" w:before="144" w:line="312" w:lineRule="auto"/>
                    <w:contextualSpacing/>
                    <w:jc w:val="center"/>
                    <w:rPr>
                      <w:del w:id="1389" w:author="Alex Graber" w:date="2020-08-29T08:57:00Z"/>
                    </w:rPr>
                  </w:pPr>
                  <w:del w:id="1390" w:author="Alex Graber" w:date="2020-08-29T08:57:00Z">
                    <w:r w:rsidDel="00463EB4">
                      <w:delText>1</w:delText>
                    </w:r>
                  </w:del>
                </w:p>
              </w:tc>
            </w:tr>
          </w:tbl>
          <w:p w14:paraId="45C61F55" w14:textId="77777777" w:rsidR="008940AC" w:rsidDel="00463EB4" w:rsidRDefault="008940AC" w:rsidP="006E4E5A">
            <w:pPr>
              <w:spacing w:beforeLines="60" w:before="144" w:line="312" w:lineRule="auto"/>
              <w:contextualSpacing/>
              <w:rPr>
                <w:del w:id="1391" w:author="Alex Graber" w:date="2020-08-29T08:57:00Z"/>
              </w:rPr>
            </w:pPr>
          </w:p>
        </w:tc>
        <w:tc>
          <w:tcPr>
            <w:tcW w:w="4675" w:type="dxa"/>
          </w:tcPr>
          <w:p w14:paraId="5CACCF60" w14:textId="77777777" w:rsidR="008940AC" w:rsidRPr="001763BA" w:rsidDel="00463EB4" w:rsidRDefault="008940AC" w:rsidP="006E4E5A">
            <w:pPr>
              <w:rPr>
                <w:del w:id="1392" w:author="Alex Graber" w:date="2020-08-29T08:57:00Z"/>
                <w:b/>
              </w:rPr>
            </w:pPr>
            <w:del w:id="1393" w:author="Alex Graber" w:date="2020-08-29T08:57:00Z">
              <w:r w:rsidDel="00463EB4">
                <w:rPr>
                  <w:b/>
                </w:rPr>
                <w:delText xml:space="preserve">  </w:delText>
              </w:r>
              <w:r w:rsidRPr="001763BA" w:rsidDel="00463EB4">
                <w:rPr>
                  <w:b/>
                </w:rPr>
                <w:delText>Final design</w:delText>
              </w:r>
              <w:r w:rsidDel="00463EB4">
                <w:rPr>
                  <w:b/>
                </w:rPr>
                <w:delText xml:space="preserve"> (lambda=0)</w:delText>
              </w:r>
            </w:del>
          </w:p>
          <w:tbl>
            <w:tblPr>
              <w:tblStyle w:val="TableGrid"/>
              <w:tblW w:w="0" w:type="auto"/>
              <w:tblLook w:val="04A0" w:firstRow="1" w:lastRow="0" w:firstColumn="1" w:lastColumn="0" w:noHBand="0" w:noVBand="1"/>
            </w:tblPr>
            <w:tblGrid>
              <w:gridCol w:w="1483"/>
              <w:gridCol w:w="1483"/>
              <w:gridCol w:w="1483"/>
            </w:tblGrid>
            <w:tr w:rsidR="008940AC" w:rsidDel="00463EB4" w14:paraId="1559DCDE" w14:textId="77777777" w:rsidTr="006E4E5A">
              <w:trPr>
                <w:del w:id="1394" w:author="Alex Graber" w:date="2020-08-29T08:57:00Z"/>
              </w:trPr>
              <w:tc>
                <w:tcPr>
                  <w:tcW w:w="1483" w:type="dxa"/>
                </w:tcPr>
                <w:p w14:paraId="6C9C8B5C" w14:textId="77777777" w:rsidR="008940AC" w:rsidDel="00463EB4" w:rsidRDefault="008940AC" w:rsidP="006E4E5A">
                  <w:pPr>
                    <w:spacing w:beforeLines="60" w:before="144" w:line="312" w:lineRule="auto"/>
                    <w:contextualSpacing/>
                    <w:jc w:val="center"/>
                    <w:rPr>
                      <w:del w:id="1395" w:author="Alex Graber" w:date="2020-08-29T08:57:00Z"/>
                    </w:rPr>
                  </w:pPr>
                  <w:del w:id="1396" w:author="Alex Graber" w:date="2020-08-29T08:57:00Z">
                    <w:r w:rsidDel="00463EB4">
                      <w:delText>0</w:delText>
                    </w:r>
                  </w:del>
                </w:p>
              </w:tc>
              <w:tc>
                <w:tcPr>
                  <w:tcW w:w="1483" w:type="dxa"/>
                </w:tcPr>
                <w:p w14:paraId="4C9B416E" w14:textId="77777777" w:rsidR="008940AC" w:rsidDel="00463EB4" w:rsidRDefault="008940AC" w:rsidP="006E4E5A">
                  <w:pPr>
                    <w:spacing w:beforeLines="60" w:before="144" w:line="312" w:lineRule="auto"/>
                    <w:contextualSpacing/>
                    <w:jc w:val="center"/>
                    <w:rPr>
                      <w:del w:id="1397" w:author="Alex Graber" w:date="2020-08-29T08:57:00Z"/>
                    </w:rPr>
                  </w:pPr>
                  <w:del w:id="1398" w:author="Alex Graber" w:date="2020-08-29T08:57:00Z">
                    <w:r w:rsidDel="00463EB4">
                      <w:delText>1</w:delText>
                    </w:r>
                  </w:del>
                </w:p>
              </w:tc>
              <w:tc>
                <w:tcPr>
                  <w:tcW w:w="1483" w:type="dxa"/>
                </w:tcPr>
                <w:p w14:paraId="7B2A0049" w14:textId="77777777" w:rsidR="008940AC" w:rsidDel="00463EB4" w:rsidRDefault="008940AC" w:rsidP="006E4E5A">
                  <w:pPr>
                    <w:spacing w:beforeLines="60" w:before="144" w:line="312" w:lineRule="auto"/>
                    <w:contextualSpacing/>
                    <w:jc w:val="center"/>
                    <w:rPr>
                      <w:del w:id="1399" w:author="Alex Graber" w:date="2020-08-29T08:57:00Z"/>
                    </w:rPr>
                  </w:pPr>
                  <w:del w:id="1400" w:author="Alex Graber" w:date="2020-08-29T08:57:00Z">
                    <w:r w:rsidDel="00463EB4">
                      <w:delText>2</w:delText>
                    </w:r>
                  </w:del>
                </w:p>
              </w:tc>
            </w:tr>
            <w:tr w:rsidR="008940AC" w:rsidDel="00463EB4" w14:paraId="3455F45B" w14:textId="77777777" w:rsidTr="006E4E5A">
              <w:trPr>
                <w:del w:id="1401" w:author="Alex Graber" w:date="2020-08-29T08:57:00Z"/>
              </w:trPr>
              <w:tc>
                <w:tcPr>
                  <w:tcW w:w="1483" w:type="dxa"/>
                </w:tcPr>
                <w:p w14:paraId="337AFD4D" w14:textId="77777777" w:rsidR="008940AC" w:rsidDel="00463EB4" w:rsidRDefault="008940AC" w:rsidP="006E4E5A">
                  <w:pPr>
                    <w:spacing w:beforeLines="60" w:before="144" w:line="312" w:lineRule="auto"/>
                    <w:contextualSpacing/>
                    <w:jc w:val="center"/>
                    <w:rPr>
                      <w:del w:id="1402" w:author="Alex Graber" w:date="2020-08-29T08:57:00Z"/>
                    </w:rPr>
                  </w:pPr>
                  <w:del w:id="1403" w:author="Alex Graber" w:date="2020-08-29T08:57:00Z">
                    <w:r w:rsidDel="00463EB4">
                      <w:delText>2</w:delText>
                    </w:r>
                  </w:del>
                </w:p>
              </w:tc>
              <w:tc>
                <w:tcPr>
                  <w:tcW w:w="1483" w:type="dxa"/>
                </w:tcPr>
                <w:p w14:paraId="105445D9" w14:textId="77777777" w:rsidR="008940AC" w:rsidDel="00463EB4" w:rsidRDefault="008940AC" w:rsidP="006E4E5A">
                  <w:pPr>
                    <w:spacing w:beforeLines="60" w:before="144" w:line="312" w:lineRule="auto"/>
                    <w:contextualSpacing/>
                    <w:jc w:val="center"/>
                    <w:rPr>
                      <w:del w:id="1404" w:author="Alex Graber" w:date="2020-08-29T08:57:00Z"/>
                    </w:rPr>
                  </w:pPr>
                  <w:del w:id="1405" w:author="Alex Graber" w:date="2020-08-29T08:57:00Z">
                    <w:r w:rsidDel="00463EB4">
                      <w:delText>0</w:delText>
                    </w:r>
                  </w:del>
                </w:p>
              </w:tc>
              <w:tc>
                <w:tcPr>
                  <w:tcW w:w="1483" w:type="dxa"/>
                </w:tcPr>
                <w:p w14:paraId="0C084544" w14:textId="77777777" w:rsidR="008940AC" w:rsidDel="00463EB4" w:rsidRDefault="008940AC" w:rsidP="006E4E5A">
                  <w:pPr>
                    <w:spacing w:beforeLines="60" w:before="144" w:line="312" w:lineRule="auto"/>
                    <w:contextualSpacing/>
                    <w:jc w:val="center"/>
                    <w:rPr>
                      <w:del w:id="1406" w:author="Alex Graber" w:date="2020-08-29T08:57:00Z"/>
                    </w:rPr>
                  </w:pPr>
                  <w:del w:id="1407" w:author="Alex Graber" w:date="2020-08-29T08:57:00Z">
                    <w:r w:rsidDel="00463EB4">
                      <w:delText>2</w:delText>
                    </w:r>
                  </w:del>
                </w:p>
              </w:tc>
            </w:tr>
            <w:tr w:rsidR="008940AC" w:rsidDel="00463EB4" w14:paraId="33FDBA45" w14:textId="77777777" w:rsidTr="006E4E5A">
              <w:trPr>
                <w:del w:id="1408" w:author="Alex Graber" w:date="2020-08-29T08:57:00Z"/>
              </w:trPr>
              <w:tc>
                <w:tcPr>
                  <w:tcW w:w="1483" w:type="dxa"/>
                </w:tcPr>
                <w:p w14:paraId="608C18CE" w14:textId="77777777" w:rsidR="008940AC" w:rsidDel="00463EB4" w:rsidRDefault="008940AC" w:rsidP="006E4E5A">
                  <w:pPr>
                    <w:spacing w:beforeLines="60" w:before="144" w:line="312" w:lineRule="auto"/>
                    <w:contextualSpacing/>
                    <w:jc w:val="center"/>
                    <w:rPr>
                      <w:del w:id="1409" w:author="Alex Graber" w:date="2020-08-29T08:57:00Z"/>
                    </w:rPr>
                  </w:pPr>
                  <w:del w:id="1410" w:author="Alex Graber" w:date="2020-08-29T08:57:00Z">
                    <w:r w:rsidDel="00463EB4">
                      <w:delText>2</w:delText>
                    </w:r>
                  </w:del>
                </w:p>
              </w:tc>
              <w:tc>
                <w:tcPr>
                  <w:tcW w:w="1483" w:type="dxa"/>
                </w:tcPr>
                <w:p w14:paraId="79A07731" w14:textId="77777777" w:rsidR="008940AC" w:rsidDel="00463EB4" w:rsidRDefault="008940AC" w:rsidP="006E4E5A">
                  <w:pPr>
                    <w:spacing w:beforeLines="60" w:before="144" w:line="312" w:lineRule="auto"/>
                    <w:contextualSpacing/>
                    <w:jc w:val="center"/>
                    <w:rPr>
                      <w:del w:id="1411" w:author="Alex Graber" w:date="2020-08-29T08:57:00Z"/>
                    </w:rPr>
                  </w:pPr>
                  <w:del w:id="1412" w:author="Alex Graber" w:date="2020-08-29T08:57:00Z">
                    <w:r w:rsidDel="00463EB4">
                      <w:delText>1</w:delText>
                    </w:r>
                  </w:del>
                </w:p>
              </w:tc>
              <w:tc>
                <w:tcPr>
                  <w:tcW w:w="1483" w:type="dxa"/>
                </w:tcPr>
                <w:p w14:paraId="1C098345" w14:textId="77777777" w:rsidR="008940AC" w:rsidDel="00463EB4" w:rsidRDefault="008940AC" w:rsidP="006E4E5A">
                  <w:pPr>
                    <w:spacing w:beforeLines="60" w:before="144" w:line="312" w:lineRule="auto"/>
                    <w:contextualSpacing/>
                    <w:jc w:val="center"/>
                    <w:rPr>
                      <w:del w:id="1413" w:author="Alex Graber" w:date="2020-08-29T08:57:00Z"/>
                    </w:rPr>
                  </w:pPr>
                  <w:del w:id="1414" w:author="Alex Graber" w:date="2020-08-29T08:57:00Z">
                    <w:r w:rsidDel="00463EB4">
                      <w:delText>0</w:delText>
                    </w:r>
                  </w:del>
                </w:p>
              </w:tc>
            </w:tr>
            <w:tr w:rsidR="008940AC" w:rsidDel="00463EB4" w14:paraId="2899BDF3" w14:textId="77777777" w:rsidTr="006E4E5A">
              <w:trPr>
                <w:del w:id="1415" w:author="Alex Graber" w:date="2020-08-29T08:57:00Z"/>
              </w:trPr>
              <w:tc>
                <w:tcPr>
                  <w:tcW w:w="1483" w:type="dxa"/>
                </w:tcPr>
                <w:p w14:paraId="27DFB87E" w14:textId="77777777" w:rsidR="008940AC" w:rsidDel="00463EB4" w:rsidRDefault="008940AC" w:rsidP="006E4E5A">
                  <w:pPr>
                    <w:spacing w:beforeLines="60" w:before="144" w:line="312" w:lineRule="auto"/>
                    <w:contextualSpacing/>
                    <w:jc w:val="center"/>
                    <w:rPr>
                      <w:del w:id="1416" w:author="Alex Graber" w:date="2020-08-29T08:57:00Z"/>
                    </w:rPr>
                  </w:pPr>
                  <w:del w:id="1417" w:author="Alex Graber" w:date="2020-08-29T08:57:00Z">
                    <w:r w:rsidDel="00463EB4">
                      <w:delText>2</w:delText>
                    </w:r>
                  </w:del>
                </w:p>
              </w:tc>
              <w:tc>
                <w:tcPr>
                  <w:tcW w:w="1483" w:type="dxa"/>
                </w:tcPr>
                <w:p w14:paraId="4CB581EE" w14:textId="77777777" w:rsidR="008940AC" w:rsidDel="00463EB4" w:rsidRDefault="008940AC" w:rsidP="006E4E5A">
                  <w:pPr>
                    <w:spacing w:beforeLines="60" w:before="144" w:line="312" w:lineRule="auto"/>
                    <w:contextualSpacing/>
                    <w:jc w:val="center"/>
                    <w:rPr>
                      <w:del w:id="1418" w:author="Alex Graber" w:date="2020-08-29T08:57:00Z"/>
                    </w:rPr>
                  </w:pPr>
                  <w:del w:id="1419" w:author="Alex Graber" w:date="2020-08-29T08:57:00Z">
                    <w:r w:rsidDel="00463EB4">
                      <w:delText>1</w:delText>
                    </w:r>
                  </w:del>
                </w:p>
              </w:tc>
              <w:tc>
                <w:tcPr>
                  <w:tcW w:w="1483" w:type="dxa"/>
                </w:tcPr>
                <w:p w14:paraId="6A465E3A" w14:textId="77777777" w:rsidR="008940AC" w:rsidDel="00463EB4" w:rsidRDefault="008940AC" w:rsidP="006E4E5A">
                  <w:pPr>
                    <w:spacing w:beforeLines="60" w:before="144" w:line="312" w:lineRule="auto"/>
                    <w:contextualSpacing/>
                    <w:jc w:val="center"/>
                    <w:rPr>
                      <w:del w:id="1420" w:author="Alex Graber" w:date="2020-08-29T08:57:00Z"/>
                    </w:rPr>
                  </w:pPr>
                  <w:del w:id="1421" w:author="Alex Graber" w:date="2020-08-29T08:57:00Z">
                    <w:r w:rsidDel="00463EB4">
                      <w:delText>0</w:delText>
                    </w:r>
                  </w:del>
                </w:p>
              </w:tc>
            </w:tr>
            <w:tr w:rsidR="008940AC" w:rsidDel="00463EB4" w14:paraId="06EDDE21" w14:textId="77777777" w:rsidTr="006E4E5A">
              <w:trPr>
                <w:del w:id="1422" w:author="Alex Graber" w:date="2020-08-29T08:57:00Z"/>
              </w:trPr>
              <w:tc>
                <w:tcPr>
                  <w:tcW w:w="1483" w:type="dxa"/>
                </w:tcPr>
                <w:p w14:paraId="2D18D5D1" w14:textId="77777777" w:rsidR="008940AC" w:rsidDel="00463EB4" w:rsidRDefault="008940AC" w:rsidP="006E4E5A">
                  <w:pPr>
                    <w:spacing w:beforeLines="60" w:before="144" w:line="312" w:lineRule="auto"/>
                    <w:contextualSpacing/>
                    <w:jc w:val="center"/>
                    <w:rPr>
                      <w:del w:id="1423" w:author="Alex Graber" w:date="2020-08-29T08:57:00Z"/>
                    </w:rPr>
                  </w:pPr>
                  <w:del w:id="1424" w:author="Alex Graber" w:date="2020-08-29T08:57:00Z">
                    <w:r w:rsidDel="00463EB4">
                      <w:delText>2</w:delText>
                    </w:r>
                  </w:del>
                </w:p>
              </w:tc>
              <w:tc>
                <w:tcPr>
                  <w:tcW w:w="1483" w:type="dxa"/>
                </w:tcPr>
                <w:p w14:paraId="2CCF71CB" w14:textId="77777777" w:rsidR="008940AC" w:rsidDel="00463EB4" w:rsidRDefault="008940AC" w:rsidP="006E4E5A">
                  <w:pPr>
                    <w:spacing w:beforeLines="60" w:before="144" w:line="312" w:lineRule="auto"/>
                    <w:contextualSpacing/>
                    <w:jc w:val="center"/>
                    <w:rPr>
                      <w:del w:id="1425" w:author="Alex Graber" w:date="2020-08-29T08:57:00Z"/>
                    </w:rPr>
                  </w:pPr>
                  <w:del w:id="1426" w:author="Alex Graber" w:date="2020-08-29T08:57:00Z">
                    <w:r w:rsidDel="00463EB4">
                      <w:delText>1</w:delText>
                    </w:r>
                  </w:del>
                </w:p>
              </w:tc>
              <w:tc>
                <w:tcPr>
                  <w:tcW w:w="1483" w:type="dxa"/>
                </w:tcPr>
                <w:p w14:paraId="2D4D3B6F" w14:textId="77777777" w:rsidR="008940AC" w:rsidDel="00463EB4" w:rsidRDefault="008940AC" w:rsidP="006E4E5A">
                  <w:pPr>
                    <w:spacing w:beforeLines="60" w:before="144" w:line="312" w:lineRule="auto"/>
                    <w:contextualSpacing/>
                    <w:jc w:val="center"/>
                    <w:rPr>
                      <w:del w:id="1427" w:author="Alex Graber" w:date="2020-08-29T08:57:00Z"/>
                    </w:rPr>
                  </w:pPr>
                  <w:del w:id="1428" w:author="Alex Graber" w:date="2020-08-29T08:57:00Z">
                    <w:r w:rsidDel="00463EB4">
                      <w:delText>0</w:delText>
                    </w:r>
                  </w:del>
                </w:p>
              </w:tc>
            </w:tr>
            <w:tr w:rsidR="008940AC" w:rsidDel="00463EB4" w14:paraId="6B1FAFA6" w14:textId="77777777" w:rsidTr="006E4E5A">
              <w:trPr>
                <w:del w:id="1429" w:author="Alex Graber" w:date="2020-08-29T08:57:00Z"/>
              </w:trPr>
              <w:tc>
                <w:tcPr>
                  <w:tcW w:w="1483" w:type="dxa"/>
                </w:tcPr>
                <w:p w14:paraId="6E6F526E" w14:textId="77777777" w:rsidR="008940AC" w:rsidDel="00463EB4" w:rsidRDefault="008940AC" w:rsidP="006E4E5A">
                  <w:pPr>
                    <w:spacing w:beforeLines="60" w:before="144" w:line="312" w:lineRule="auto"/>
                    <w:contextualSpacing/>
                    <w:jc w:val="center"/>
                    <w:rPr>
                      <w:del w:id="1430" w:author="Alex Graber" w:date="2020-08-29T08:57:00Z"/>
                    </w:rPr>
                  </w:pPr>
                  <w:del w:id="1431" w:author="Alex Graber" w:date="2020-08-29T08:57:00Z">
                    <w:r w:rsidDel="00463EB4">
                      <w:delText>0</w:delText>
                    </w:r>
                  </w:del>
                </w:p>
              </w:tc>
              <w:tc>
                <w:tcPr>
                  <w:tcW w:w="1483" w:type="dxa"/>
                </w:tcPr>
                <w:p w14:paraId="3FBA39E0" w14:textId="77777777" w:rsidR="008940AC" w:rsidDel="00463EB4" w:rsidRDefault="008940AC" w:rsidP="006E4E5A">
                  <w:pPr>
                    <w:spacing w:beforeLines="60" w:before="144" w:line="312" w:lineRule="auto"/>
                    <w:contextualSpacing/>
                    <w:jc w:val="center"/>
                    <w:rPr>
                      <w:del w:id="1432" w:author="Alex Graber" w:date="2020-08-29T08:57:00Z"/>
                    </w:rPr>
                  </w:pPr>
                  <w:del w:id="1433" w:author="Alex Graber" w:date="2020-08-29T08:57:00Z">
                    <w:r w:rsidDel="00463EB4">
                      <w:delText>1</w:delText>
                    </w:r>
                  </w:del>
                </w:p>
              </w:tc>
              <w:tc>
                <w:tcPr>
                  <w:tcW w:w="1483" w:type="dxa"/>
                </w:tcPr>
                <w:p w14:paraId="664B2036" w14:textId="77777777" w:rsidR="008940AC" w:rsidDel="00463EB4" w:rsidRDefault="008940AC" w:rsidP="006E4E5A">
                  <w:pPr>
                    <w:spacing w:beforeLines="60" w:before="144" w:line="312" w:lineRule="auto"/>
                    <w:contextualSpacing/>
                    <w:jc w:val="center"/>
                    <w:rPr>
                      <w:del w:id="1434" w:author="Alex Graber" w:date="2020-08-29T08:57:00Z"/>
                    </w:rPr>
                  </w:pPr>
                  <w:del w:id="1435" w:author="Alex Graber" w:date="2020-08-29T08:57:00Z">
                    <w:r w:rsidDel="00463EB4">
                      <w:delText>2</w:delText>
                    </w:r>
                  </w:del>
                </w:p>
              </w:tc>
            </w:tr>
            <w:tr w:rsidR="008940AC" w:rsidDel="00463EB4" w14:paraId="073995D1" w14:textId="77777777" w:rsidTr="006E4E5A">
              <w:trPr>
                <w:del w:id="1436" w:author="Alex Graber" w:date="2020-08-29T08:57:00Z"/>
              </w:trPr>
              <w:tc>
                <w:tcPr>
                  <w:tcW w:w="1483" w:type="dxa"/>
                </w:tcPr>
                <w:p w14:paraId="39A2730F" w14:textId="77777777" w:rsidR="008940AC" w:rsidDel="00463EB4" w:rsidRDefault="008940AC" w:rsidP="006E4E5A">
                  <w:pPr>
                    <w:spacing w:beforeLines="60" w:before="144" w:line="312" w:lineRule="auto"/>
                    <w:contextualSpacing/>
                    <w:jc w:val="center"/>
                    <w:rPr>
                      <w:del w:id="1437" w:author="Alex Graber" w:date="2020-08-29T08:57:00Z"/>
                    </w:rPr>
                  </w:pPr>
                  <w:del w:id="1438" w:author="Alex Graber" w:date="2020-08-29T08:57:00Z">
                    <w:r w:rsidDel="00463EB4">
                      <w:delText>2</w:delText>
                    </w:r>
                  </w:del>
                </w:p>
              </w:tc>
              <w:tc>
                <w:tcPr>
                  <w:tcW w:w="1483" w:type="dxa"/>
                </w:tcPr>
                <w:p w14:paraId="2824D4C0" w14:textId="77777777" w:rsidR="008940AC" w:rsidDel="00463EB4" w:rsidRDefault="008940AC" w:rsidP="006E4E5A">
                  <w:pPr>
                    <w:spacing w:beforeLines="60" w:before="144" w:line="312" w:lineRule="auto"/>
                    <w:contextualSpacing/>
                    <w:jc w:val="center"/>
                    <w:rPr>
                      <w:del w:id="1439" w:author="Alex Graber" w:date="2020-08-29T08:57:00Z"/>
                    </w:rPr>
                  </w:pPr>
                  <w:del w:id="1440" w:author="Alex Graber" w:date="2020-08-29T08:57:00Z">
                    <w:r w:rsidDel="00463EB4">
                      <w:delText>0</w:delText>
                    </w:r>
                  </w:del>
                </w:p>
              </w:tc>
              <w:tc>
                <w:tcPr>
                  <w:tcW w:w="1483" w:type="dxa"/>
                </w:tcPr>
                <w:p w14:paraId="28029C79" w14:textId="77777777" w:rsidR="008940AC" w:rsidDel="00463EB4" w:rsidRDefault="008940AC" w:rsidP="006E4E5A">
                  <w:pPr>
                    <w:spacing w:beforeLines="60" w:before="144" w:line="312" w:lineRule="auto"/>
                    <w:contextualSpacing/>
                    <w:jc w:val="center"/>
                    <w:rPr>
                      <w:del w:id="1441" w:author="Alex Graber" w:date="2020-08-29T08:57:00Z"/>
                    </w:rPr>
                  </w:pPr>
                  <w:del w:id="1442" w:author="Alex Graber" w:date="2020-08-29T08:57:00Z">
                    <w:r w:rsidDel="00463EB4">
                      <w:delText>2</w:delText>
                    </w:r>
                  </w:del>
                </w:p>
              </w:tc>
            </w:tr>
            <w:tr w:rsidR="008940AC" w:rsidDel="00463EB4" w14:paraId="019F77B1" w14:textId="77777777" w:rsidTr="006E4E5A">
              <w:trPr>
                <w:del w:id="1443" w:author="Alex Graber" w:date="2020-08-29T08:57:00Z"/>
              </w:trPr>
              <w:tc>
                <w:tcPr>
                  <w:tcW w:w="1483" w:type="dxa"/>
                </w:tcPr>
                <w:p w14:paraId="47352DD2" w14:textId="77777777" w:rsidR="008940AC" w:rsidDel="00463EB4" w:rsidRDefault="008940AC" w:rsidP="006E4E5A">
                  <w:pPr>
                    <w:spacing w:beforeLines="60" w:before="144" w:line="312" w:lineRule="auto"/>
                    <w:contextualSpacing/>
                    <w:jc w:val="center"/>
                    <w:rPr>
                      <w:del w:id="1444" w:author="Alex Graber" w:date="2020-08-29T08:57:00Z"/>
                    </w:rPr>
                  </w:pPr>
                  <w:del w:id="1445" w:author="Alex Graber" w:date="2020-08-29T08:57:00Z">
                    <w:r w:rsidDel="00463EB4">
                      <w:delText>0</w:delText>
                    </w:r>
                  </w:del>
                </w:p>
              </w:tc>
              <w:tc>
                <w:tcPr>
                  <w:tcW w:w="1483" w:type="dxa"/>
                </w:tcPr>
                <w:p w14:paraId="5E2BA249" w14:textId="77777777" w:rsidR="008940AC" w:rsidDel="00463EB4" w:rsidRDefault="008940AC" w:rsidP="006E4E5A">
                  <w:pPr>
                    <w:spacing w:beforeLines="60" w:before="144" w:line="312" w:lineRule="auto"/>
                    <w:contextualSpacing/>
                    <w:jc w:val="center"/>
                    <w:rPr>
                      <w:del w:id="1446" w:author="Alex Graber" w:date="2020-08-29T08:57:00Z"/>
                    </w:rPr>
                  </w:pPr>
                  <w:del w:id="1447" w:author="Alex Graber" w:date="2020-08-29T08:57:00Z">
                    <w:r w:rsidDel="00463EB4">
                      <w:delText>1</w:delText>
                    </w:r>
                  </w:del>
                </w:p>
              </w:tc>
              <w:tc>
                <w:tcPr>
                  <w:tcW w:w="1483" w:type="dxa"/>
                </w:tcPr>
                <w:p w14:paraId="4AFDB1EC" w14:textId="77777777" w:rsidR="008940AC" w:rsidDel="00463EB4" w:rsidRDefault="008940AC" w:rsidP="006E4E5A">
                  <w:pPr>
                    <w:spacing w:beforeLines="60" w:before="144" w:line="312" w:lineRule="auto"/>
                    <w:contextualSpacing/>
                    <w:jc w:val="center"/>
                    <w:rPr>
                      <w:del w:id="1448" w:author="Alex Graber" w:date="2020-08-29T08:57:00Z"/>
                    </w:rPr>
                  </w:pPr>
                  <w:del w:id="1449" w:author="Alex Graber" w:date="2020-08-29T08:57:00Z">
                    <w:r w:rsidDel="00463EB4">
                      <w:delText>2</w:delText>
                    </w:r>
                  </w:del>
                </w:p>
              </w:tc>
            </w:tr>
          </w:tbl>
          <w:p w14:paraId="5DBF6351" w14:textId="77777777" w:rsidR="008940AC" w:rsidDel="00463EB4" w:rsidRDefault="008940AC" w:rsidP="006E4E5A">
            <w:pPr>
              <w:spacing w:beforeLines="60" w:before="144" w:line="312" w:lineRule="auto"/>
              <w:contextualSpacing/>
              <w:rPr>
                <w:del w:id="1450" w:author="Alex Graber" w:date="2020-08-29T08:57:00Z"/>
              </w:rPr>
            </w:pPr>
          </w:p>
        </w:tc>
      </w:tr>
    </w:tbl>
    <w:p w14:paraId="6FC0D30F" w14:textId="77777777" w:rsidR="008940AC" w:rsidDel="00463EB4" w:rsidRDefault="008940AC" w:rsidP="008940AC">
      <w:pPr>
        <w:spacing w:beforeLines="60" w:before="144" w:line="312" w:lineRule="auto"/>
        <w:contextualSpacing/>
        <w:rPr>
          <w:del w:id="1451" w:author="Alex Graber" w:date="2020-08-29T08:57:00Z"/>
          <w:b/>
        </w:rPr>
      </w:pPr>
    </w:p>
    <w:p w14:paraId="536DC874" w14:textId="77777777" w:rsidR="008940AC" w:rsidDel="00463EB4" w:rsidRDefault="008940AC" w:rsidP="008940AC">
      <w:pPr>
        <w:spacing w:beforeLines="60" w:before="144" w:line="312" w:lineRule="auto"/>
        <w:contextualSpacing/>
        <w:rPr>
          <w:del w:id="1452" w:author="Alex Graber" w:date="2020-08-29T08:57:00Z"/>
        </w:rPr>
      </w:pPr>
      <w:del w:id="1453" w:author="Alex Graber" w:date="2020-08-29T08:57:00Z">
        <w:r w:rsidDel="00463EB4">
          <w:tab/>
          <w:delText xml:space="preserve">The parallelized genetic algorithm finds the same solutions but takes approximately 6 times longer due to the overhead of parallelization.  With a larger problem, this overhead becomes negligible and parallelization becomes an asset.  </w:delText>
        </w:r>
      </w:del>
    </w:p>
    <w:p w14:paraId="35AFFA76" w14:textId="77777777" w:rsidR="008940AC" w:rsidDel="00463EB4" w:rsidRDefault="008940AC" w:rsidP="008940AC">
      <w:pPr>
        <w:spacing w:beforeLines="60" w:before="144" w:line="312" w:lineRule="auto"/>
        <w:contextualSpacing/>
        <w:rPr>
          <w:del w:id="1454" w:author="Alex Graber" w:date="2020-08-29T08:57:00Z"/>
        </w:rPr>
      </w:pPr>
    </w:p>
    <w:tbl>
      <w:tblPr>
        <w:tblStyle w:val="TableGrid"/>
        <w:tblW w:w="0" w:type="auto"/>
        <w:tblLook w:val="04A0" w:firstRow="1" w:lastRow="0" w:firstColumn="1" w:lastColumn="0" w:noHBand="0" w:noVBand="1"/>
      </w:tblPr>
      <w:tblGrid>
        <w:gridCol w:w="1795"/>
        <w:gridCol w:w="1343"/>
        <w:gridCol w:w="1410"/>
        <w:gridCol w:w="1598"/>
        <w:gridCol w:w="1623"/>
        <w:gridCol w:w="1581"/>
      </w:tblGrid>
      <w:tr w:rsidR="008940AC" w:rsidDel="00463EB4" w14:paraId="2F9711EE" w14:textId="77777777" w:rsidTr="006E4E5A">
        <w:trPr>
          <w:del w:id="1455" w:author="Alex Graber" w:date="2020-08-29T08:57:00Z"/>
        </w:trPr>
        <w:tc>
          <w:tcPr>
            <w:tcW w:w="1795" w:type="dxa"/>
          </w:tcPr>
          <w:p w14:paraId="3B283F0F" w14:textId="77777777" w:rsidR="008940AC" w:rsidRPr="00511132" w:rsidDel="00463EB4" w:rsidRDefault="008940AC" w:rsidP="006E4E5A">
            <w:pPr>
              <w:spacing w:beforeLines="60" w:before="144" w:line="312" w:lineRule="auto"/>
              <w:contextualSpacing/>
              <w:jc w:val="center"/>
              <w:rPr>
                <w:del w:id="1456" w:author="Alex Graber" w:date="2020-08-29T08:57:00Z"/>
                <w:b/>
              </w:rPr>
            </w:pPr>
            <w:del w:id="1457" w:author="Alex Graber" w:date="2020-08-29T08:57:00Z">
              <w:r w:rsidRPr="00511132" w:rsidDel="00463EB4">
                <w:rPr>
                  <w:b/>
                </w:rPr>
                <w:delText>Algorithm</w:delText>
              </w:r>
            </w:del>
          </w:p>
        </w:tc>
        <w:tc>
          <w:tcPr>
            <w:tcW w:w="1343" w:type="dxa"/>
          </w:tcPr>
          <w:p w14:paraId="1207F326" w14:textId="77777777" w:rsidR="008940AC" w:rsidRPr="00511132" w:rsidDel="00463EB4" w:rsidRDefault="008940AC" w:rsidP="006E4E5A">
            <w:pPr>
              <w:spacing w:beforeLines="60" w:before="144" w:line="312" w:lineRule="auto"/>
              <w:contextualSpacing/>
              <w:jc w:val="center"/>
              <w:rPr>
                <w:del w:id="1458" w:author="Alex Graber" w:date="2020-08-29T08:57:00Z"/>
                <w:b/>
              </w:rPr>
            </w:pPr>
            <w:del w:id="1459" w:author="Alex Graber" w:date="2020-08-29T08:57:00Z">
              <w:r w:rsidRPr="00511132" w:rsidDel="00463EB4">
                <w:rPr>
                  <w:b/>
                </w:rPr>
                <w:delText>Lambda</w:delText>
              </w:r>
            </w:del>
          </w:p>
        </w:tc>
        <w:tc>
          <w:tcPr>
            <w:tcW w:w="1410" w:type="dxa"/>
          </w:tcPr>
          <w:p w14:paraId="5607C455" w14:textId="77777777" w:rsidR="008940AC" w:rsidRPr="00511132" w:rsidDel="00463EB4" w:rsidRDefault="008940AC" w:rsidP="006E4E5A">
            <w:pPr>
              <w:spacing w:beforeLines="60" w:before="144" w:line="312" w:lineRule="auto"/>
              <w:contextualSpacing/>
              <w:jc w:val="center"/>
              <w:rPr>
                <w:del w:id="1460" w:author="Alex Graber" w:date="2020-08-29T08:57:00Z"/>
                <w:b/>
              </w:rPr>
            </w:pPr>
            <w:del w:id="1461" w:author="Alex Graber" w:date="2020-08-29T08:57:00Z">
              <w:r w:rsidRPr="00511132" w:rsidDel="00463EB4">
                <w:rPr>
                  <w:b/>
                </w:rPr>
                <w:delText>Time</w:delText>
              </w:r>
              <w:r w:rsidDel="00463EB4">
                <w:rPr>
                  <w:b/>
                </w:rPr>
                <w:delText xml:space="preserve"> (sec)</w:delText>
              </w:r>
            </w:del>
          </w:p>
        </w:tc>
        <w:tc>
          <w:tcPr>
            <w:tcW w:w="1598" w:type="dxa"/>
          </w:tcPr>
          <w:p w14:paraId="0303CE52" w14:textId="77777777" w:rsidR="008940AC" w:rsidRPr="00511132" w:rsidDel="00463EB4" w:rsidRDefault="008940AC" w:rsidP="006E4E5A">
            <w:pPr>
              <w:spacing w:beforeLines="60" w:before="144" w:line="312" w:lineRule="auto"/>
              <w:contextualSpacing/>
              <w:jc w:val="center"/>
              <w:rPr>
                <w:del w:id="1462" w:author="Alex Graber" w:date="2020-08-29T08:57:00Z"/>
                <w:b/>
              </w:rPr>
            </w:pPr>
            <w:del w:id="1463" w:author="Alex Graber" w:date="2020-08-29T08:57:00Z">
              <w:r w:rsidRPr="00511132" w:rsidDel="00463EB4">
                <w:rPr>
                  <w:b/>
                </w:rPr>
                <w:delText>Iterations</w:delText>
              </w:r>
            </w:del>
          </w:p>
        </w:tc>
        <w:tc>
          <w:tcPr>
            <w:tcW w:w="1623" w:type="dxa"/>
          </w:tcPr>
          <w:p w14:paraId="440EC04F" w14:textId="77777777" w:rsidR="008940AC" w:rsidRPr="00511132" w:rsidDel="00463EB4" w:rsidRDefault="008940AC" w:rsidP="006E4E5A">
            <w:pPr>
              <w:spacing w:beforeLines="60" w:before="144" w:line="312" w:lineRule="auto"/>
              <w:contextualSpacing/>
              <w:jc w:val="center"/>
              <w:rPr>
                <w:del w:id="1464" w:author="Alex Graber" w:date="2020-08-29T08:57:00Z"/>
                <w:b/>
              </w:rPr>
            </w:pPr>
            <w:del w:id="1465" w:author="Alex Graber" w:date="2020-08-29T08:57:00Z">
              <w:r w:rsidRPr="00511132" w:rsidDel="00463EB4">
                <w:rPr>
                  <w:b/>
                </w:rPr>
                <w:delText>D-optimality</w:delText>
              </w:r>
            </w:del>
          </w:p>
        </w:tc>
        <w:tc>
          <w:tcPr>
            <w:tcW w:w="1581" w:type="dxa"/>
          </w:tcPr>
          <w:p w14:paraId="04F46A1A" w14:textId="77777777" w:rsidR="008940AC" w:rsidRPr="00511132" w:rsidDel="00463EB4" w:rsidRDefault="008940AC" w:rsidP="006E4E5A">
            <w:pPr>
              <w:spacing w:beforeLines="60" w:before="144" w:line="312" w:lineRule="auto"/>
              <w:contextualSpacing/>
              <w:jc w:val="center"/>
              <w:rPr>
                <w:del w:id="1466" w:author="Alex Graber" w:date="2020-08-29T08:57:00Z"/>
                <w:b/>
              </w:rPr>
            </w:pPr>
            <w:del w:id="1467" w:author="Alex Graber" w:date="2020-08-29T08:57:00Z">
              <w:r w:rsidDel="00463EB4">
                <w:rPr>
                  <w:b/>
                </w:rPr>
                <w:delText>Improvement</w:delText>
              </w:r>
            </w:del>
          </w:p>
        </w:tc>
      </w:tr>
      <w:tr w:rsidR="008940AC" w:rsidDel="00463EB4" w14:paraId="754B27FD" w14:textId="77777777" w:rsidTr="006E4E5A">
        <w:trPr>
          <w:del w:id="1468" w:author="Alex Graber" w:date="2020-08-29T08:57:00Z"/>
        </w:trPr>
        <w:tc>
          <w:tcPr>
            <w:tcW w:w="1795" w:type="dxa"/>
          </w:tcPr>
          <w:p w14:paraId="5197B0ED" w14:textId="77777777" w:rsidR="008940AC" w:rsidDel="00463EB4" w:rsidRDefault="008940AC" w:rsidP="006E4E5A">
            <w:pPr>
              <w:spacing w:beforeLines="60" w:before="144" w:line="312" w:lineRule="auto"/>
              <w:contextualSpacing/>
              <w:rPr>
                <w:del w:id="1469" w:author="Alex Graber" w:date="2020-08-29T08:57:00Z"/>
              </w:rPr>
            </w:pPr>
            <w:del w:id="1470" w:author="Alex Graber" w:date="2020-08-29T08:57:00Z">
              <w:r w:rsidDel="00463EB4">
                <w:delText>Fedorov</w:delText>
              </w:r>
            </w:del>
          </w:p>
        </w:tc>
        <w:tc>
          <w:tcPr>
            <w:tcW w:w="1343" w:type="dxa"/>
            <w:vAlign w:val="center"/>
          </w:tcPr>
          <w:p w14:paraId="436B494B" w14:textId="77777777" w:rsidR="008940AC" w:rsidDel="00463EB4" w:rsidRDefault="008940AC" w:rsidP="006E4E5A">
            <w:pPr>
              <w:spacing w:beforeLines="60" w:before="144" w:line="312" w:lineRule="auto"/>
              <w:contextualSpacing/>
              <w:jc w:val="center"/>
              <w:rPr>
                <w:del w:id="1471" w:author="Alex Graber" w:date="2020-08-29T08:57:00Z"/>
              </w:rPr>
            </w:pPr>
            <w:del w:id="1472" w:author="Alex Graber" w:date="2020-08-29T08:57:00Z">
              <w:r w:rsidDel="00463EB4">
                <w:delText>1</w:delText>
              </w:r>
            </w:del>
          </w:p>
        </w:tc>
        <w:tc>
          <w:tcPr>
            <w:tcW w:w="1410" w:type="dxa"/>
            <w:vAlign w:val="center"/>
          </w:tcPr>
          <w:p w14:paraId="05E789E2" w14:textId="77777777" w:rsidR="008940AC" w:rsidDel="00463EB4" w:rsidRDefault="008940AC" w:rsidP="006E4E5A">
            <w:pPr>
              <w:spacing w:beforeLines="60" w:before="144" w:line="312" w:lineRule="auto"/>
              <w:contextualSpacing/>
              <w:jc w:val="center"/>
              <w:rPr>
                <w:del w:id="1473" w:author="Alex Graber" w:date="2020-08-29T08:57:00Z"/>
              </w:rPr>
            </w:pPr>
            <w:del w:id="1474" w:author="Alex Graber" w:date="2020-08-29T08:57:00Z">
              <w:r w:rsidDel="00463EB4">
                <w:delText>20.1</w:delText>
              </w:r>
            </w:del>
          </w:p>
        </w:tc>
        <w:tc>
          <w:tcPr>
            <w:tcW w:w="1598" w:type="dxa"/>
            <w:vAlign w:val="center"/>
          </w:tcPr>
          <w:p w14:paraId="1EA14918" w14:textId="77777777" w:rsidR="008940AC" w:rsidDel="00463EB4" w:rsidRDefault="008940AC" w:rsidP="006E4E5A">
            <w:pPr>
              <w:spacing w:beforeLines="60" w:before="144" w:line="312" w:lineRule="auto"/>
              <w:contextualSpacing/>
              <w:jc w:val="center"/>
              <w:rPr>
                <w:del w:id="1475" w:author="Alex Graber" w:date="2020-08-29T08:57:00Z"/>
              </w:rPr>
            </w:pPr>
            <w:del w:id="1476" w:author="Alex Graber" w:date="2020-08-29T08:57:00Z">
              <w:r w:rsidDel="00463EB4">
                <w:delText>100</w:delText>
              </w:r>
            </w:del>
          </w:p>
        </w:tc>
        <w:tc>
          <w:tcPr>
            <w:tcW w:w="1623" w:type="dxa"/>
            <w:vAlign w:val="center"/>
          </w:tcPr>
          <w:p w14:paraId="2C7DD4B8" w14:textId="77777777" w:rsidR="008940AC" w:rsidDel="00463EB4" w:rsidRDefault="008940AC" w:rsidP="006E4E5A">
            <w:pPr>
              <w:spacing w:beforeLines="60" w:before="144" w:line="312" w:lineRule="auto"/>
              <w:contextualSpacing/>
              <w:jc w:val="center"/>
              <w:rPr>
                <w:del w:id="1477" w:author="Alex Graber" w:date="2020-08-29T08:57:00Z"/>
              </w:rPr>
            </w:pPr>
            <w:del w:id="1478" w:author="Alex Graber" w:date="2020-08-29T08:57:00Z">
              <w:r w:rsidDel="00463EB4">
                <w:delText>35.3</w:delText>
              </w:r>
            </w:del>
          </w:p>
        </w:tc>
        <w:tc>
          <w:tcPr>
            <w:tcW w:w="1581" w:type="dxa"/>
          </w:tcPr>
          <w:p w14:paraId="725656C1" w14:textId="77777777" w:rsidR="008940AC" w:rsidDel="00463EB4" w:rsidRDefault="008940AC" w:rsidP="006E4E5A">
            <w:pPr>
              <w:spacing w:beforeLines="60" w:before="144" w:line="312" w:lineRule="auto"/>
              <w:contextualSpacing/>
              <w:jc w:val="center"/>
              <w:rPr>
                <w:del w:id="1479" w:author="Alex Graber" w:date="2020-08-29T08:57:00Z"/>
              </w:rPr>
            </w:pPr>
            <w:del w:id="1480" w:author="Alex Graber" w:date="2020-08-29T08:57:00Z">
              <w:r w:rsidDel="00463EB4">
                <w:delText>-17.8</w:delText>
              </w:r>
            </w:del>
          </w:p>
        </w:tc>
      </w:tr>
      <w:tr w:rsidR="008940AC" w:rsidDel="00463EB4" w14:paraId="7E29F756" w14:textId="77777777" w:rsidTr="006E4E5A">
        <w:trPr>
          <w:del w:id="1481" w:author="Alex Graber" w:date="2020-08-29T08:57:00Z"/>
        </w:trPr>
        <w:tc>
          <w:tcPr>
            <w:tcW w:w="1795" w:type="dxa"/>
          </w:tcPr>
          <w:p w14:paraId="5F4A1B1B" w14:textId="77777777" w:rsidR="008940AC" w:rsidDel="00463EB4" w:rsidRDefault="008940AC" w:rsidP="006E4E5A">
            <w:pPr>
              <w:spacing w:beforeLines="60" w:before="144" w:line="312" w:lineRule="auto"/>
              <w:contextualSpacing/>
              <w:rPr>
                <w:del w:id="1482" w:author="Alex Graber" w:date="2020-08-29T08:57:00Z"/>
              </w:rPr>
            </w:pPr>
            <w:del w:id="1483" w:author="Alex Graber" w:date="2020-08-29T08:57:00Z">
              <w:r w:rsidDel="00463EB4">
                <w:delText>Genetic</w:delText>
              </w:r>
            </w:del>
          </w:p>
        </w:tc>
        <w:tc>
          <w:tcPr>
            <w:tcW w:w="1343" w:type="dxa"/>
            <w:vAlign w:val="center"/>
          </w:tcPr>
          <w:p w14:paraId="38FEC0F0" w14:textId="77777777" w:rsidR="008940AC" w:rsidDel="00463EB4" w:rsidRDefault="008940AC" w:rsidP="006E4E5A">
            <w:pPr>
              <w:spacing w:beforeLines="60" w:before="144" w:line="312" w:lineRule="auto"/>
              <w:contextualSpacing/>
              <w:jc w:val="center"/>
              <w:rPr>
                <w:del w:id="1484" w:author="Alex Graber" w:date="2020-08-29T08:57:00Z"/>
              </w:rPr>
            </w:pPr>
            <w:del w:id="1485" w:author="Alex Graber" w:date="2020-08-29T08:57:00Z">
              <w:r w:rsidDel="00463EB4">
                <w:delText>1</w:delText>
              </w:r>
            </w:del>
          </w:p>
        </w:tc>
        <w:tc>
          <w:tcPr>
            <w:tcW w:w="1410" w:type="dxa"/>
            <w:vAlign w:val="center"/>
          </w:tcPr>
          <w:p w14:paraId="203C80C5" w14:textId="77777777" w:rsidR="008940AC" w:rsidDel="00463EB4" w:rsidRDefault="008940AC" w:rsidP="006E4E5A">
            <w:pPr>
              <w:spacing w:beforeLines="60" w:before="144" w:line="312" w:lineRule="auto"/>
              <w:contextualSpacing/>
              <w:jc w:val="center"/>
              <w:rPr>
                <w:del w:id="1486" w:author="Alex Graber" w:date="2020-08-29T08:57:00Z"/>
              </w:rPr>
            </w:pPr>
            <w:del w:id="1487" w:author="Alex Graber" w:date="2020-08-29T08:57:00Z">
              <w:r w:rsidDel="00463EB4">
                <w:delText>1.1</w:delText>
              </w:r>
            </w:del>
          </w:p>
        </w:tc>
        <w:tc>
          <w:tcPr>
            <w:tcW w:w="1598" w:type="dxa"/>
            <w:vAlign w:val="center"/>
          </w:tcPr>
          <w:p w14:paraId="4C24C747" w14:textId="77777777" w:rsidR="008940AC" w:rsidDel="00463EB4" w:rsidRDefault="008940AC" w:rsidP="006E4E5A">
            <w:pPr>
              <w:spacing w:beforeLines="60" w:before="144" w:line="312" w:lineRule="auto"/>
              <w:contextualSpacing/>
              <w:jc w:val="center"/>
              <w:rPr>
                <w:del w:id="1488" w:author="Alex Graber" w:date="2020-08-29T08:57:00Z"/>
              </w:rPr>
            </w:pPr>
            <w:del w:id="1489" w:author="Alex Graber" w:date="2020-08-29T08:57:00Z">
              <w:r w:rsidDel="00463EB4">
                <w:delText>25</w:delText>
              </w:r>
            </w:del>
          </w:p>
        </w:tc>
        <w:tc>
          <w:tcPr>
            <w:tcW w:w="1623" w:type="dxa"/>
            <w:vAlign w:val="center"/>
          </w:tcPr>
          <w:p w14:paraId="39FDD419" w14:textId="77777777" w:rsidR="008940AC" w:rsidDel="00463EB4" w:rsidRDefault="008940AC" w:rsidP="006E4E5A">
            <w:pPr>
              <w:spacing w:beforeLines="60" w:before="144" w:line="312" w:lineRule="auto"/>
              <w:contextualSpacing/>
              <w:jc w:val="center"/>
              <w:rPr>
                <w:del w:id="1490" w:author="Alex Graber" w:date="2020-08-29T08:57:00Z"/>
              </w:rPr>
            </w:pPr>
            <w:del w:id="1491" w:author="Alex Graber" w:date="2020-08-29T08:57:00Z">
              <w:r w:rsidDel="00463EB4">
                <w:delText>130.2</w:delText>
              </w:r>
            </w:del>
          </w:p>
        </w:tc>
        <w:tc>
          <w:tcPr>
            <w:tcW w:w="1581" w:type="dxa"/>
          </w:tcPr>
          <w:p w14:paraId="59BE8CBC" w14:textId="77777777" w:rsidR="008940AC" w:rsidDel="00463EB4" w:rsidRDefault="008940AC" w:rsidP="006E4E5A">
            <w:pPr>
              <w:spacing w:beforeLines="60" w:before="144" w:line="312" w:lineRule="auto"/>
              <w:contextualSpacing/>
              <w:jc w:val="center"/>
              <w:rPr>
                <w:del w:id="1492" w:author="Alex Graber" w:date="2020-08-29T08:57:00Z"/>
              </w:rPr>
            </w:pPr>
            <w:del w:id="1493" w:author="Alex Graber" w:date="2020-08-29T08:57:00Z">
              <w:r w:rsidDel="00463EB4">
                <w:delText xml:space="preserve"> 77.1</w:delText>
              </w:r>
            </w:del>
          </w:p>
        </w:tc>
      </w:tr>
      <w:tr w:rsidR="008940AC" w:rsidDel="00463EB4" w14:paraId="0F62F36D" w14:textId="77777777" w:rsidTr="006E4E5A">
        <w:trPr>
          <w:del w:id="1494" w:author="Alex Graber" w:date="2020-08-29T08:57:00Z"/>
        </w:trPr>
        <w:tc>
          <w:tcPr>
            <w:tcW w:w="1795" w:type="dxa"/>
          </w:tcPr>
          <w:p w14:paraId="2B02A5CA" w14:textId="77777777" w:rsidR="008940AC" w:rsidDel="00463EB4" w:rsidRDefault="008940AC" w:rsidP="006E4E5A">
            <w:pPr>
              <w:spacing w:beforeLines="60" w:before="144" w:line="312" w:lineRule="auto"/>
              <w:contextualSpacing/>
              <w:rPr>
                <w:del w:id="1495" w:author="Alex Graber" w:date="2020-08-29T08:57:00Z"/>
              </w:rPr>
            </w:pPr>
            <w:del w:id="1496" w:author="Alex Graber" w:date="2020-08-29T08:57:00Z">
              <w:r w:rsidDel="00463EB4">
                <w:delText>Parallel Genetic</w:delText>
              </w:r>
            </w:del>
          </w:p>
        </w:tc>
        <w:tc>
          <w:tcPr>
            <w:tcW w:w="1343" w:type="dxa"/>
            <w:vAlign w:val="center"/>
          </w:tcPr>
          <w:p w14:paraId="1F9F007D" w14:textId="77777777" w:rsidR="008940AC" w:rsidDel="00463EB4" w:rsidRDefault="008940AC" w:rsidP="006E4E5A">
            <w:pPr>
              <w:spacing w:beforeLines="60" w:before="144" w:line="312" w:lineRule="auto"/>
              <w:contextualSpacing/>
              <w:jc w:val="center"/>
              <w:rPr>
                <w:del w:id="1497" w:author="Alex Graber" w:date="2020-08-29T08:57:00Z"/>
              </w:rPr>
            </w:pPr>
            <w:del w:id="1498" w:author="Alex Graber" w:date="2020-08-29T08:57:00Z">
              <w:r w:rsidDel="00463EB4">
                <w:delText>1</w:delText>
              </w:r>
            </w:del>
          </w:p>
        </w:tc>
        <w:tc>
          <w:tcPr>
            <w:tcW w:w="1410" w:type="dxa"/>
            <w:vAlign w:val="center"/>
          </w:tcPr>
          <w:p w14:paraId="31E2878A" w14:textId="77777777" w:rsidR="008940AC" w:rsidDel="00463EB4" w:rsidRDefault="008940AC" w:rsidP="006E4E5A">
            <w:pPr>
              <w:spacing w:beforeLines="60" w:before="144" w:line="312" w:lineRule="auto"/>
              <w:contextualSpacing/>
              <w:jc w:val="center"/>
              <w:rPr>
                <w:del w:id="1499" w:author="Alex Graber" w:date="2020-08-29T08:57:00Z"/>
              </w:rPr>
            </w:pPr>
            <w:del w:id="1500" w:author="Alex Graber" w:date="2020-08-29T08:57:00Z">
              <w:r w:rsidDel="00463EB4">
                <w:delText>6.6</w:delText>
              </w:r>
            </w:del>
          </w:p>
        </w:tc>
        <w:tc>
          <w:tcPr>
            <w:tcW w:w="1598" w:type="dxa"/>
            <w:vAlign w:val="center"/>
          </w:tcPr>
          <w:p w14:paraId="5A768196" w14:textId="77777777" w:rsidR="008940AC" w:rsidDel="00463EB4" w:rsidRDefault="008940AC" w:rsidP="006E4E5A">
            <w:pPr>
              <w:spacing w:beforeLines="60" w:before="144" w:line="312" w:lineRule="auto"/>
              <w:contextualSpacing/>
              <w:jc w:val="center"/>
              <w:rPr>
                <w:del w:id="1501" w:author="Alex Graber" w:date="2020-08-29T08:57:00Z"/>
              </w:rPr>
            </w:pPr>
            <w:del w:id="1502" w:author="Alex Graber" w:date="2020-08-29T08:57:00Z">
              <w:r w:rsidDel="00463EB4">
                <w:delText>24</w:delText>
              </w:r>
            </w:del>
          </w:p>
        </w:tc>
        <w:tc>
          <w:tcPr>
            <w:tcW w:w="1623" w:type="dxa"/>
            <w:vAlign w:val="center"/>
          </w:tcPr>
          <w:p w14:paraId="0F564A23" w14:textId="77777777" w:rsidR="008940AC" w:rsidDel="00463EB4" w:rsidRDefault="008940AC" w:rsidP="006E4E5A">
            <w:pPr>
              <w:spacing w:beforeLines="60" w:before="144" w:line="312" w:lineRule="auto"/>
              <w:contextualSpacing/>
              <w:jc w:val="center"/>
              <w:rPr>
                <w:del w:id="1503" w:author="Alex Graber" w:date="2020-08-29T08:57:00Z"/>
              </w:rPr>
            </w:pPr>
            <w:del w:id="1504" w:author="Alex Graber" w:date="2020-08-29T08:57:00Z">
              <w:r w:rsidDel="00463EB4">
                <w:delText>130.2</w:delText>
              </w:r>
            </w:del>
          </w:p>
        </w:tc>
        <w:tc>
          <w:tcPr>
            <w:tcW w:w="1581" w:type="dxa"/>
          </w:tcPr>
          <w:p w14:paraId="7C66D0BE" w14:textId="77777777" w:rsidR="008940AC" w:rsidDel="00463EB4" w:rsidRDefault="008940AC" w:rsidP="006E4E5A">
            <w:pPr>
              <w:spacing w:beforeLines="60" w:before="144" w:line="312" w:lineRule="auto"/>
              <w:contextualSpacing/>
              <w:jc w:val="center"/>
              <w:rPr>
                <w:del w:id="1505" w:author="Alex Graber" w:date="2020-08-29T08:57:00Z"/>
              </w:rPr>
            </w:pPr>
            <w:del w:id="1506" w:author="Alex Graber" w:date="2020-08-29T08:57:00Z">
              <w:r w:rsidDel="00463EB4">
                <w:delText xml:space="preserve"> 77.1</w:delText>
              </w:r>
            </w:del>
          </w:p>
        </w:tc>
      </w:tr>
      <w:tr w:rsidR="008940AC" w:rsidDel="00463EB4" w14:paraId="4117448A" w14:textId="77777777" w:rsidTr="006E4E5A">
        <w:trPr>
          <w:del w:id="1507" w:author="Alex Graber" w:date="2020-08-29T08:57:00Z"/>
        </w:trPr>
        <w:tc>
          <w:tcPr>
            <w:tcW w:w="1795" w:type="dxa"/>
          </w:tcPr>
          <w:p w14:paraId="62214D60" w14:textId="77777777" w:rsidR="008940AC" w:rsidDel="00463EB4" w:rsidRDefault="008940AC" w:rsidP="006E4E5A">
            <w:pPr>
              <w:spacing w:beforeLines="60" w:before="144" w:line="312" w:lineRule="auto"/>
              <w:contextualSpacing/>
              <w:rPr>
                <w:del w:id="1508" w:author="Alex Graber" w:date="2020-08-29T08:57:00Z"/>
              </w:rPr>
            </w:pPr>
            <w:del w:id="1509" w:author="Alex Graber" w:date="2020-08-29T08:57:00Z">
              <w:r w:rsidDel="00463EB4">
                <w:delText>Fedorov</w:delText>
              </w:r>
            </w:del>
          </w:p>
        </w:tc>
        <w:tc>
          <w:tcPr>
            <w:tcW w:w="1343" w:type="dxa"/>
            <w:vAlign w:val="center"/>
          </w:tcPr>
          <w:p w14:paraId="32A23F3B" w14:textId="77777777" w:rsidR="008940AC" w:rsidDel="00463EB4" w:rsidRDefault="008940AC" w:rsidP="006E4E5A">
            <w:pPr>
              <w:spacing w:beforeLines="60" w:before="144" w:line="312" w:lineRule="auto"/>
              <w:contextualSpacing/>
              <w:jc w:val="center"/>
              <w:rPr>
                <w:del w:id="1510" w:author="Alex Graber" w:date="2020-08-29T08:57:00Z"/>
              </w:rPr>
            </w:pPr>
            <w:del w:id="1511" w:author="Alex Graber" w:date="2020-08-29T08:57:00Z">
              <w:r w:rsidDel="00463EB4">
                <w:delText>0</w:delText>
              </w:r>
            </w:del>
          </w:p>
        </w:tc>
        <w:tc>
          <w:tcPr>
            <w:tcW w:w="1410" w:type="dxa"/>
            <w:vAlign w:val="center"/>
          </w:tcPr>
          <w:p w14:paraId="15608EBB" w14:textId="77777777" w:rsidR="008940AC" w:rsidDel="00463EB4" w:rsidRDefault="008940AC" w:rsidP="006E4E5A">
            <w:pPr>
              <w:spacing w:beforeLines="60" w:before="144" w:line="312" w:lineRule="auto"/>
              <w:contextualSpacing/>
              <w:jc w:val="center"/>
              <w:rPr>
                <w:del w:id="1512" w:author="Alex Graber" w:date="2020-08-29T08:57:00Z"/>
              </w:rPr>
            </w:pPr>
            <w:del w:id="1513" w:author="Alex Graber" w:date="2020-08-29T08:57:00Z">
              <w:r w:rsidDel="00463EB4">
                <w:delText>2.0</w:delText>
              </w:r>
            </w:del>
          </w:p>
        </w:tc>
        <w:tc>
          <w:tcPr>
            <w:tcW w:w="1598" w:type="dxa"/>
            <w:vAlign w:val="center"/>
          </w:tcPr>
          <w:p w14:paraId="34505CAC" w14:textId="77777777" w:rsidR="008940AC" w:rsidDel="00463EB4" w:rsidRDefault="008940AC" w:rsidP="006E4E5A">
            <w:pPr>
              <w:spacing w:beforeLines="60" w:before="144" w:line="312" w:lineRule="auto"/>
              <w:contextualSpacing/>
              <w:jc w:val="center"/>
              <w:rPr>
                <w:del w:id="1514" w:author="Alex Graber" w:date="2020-08-29T08:57:00Z"/>
              </w:rPr>
            </w:pPr>
            <w:del w:id="1515" w:author="Alex Graber" w:date="2020-08-29T08:57:00Z">
              <w:r w:rsidDel="00463EB4">
                <w:delText>10</w:delText>
              </w:r>
            </w:del>
          </w:p>
        </w:tc>
        <w:tc>
          <w:tcPr>
            <w:tcW w:w="1623" w:type="dxa"/>
            <w:vAlign w:val="center"/>
          </w:tcPr>
          <w:p w14:paraId="0A0009EE" w14:textId="77777777" w:rsidR="008940AC" w:rsidDel="00463EB4" w:rsidRDefault="008940AC" w:rsidP="006E4E5A">
            <w:pPr>
              <w:spacing w:beforeLines="60" w:before="144" w:line="312" w:lineRule="auto"/>
              <w:contextualSpacing/>
              <w:jc w:val="center"/>
              <w:rPr>
                <w:del w:id="1516" w:author="Alex Graber" w:date="2020-08-29T08:57:00Z"/>
              </w:rPr>
            </w:pPr>
            <w:del w:id="1517" w:author="Alex Graber" w:date="2020-08-29T08:57:00Z">
              <w:r w:rsidDel="00463EB4">
                <w:delText>131.0</w:delText>
              </w:r>
            </w:del>
          </w:p>
        </w:tc>
        <w:tc>
          <w:tcPr>
            <w:tcW w:w="1581" w:type="dxa"/>
          </w:tcPr>
          <w:p w14:paraId="3E89A1F7" w14:textId="77777777" w:rsidR="008940AC" w:rsidDel="00463EB4" w:rsidRDefault="008940AC" w:rsidP="006E4E5A">
            <w:pPr>
              <w:spacing w:beforeLines="60" w:before="144" w:line="312" w:lineRule="auto"/>
              <w:contextualSpacing/>
              <w:jc w:val="center"/>
              <w:rPr>
                <w:del w:id="1518" w:author="Alex Graber" w:date="2020-08-29T08:57:00Z"/>
              </w:rPr>
            </w:pPr>
            <w:del w:id="1519" w:author="Alex Graber" w:date="2020-08-29T08:57:00Z">
              <w:r w:rsidDel="00463EB4">
                <w:delText xml:space="preserve"> 76.3</w:delText>
              </w:r>
            </w:del>
          </w:p>
        </w:tc>
      </w:tr>
      <w:tr w:rsidR="008940AC" w:rsidDel="00463EB4" w14:paraId="6365B265" w14:textId="77777777" w:rsidTr="006E4E5A">
        <w:trPr>
          <w:del w:id="1520" w:author="Alex Graber" w:date="2020-08-29T08:57:00Z"/>
        </w:trPr>
        <w:tc>
          <w:tcPr>
            <w:tcW w:w="1795" w:type="dxa"/>
          </w:tcPr>
          <w:p w14:paraId="34AD4ABC" w14:textId="77777777" w:rsidR="008940AC" w:rsidDel="00463EB4" w:rsidRDefault="008940AC" w:rsidP="006E4E5A">
            <w:pPr>
              <w:spacing w:beforeLines="60" w:before="144" w:line="312" w:lineRule="auto"/>
              <w:contextualSpacing/>
              <w:rPr>
                <w:del w:id="1521" w:author="Alex Graber" w:date="2020-08-29T08:57:00Z"/>
              </w:rPr>
            </w:pPr>
            <w:del w:id="1522" w:author="Alex Graber" w:date="2020-08-29T08:57:00Z">
              <w:r w:rsidDel="00463EB4">
                <w:delText>Genetic</w:delText>
              </w:r>
            </w:del>
          </w:p>
        </w:tc>
        <w:tc>
          <w:tcPr>
            <w:tcW w:w="1343" w:type="dxa"/>
            <w:vAlign w:val="center"/>
          </w:tcPr>
          <w:p w14:paraId="7718D7A6" w14:textId="77777777" w:rsidR="008940AC" w:rsidDel="00463EB4" w:rsidRDefault="008940AC" w:rsidP="006E4E5A">
            <w:pPr>
              <w:spacing w:beforeLines="60" w:before="144" w:line="312" w:lineRule="auto"/>
              <w:contextualSpacing/>
              <w:jc w:val="center"/>
              <w:rPr>
                <w:del w:id="1523" w:author="Alex Graber" w:date="2020-08-29T08:57:00Z"/>
              </w:rPr>
            </w:pPr>
            <w:del w:id="1524" w:author="Alex Graber" w:date="2020-08-29T08:57:00Z">
              <w:r w:rsidDel="00463EB4">
                <w:delText>0</w:delText>
              </w:r>
            </w:del>
          </w:p>
        </w:tc>
        <w:tc>
          <w:tcPr>
            <w:tcW w:w="1410" w:type="dxa"/>
            <w:vAlign w:val="center"/>
          </w:tcPr>
          <w:p w14:paraId="0F15F4D7" w14:textId="77777777" w:rsidR="008940AC" w:rsidDel="00463EB4" w:rsidRDefault="008940AC" w:rsidP="006E4E5A">
            <w:pPr>
              <w:spacing w:beforeLines="60" w:before="144" w:line="312" w:lineRule="auto"/>
              <w:contextualSpacing/>
              <w:jc w:val="center"/>
              <w:rPr>
                <w:del w:id="1525" w:author="Alex Graber" w:date="2020-08-29T08:57:00Z"/>
              </w:rPr>
            </w:pPr>
            <w:del w:id="1526" w:author="Alex Graber" w:date="2020-08-29T08:57:00Z">
              <w:r w:rsidDel="00463EB4">
                <w:delText>1.3</w:delText>
              </w:r>
            </w:del>
          </w:p>
        </w:tc>
        <w:tc>
          <w:tcPr>
            <w:tcW w:w="1598" w:type="dxa"/>
            <w:vAlign w:val="center"/>
          </w:tcPr>
          <w:p w14:paraId="585EA78F" w14:textId="77777777" w:rsidR="008940AC" w:rsidDel="00463EB4" w:rsidRDefault="008940AC" w:rsidP="006E4E5A">
            <w:pPr>
              <w:spacing w:beforeLines="60" w:before="144" w:line="312" w:lineRule="auto"/>
              <w:contextualSpacing/>
              <w:jc w:val="center"/>
              <w:rPr>
                <w:del w:id="1527" w:author="Alex Graber" w:date="2020-08-29T08:57:00Z"/>
              </w:rPr>
            </w:pPr>
            <w:del w:id="1528" w:author="Alex Graber" w:date="2020-08-29T08:57:00Z">
              <w:r w:rsidDel="00463EB4">
                <w:delText>25</w:delText>
              </w:r>
            </w:del>
          </w:p>
        </w:tc>
        <w:tc>
          <w:tcPr>
            <w:tcW w:w="1623" w:type="dxa"/>
            <w:vAlign w:val="center"/>
          </w:tcPr>
          <w:p w14:paraId="424EEF6B" w14:textId="77777777" w:rsidR="008940AC" w:rsidDel="00463EB4" w:rsidRDefault="008940AC" w:rsidP="006E4E5A">
            <w:pPr>
              <w:spacing w:beforeLines="60" w:before="144" w:line="312" w:lineRule="auto"/>
              <w:contextualSpacing/>
              <w:jc w:val="center"/>
              <w:rPr>
                <w:del w:id="1529" w:author="Alex Graber" w:date="2020-08-29T08:57:00Z"/>
              </w:rPr>
            </w:pPr>
            <w:del w:id="1530" w:author="Alex Graber" w:date="2020-08-29T08:57:00Z">
              <w:r w:rsidDel="00463EB4">
                <w:delText>131.0</w:delText>
              </w:r>
            </w:del>
          </w:p>
        </w:tc>
        <w:tc>
          <w:tcPr>
            <w:tcW w:w="1581" w:type="dxa"/>
          </w:tcPr>
          <w:p w14:paraId="6943A6DF" w14:textId="77777777" w:rsidR="008940AC" w:rsidDel="00463EB4" w:rsidRDefault="008940AC" w:rsidP="006E4E5A">
            <w:pPr>
              <w:spacing w:beforeLines="60" w:before="144" w:line="312" w:lineRule="auto"/>
              <w:contextualSpacing/>
              <w:jc w:val="center"/>
              <w:rPr>
                <w:del w:id="1531" w:author="Alex Graber" w:date="2020-08-29T08:57:00Z"/>
              </w:rPr>
            </w:pPr>
            <w:del w:id="1532" w:author="Alex Graber" w:date="2020-08-29T08:57:00Z">
              <w:r w:rsidDel="00463EB4">
                <w:delText xml:space="preserve"> 76.3</w:delText>
              </w:r>
            </w:del>
          </w:p>
        </w:tc>
      </w:tr>
      <w:tr w:rsidR="008940AC" w:rsidDel="00463EB4" w14:paraId="215DDFEB" w14:textId="77777777" w:rsidTr="006E4E5A">
        <w:trPr>
          <w:del w:id="1533" w:author="Alex Graber" w:date="2020-08-29T08:57:00Z"/>
        </w:trPr>
        <w:tc>
          <w:tcPr>
            <w:tcW w:w="1795" w:type="dxa"/>
          </w:tcPr>
          <w:p w14:paraId="4F79B06C" w14:textId="77777777" w:rsidR="008940AC" w:rsidDel="00463EB4" w:rsidRDefault="008940AC" w:rsidP="006E4E5A">
            <w:pPr>
              <w:spacing w:beforeLines="60" w:before="144" w:line="312" w:lineRule="auto"/>
              <w:contextualSpacing/>
              <w:rPr>
                <w:del w:id="1534" w:author="Alex Graber" w:date="2020-08-29T08:57:00Z"/>
              </w:rPr>
            </w:pPr>
            <w:del w:id="1535" w:author="Alex Graber" w:date="2020-08-29T08:57:00Z">
              <w:r w:rsidDel="00463EB4">
                <w:delText>Parallel Genetic</w:delText>
              </w:r>
            </w:del>
          </w:p>
        </w:tc>
        <w:tc>
          <w:tcPr>
            <w:tcW w:w="1343" w:type="dxa"/>
            <w:vAlign w:val="center"/>
          </w:tcPr>
          <w:p w14:paraId="0A71F003" w14:textId="77777777" w:rsidR="008940AC" w:rsidDel="00463EB4" w:rsidRDefault="008940AC" w:rsidP="006E4E5A">
            <w:pPr>
              <w:spacing w:beforeLines="60" w:before="144" w:line="312" w:lineRule="auto"/>
              <w:contextualSpacing/>
              <w:jc w:val="center"/>
              <w:rPr>
                <w:del w:id="1536" w:author="Alex Graber" w:date="2020-08-29T08:57:00Z"/>
              </w:rPr>
            </w:pPr>
            <w:del w:id="1537" w:author="Alex Graber" w:date="2020-08-29T08:57:00Z">
              <w:r w:rsidDel="00463EB4">
                <w:delText>0</w:delText>
              </w:r>
            </w:del>
          </w:p>
        </w:tc>
        <w:tc>
          <w:tcPr>
            <w:tcW w:w="1410" w:type="dxa"/>
            <w:vAlign w:val="center"/>
          </w:tcPr>
          <w:p w14:paraId="50114F39" w14:textId="77777777" w:rsidR="008940AC" w:rsidDel="00463EB4" w:rsidRDefault="008940AC" w:rsidP="006E4E5A">
            <w:pPr>
              <w:spacing w:beforeLines="60" w:before="144" w:line="312" w:lineRule="auto"/>
              <w:contextualSpacing/>
              <w:jc w:val="center"/>
              <w:rPr>
                <w:del w:id="1538" w:author="Alex Graber" w:date="2020-08-29T08:57:00Z"/>
              </w:rPr>
            </w:pPr>
            <w:del w:id="1539" w:author="Alex Graber" w:date="2020-08-29T08:57:00Z">
              <w:r w:rsidDel="00463EB4">
                <w:delText>7.3</w:delText>
              </w:r>
            </w:del>
          </w:p>
        </w:tc>
        <w:tc>
          <w:tcPr>
            <w:tcW w:w="1598" w:type="dxa"/>
            <w:vAlign w:val="center"/>
          </w:tcPr>
          <w:p w14:paraId="43191706" w14:textId="77777777" w:rsidR="008940AC" w:rsidDel="00463EB4" w:rsidRDefault="008940AC" w:rsidP="006E4E5A">
            <w:pPr>
              <w:spacing w:beforeLines="60" w:before="144" w:line="312" w:lineRule="auto"/>
              <w:contextualSpacing/>
              <w:jc w:val="center"/>
              <w:rPr>
                <w:del w:id="1540" w:author="Alex Graber" w:date="2020-08-29T08:57:00Z"/>
              </w:rPr>
            </w:pPr>
            <w:del w:id="1541" w:author="Alex Graber" w:date="2020-08-29T08:57:00Z">
              <w:r w:rsidDel="00463EB4">
                <w:delText>28</w:delText>
              </w:r>
            </w:del>
          </w:p>
        </w:tc>
        <w:tc>
          <w:tcPr>
            <w:tcW w:w="1623" w:type="dxa"/>
            <w:vAlign w:val="center"/>
          </w:tcPr>
          <w:p w14:paraId="34950870" w14:textId="77777777" w:rsidR="008940AC" w:rsidDel="00463EB4" w:rsidRDefault="008940AC" w:rsidP="006E4E5A">
            <w:pPr>
              <w:spacing w:beforeLines="60" w:before="144" w:line="312" w:lineRule="auto"/>
              <w:contextualSpacing/>
              <w:jc w:val="center"/>
              <w:rPr>
                <w:del w:id="1542" w:author="Alex Graber" w:date="2020-08-29T08:57:00Z"/>
              </w:rPr>
            </w:pPr>
            <w:del w:id="1543" w:author="Alex Graber" w:date="2020-08-29T08:57:00Z">
              <w:r w:rsidDel="00463EB4">
                <w:delText>131.0</w:delText>
              </w:r>
            </w:del>
          </w:p>
        </w:tc>
        <w:tc>
          <w:tcPr>
            <w:tcW w:w="1581" w:type="dxa"/>
          </w:tcPr>
          <w:p w14:paraId="5471808F" w14:textId="77777777" w:rsidR="008940AC" w:rsidDel="00463EB4" w:rsidRDefault="008940AC" w:rsidP="006E4E5A">
            <w:pPr>
              <w:spacing w:beforeLines="60" w:before="144" w:line="312" w:lineRule="auto"/>
              <w:contextualSpacing/>
              <w:jc w:val="center"/>
              <w:rPr>
                <w:del w:id="1544" w:author="Alex Graber" w:date="2020-08-29T08:57:00Z"/>
              </w:rPr>
            </w:pPr>
            <w:del w:id="1545" w:author="Alex Graber" w:date="2020-08-29T08:57:00Z">
              <w:r w:rsidDel="00463EB4">
                <w:delText xml:space="preserve"> 76.3</w:delText>
              </w:r>
            </w:del>
          </w:p>
        </w:tc>
      </w:tr>
    </w:tbl>
    <w:p w14:paraId="2963F86A" w14:textId="77777777" w:rsidR="008940AC" w:rsidRDefault="008940AC" w:rsidP="008940AC">
      <w:pPr>
        <w:spacing w:beforeLines="60" w:before="144" w:line="312" w:lineRule="auto"/>
        <w:contextualSpacing/>
      </w:pPr>
    </w:p>
    <w:p w14:paraId="7B3DBD44" w14:textId="77777777" w:rsidR="008940AC" w:rsidRDefault="008940AC" w:rsidP="008940AC">
      <w:pPr>
        <w:spacing w:beforeLines="60" w:before="144" w:line="312" w:lineRule="auto"/>
        <w:contextualSpacing/>
        <w:rPr>
          <w:ins w:id="1546" w:author="Alex Graber" w:date="2020-08-29T09:10:00Z"/>
        </w:rPr>
      </w:pPr>
    </w:p>
    <w:p w14:paraId="22E66EEE" w14:textId="365442DB" w:rsidR="00C358D4" w:rsidRDefault="00C358D4" w:rsidP="00C358D4">
      <w:pPr>
        <w:spacing w:beforeLines="60" w:before="144" w:line="312" w:lineRule="auto"/>
        <w:ind w:firstLine="720"/>
        <w:contextualSpacing/>
        <w:rPr>
          <w:ins w:id="1547" w:author="Alex Graber" w:date="2020-08-29T09:38:00Z"/>
        </w:rPr>
      </w:pPr>
      <w:ins w:id="1548" w:author="Alex Graber" w:date="2020-08-29T09:34:00Z">
        <w:r>
          <w:t>As with the toy problem</w:t>
        </w:r>
      </w:ins>
      <w:ins w:id="1549" w:author="Alex Graber" w:date="2020-08-29T09:11:00Z">
        <w:r w:rsidR="008940AC">
          <w:t xml:space="preserve">, we observe that our modifications to the Fedorov algorithm work </w:t>
        </w:r>
      </w:ins>
      <w:ins w:id="1550" w:author="Alex Graber" w:date="2020-08-29T09:18:00Z">
        <w:r w:rsidR="008940AC">
          <w:t xml:space="preserve">in practice </w:t>
        </w:r>
      </w:ins>
      <w:ins w:id="1551" w:author="Alex Graber" w:date="2020-08-29T09:11:00Z">
        <w:r w:rsidR="008940AC">
          <w:t xml:space="preserve">– in all cases, the final </w:t>
        </w:r>
      </w:ins>
      <w:ins w:id="1552" w:author="Alex Graber" w:date="2020-08-29T09:20:00Z">
        <w:r w:rsidR="008940AC">
          <w:t>D-</w:t>
        </w:r>
      </w:ins>
      <w:ins w:id="1553" w:author="Alex Graber" w:date="2020-08-29T09:11:00Z">
        <w:r w:rsidR="008940AC">
          <w:t xml:space="preserve">optimality </w:t>
        </w:r>
      </w:ins>
      <w:ins w:id="1554" w:author="Alex Graber" w:date="2020-08-29T09:12:00Z">
        <w:r w:rsidR="008940AC">
          <w:t>demonstrates improvement</w:t>
        </w:r>
      </w:ins>
      <w:ins w:id="1555" w:author="Alex Graber" w:date="2020-08-29T09:14:00Z">
        <w:r w:rsidR="008940AC">
          <w:t xml:space="preserve">.  </w:t>
        </w:r>
      </w:ins>
      <w:ins w:id="1556" w:author="Alex Graber" w:date="2020-08-29T09:34:00Z">
        <w:r>
          <w:t xml:space="preserve">However, unlike </w:t>
        </w:r>
      </w:ins>
      <w:ins w:id="1557" w:author="Alex Graber" w:date="2020-08-29T10:31:00Z">
        <w:r w:rsidR="00312B9B">
          <w:t>with</w:t>
        </w:r>
      </w:ins>
      <w:ins w:id="1558" w:author="Alex Graber" w:date="2020-08-29T09:34:00Z">
        <w:r>
          <w:t xml:space="preserve"> the toy problem, </w:t>
        </w:r>
      </w:ins>
      <w:ins w:id="1559" w:author="Alex Graber" w:date="2020-08-29T09:15:00Z">
        <w:r w:rsidR="008940AC">
          <w:t xml:space="preserve">the modified Fedorov algorithm </w:t>
        </w:r>
      </w:ins>
      <w:ins w:id="1560" w:author="Alex Graber" w:date="2020-08-29T09:35:00Z">
        <w:r>
          <w:t xml:space="preserve">outperforms the genetic algorithm, </w:t>
        </w:r>
      </w:ins>
      <w:ins w:id="1561" w:author="Alex Graber" w:date="2020-08-29T09:37:00Z">
        <w:r>
          <w:t>buildin</w:t>
        </w:r>
      </w:ins>
      <w:ins w:id="1562" w:author="Alex Graber" w:date="2020-08-29T09:38:00Z">
        <w:r>
          <w:t>g</w:t>
        </w:r>
      </w:ins>
      <w:ins w:id="1563" w:author="Alex Graber" w:date="2020-08-29T09:35:00Z">
        <w:r>
          <w:t xml:space="preserve"> more optimal final de</w:t>
        </w:r>
      </w:ins>
      <w:ins w:id="1564" w:author="Alex Graber" w:date="2020-08-29T09:37:00Z">
        <w:r>
          <w:t>signs</w:t>
        </w:r>
      </w:ins>
      <w:ins w:id="1565" w:author="Alex Graber" w:date="2020-08-29T09:38:00Z">
        <w:r>
          <w:t>, more consistently.</w:t>
        </w:r>
      </w:ins>
    </w:p>
    <w:p w14:paraId="3DD59594" w14:textId="03FF8AAE" w:rsidR="008940AC" w:rsidRDefault="00C358D4" w:rsidP="008940AC">
      <w:pPr>
        <w:spacing w:beforeLines="60" w:before="144" w:line="312" w:lineRule="auto"/>
        <w:ind w:firstLine="720"/>
        <w:contextualSpacing/>
        <w:rPr>
          <w:ins w:id="1566" w:author="Alex Graber" w:date="2020-08-29T09:22:00Z"/>
        </w:rPr>
      </w:pPr>
      <w:ins w:id="1567" w:author="Alex Graber" w:date="2020-08-29T09:38:00Z">
        <w:r>
          <w:t xml:space="preserve">As before, </w:t>
        </w:r>
      </w:ins>
      <w:ins w:id="1568" w:author="Alex Graber" w:date="2020-08-29T09:16:00Z">
        <w:r w:rsidR="008940AC">
          <w:t xml:space="preserve">we </w:t>
        </w:r>
      </w:ins>
      <w:ins w:id="1569" w:author="Alex Graber" w:date="2020-08-29T09:38:00Z">
        <w:r>
          <w:t xml:space="preserve">again </w:t>
        </w:r>
      </w:ins>
      <w:ins w:id="1570" w:author="Alex Graber" w:date="2020-08-29T09:16:00Z">
        <w:r w:rsidR="008940AC">
          <w:t xml:space="preserve">see that </w:t>
        </w:r>
      </w:ins>
      <w:ins w:id="1571" w:author="Alex Graber" w:date="2020-08-29T09:18:00Z">
        <w:r w:rsidR="008940AC">
          <w:t xml:space="preserve">penalization did in fact take place, as demonstrated by the lower initial </w:t>
        </w:r>
      </w:ins>
      <w:ins w:id="1572" w:author="Alex Graber" w:date="2020-08-29T09:20:00Z">
        <w:r w:rsidR="008940AC">
          <w:t>D-</w:t>
        </w:r>
      </w:ins>
      <w:ins w:id="1573" w:author="Alex Graber" w:date="2020-08-29T09:18:00Z">
        <w:r w:rsidR="008940AC">
          <w:t xml:space="preserve">optimality where lambda=1.  </w:t>
        </w:r>
      </w:ins>
      <w:ins w:id="1574" w:author="Alex Graber" w:date="2020-08-29T09:39:00Z">
        <w:r>
          <w:t xml:space="preserve">In this larger problem, we added interaction constraints in addition to the distribution constraints, and we see that they </w:t>
        </w:r>
      </w:ins>
      <w:ins w:id="1575" w:author="Alex Graber" w:date="2020-08-29T09:40:00Z">
        <w:r>
          <w:t xml:space="preserve">strongly </w:t>
        </w:r>
      </w:ins>
      <w:ins w:id="1576" w:author="Alex Graber" w:date="2020-08-29T09:39:00Z">
        <w:r>
          <w:t xml:space="preserve">effect the initial </w:t>
        </w:r>
      </w:ins>
      <w:ins w:id="1577" w:author="Alex Graber" w:date="2020-08-29T09:40:00Z">
        <w:r w:rsidR="00622FBF">
          <w:t>D-optimality</w:t>
        </w:r>
        <w:r>
          <w:t xml:space="preserve">. </w:t>
        </w:r>
        <w:r w:rsidR="00622FBF">
          <w:t xml:space="preserve"> The negative initial </w:t>
        </w:r>
        <w:r w:rsidR="00622FBF">
          <w:t>D-optimality</w:t>
        </w:r>
        <w:r w:rsidR="00622FBF">
          <w:t xml:space="preserve"> does not pose a problem for either algorithm, as they simply look for improvements in the positive </w:t>
        </w:r>
      </w:ins>
      <w:ins w:id="1578" w:author="Alex Graber" w:date="2020-08-29T09:41:00Z">
        <w:r w:rsidR="00622FBF">
          <w:t>direction.</w:t>
        </w:r>
      </w:ins>
    </w:p>
    <w:p w14:paraId="45D82AA1" w14:textId="6542C19A" w:rsidR="008940AC" w:rsidDel="00312B9B" w:rsidRDefault="008940AC" w:rsidP="008940AC">
      <w:pPr>
        <w:spacing w:beforeLines="60" w:before="144" w:line="312" w:lineRule="auto"/>
        <w:ind w:firstLine="720"/>
        <w:contextualSpacing/>
        <w:rPr>
          <w:del w:id="1579" w:author="Alex Graber" w:date="2020-08-29T10:32:00Z"/>
        </w:rPr>
        <w:pPrChange w:id="1580" w:author="Alex Graber" w:date="2020-08-29T09:16:00Z">
          <w:pPr>
            <w:spacing w:beforeLines="60" w:before="144" w:line="312" w:lineRule="auto"/>
            <w:contextualSpacing/>
          </w:pPr>
        </w:pPrChange>
      </w:pPr>
    </w:p>
    <w:p w14:paraId="5D3ED836" w14:textId="77777777" w:rsidR="00C358D4" w:rsidRDefault="00C358D4" w:rsidP="008940AC">
      <w:pPr>
        <w:rPr>
          <w:ins w:id="1581" w:author="Alex Graber" w:date="2020-08-29T09:33:00Z"/>
          <w:b/>
        </w:rPr>
      </w:pPr>
    </w:p>
    <w:p w14:paraId="10E8307E" w14:textId="63A37AD9" w:rsidR="008940AC" w:rsidRPr="00C358D4" w:rsidRDefault="00C358D4" w:rsidP="008940AC">
      <w:pPr>
        <w:rPr>
          <w:b/>
        </w:rPr>
      </w:pPr>
      <w:ins w:id="1582" w:author="Alex Graber" w:date="2020-08-29T09:33:00Z">
        <w:r w:rsidRPr="00C358D4">
          <w:rPr>
            <w:b/>
            <w:rPrChange w:id="1583" w:author="Alex Graber" w:date="2020-08-29T09:33:00Z">
              <w:rPr>
                <w:bCs/>
              </w:rPr>
            </w:rPrChange>
          </w:rPr>
          <w:t>Future Work</w:t>
        </w:r>
      </w:ins>
      <w:del w:id="1584" w:author="Alex Graber" w:date="2020-08-29T09:34:00Z">
        <w:r w:rsidR="008940AC" w:rsidRPr="00C358D4" w:rsidDel="00C358D4">
          <w:rPr>
            <w:b/>
          </w:rPr>
          <w:br w:type="page"/>
        </w:r>
      </w:del>
    </w:p>
    <w:p w14:paraId="4CF1702A" w14:textId="786C24CD" w:rsidR="00621AD0" w:rsidRDefault="00312B9B" w:rsidP="003E186D">
      <w:pPr>
        <w:spacing w:beforeLines="60" w:before="144" w:line="312" w:lineRule="auto"/>
        <w:contextualSpacing/>
        <w:rPr>
          <w:ins w:id="1585" w:author="Alex Graber" w:date="2020-08-29T10:36:00Z"/>
        </w:rPr>
      </w:pPr>
      <w:ins w:id="1586" w:author="Alex Graber" w:date="2020-08-29T10:32:00Z">
        <w:r>
          <w:rPr>
            <w:b/>
            <w:bCs/>
          </w:rPr>
          <w:tab/>
        </w:r>
      </w:ins>
      <w:ins w:id="1587" w:author="Alex Graber" w:date="2020-08-29T10:33:00Z">
        <w:r>
          <w:t xml:space="preserve">The primary focus of future work lies in runtime optimization.  A single iteration of the larger problem with the modified Fedorov algorithm </w:t>
        </w:r>
      </w:ins>
      <w:ins w:id="1588" w:author="Alex Graber" w:date="2020-08-29T10:34:00Z">
        <w:r>
          <w:t xml:space="preserve">took around half an hour, for a total </w:t>
        </w:r>
        <w:r>
          <w:lastRenderedPageBreak/>
          <w:t xml:space="preserve">runtime of approximately 10 hours on average.  As problems get larger, this runtime would </w:t>
        </w:r>
      </w:ins>
      <w:ins w:id="1589" w:author="Alex Graber" w:date="2020-08-29T10:35:00Z">
        <w:r>
          <w:t>grow exponentially.  Both the modified Fedorov algorithm and the genetic algorithm are easily parallelizable</w:t>
        </w:r>
      </w:ins>
      <w:ins w:id="1590" w:author="Alex Graber" w:date="2020-08-29T10:36:00Z">
        <w:r>
          <w:t>, and parallelizing would take advantage of the multithreaded and multicore processors in modern computers.</w:t>
        </w:r>
      </w:ins>
      <w:ins w:id="1591" w:author="Alex Graber" w:date="2020-08-29T10:40:00Z">
        <w:r>
          <w:t xml:space="preserve"> </w:t>
        </w:r>
      </w:ins>
    </w:p>
    <w:p w14:paraId="0333AFF2" w14:textId="2ED223EE" w:rsidR="00312B9B" w:rsidRDefault="00312B9B" w:rsidP="003E186D">
      <w:pPr>
        <w:spacing w:beforeLines="60" w:before="144" w:line="312" w:lineRule="auto"/>
        <w:contextualSpacing/>
        <w:rPr>
          <w:ins w:id="1592" w:author="Alex Graber" w:date="2020-08-29T10:46:00Z"/>
        </w:rPr>
      </w:pPr>
      <w:ins w:id="1593" w:author="Alex Graber" w:date="2020-08-29T10:36:00Z">
        <w:r>
          <w:tab/>
        </w:r>
      </w:ins>
      <w:ins w:id="1594" w:author="Alex Graber" w:date="2020-08-29T10:37:00Z">
        <w:r>
          <w:t>T</w:t>
        </w:r>
      </w:ins>
      <w:ins w:id="1595" w:author="Alex Graber" w:date="2020-08-29T10:36:00Z">
        <w:r>
          <w:t xml:space="preserve">he genetic algorithm </w:t>
        </w:r>
      </w:ins>
      <w:ins w:id="1596" w:author="Alex Graber" w:date="2020-08-29T10:40:00Z">
        <w:r>
          <w:t>h</w:t>
        </w:r>
      </w:ins>
      <w:ins w:id="1597" w:author="Alex Graber" w:date="2020-08-29T10:37:00Z">
        <w:r>
          <w:t xml:space="preserve">as a number of hyperparameters (population size, mutation rate, generation limit, convergence criteria) that necessitate further testing and hyperparameter optimization </w:t>
        </w:r>
      </w:ins>
      <w:ins w:id="1598" w:author="Alex Graber" w:date="2020-08-29T10:38:00Z">
        <w:r>
          <w:t xml:space="preserve">in order to compete with the modified Fedorov algorithm </w:t>
        </w:r>
      </w:ins>
      <w:ins w:id="1599" w:author="Alex Graber" w:date="2020-08-29T10:39:00Z">
        <w:r>
          <w:t>for consistent improvement in final D-optimality.</w:t>
        </w:r>
      </w:ins>
    </w:p>
    <w:p w14:paraId="4EB936F4" w14:textId="23916FDA" w:rsidR="00621AD0" w:rsidRPr="00312B9B" w:rsidRDefault="00621AD0" w:rsidP="003E186D">
      <w:pPr>
        <w:spacing w:beforeLines="60" w:before="144" w:line="312" w:lineRule="auto"/>
        <w:contextualSpacing/>
        <w:rPr>
          <w:ins w:id="1600" w:author="Alex Graber" w:date="2020-08-29T10:32:00Z"/>
          <w:i/>
          <w:iCs/>
        </w:rPr>
      </w:pPr>
      <w:ins w:id="1601" w:author="Alex Graber" w:date="2020-08-29T10:46:00Z">
        <w:r>
          <w:tab/>
          <w:t>Finally, it is likely that tweaks to the linear algebra used in the update functions could improve runtimes</w:t>
        </w:r>
      </w:ins>
      <w:ins w:id="1602" w:author="Alex Graber" w:date="2020-08-29T10:49:00Z">
        <w:r w:rsidR="002A1C10">
          <w:t>.  A</w:t>
        </w:r>
      </w:ins>
      <w:ins w:id="1603" w:author="Alex Graber" w:date="2020-08-29T10:46:00Z">
        <w:r>
          <w:t xml:space="preserve">ltering the BLAS/LAPACK implementations </w:t>
        </w:r>
      </w:ins>
      <w:ins w:id="1604" w:author="Alex Graber" w:date="2020-08-29T10:47:00Z">
        <w:r>
          <w:t xml:space="preserve">used to calculate the functions could further improve the </w:t>
        </w:r>
        <w:r>
          <w:t>computational</w:t>
        </w:r>
        <w:r>
          <w:t xml:space="preserve"> efficiency.</w:t>
        </w:r>
      </w:ins>
    </w:p>
    <w:p w14:paraId="34CBF9E6" w14:textId="77777777" w:rsidR="00312B9B" w:rsidRDefault="00312B9B" w:rsidP="003E186D">
      <w:pPr>
        <w:spacing w:beforeLines="60" w:before="144" w:line="312" w:lineRule="auto"/>
        <w:contextualSpacing/>
        <w:rPr>
          <w:b/>
          <w:bCs/>
        </w:rPr>
      </w:pPr>
    </w:p>
    <w:p w14:paraId="6375DA10" w14:textId="2CCE9525" w:rsidR="003E186D" w:rsidRPr="003E186D" w:rsidRDefault="003E186D" w:rsidP="003E186D">
      <w:pPr>
        <w:spacing w:beforeLines="60" w:before="144" w:line="312" w:lineRule="auto"/>
        <w:contextualSpacing/>
        <w:rPr>
          <w:b/>
          <w:bCs/>
        </w:rPr>
      </w:pPr>
      <w:r>
        <w:rPr>
          <w:b/>
          <w:bCs/>
        </w:rPr>
        <w:t>Conclusion</w:t>
      </w:r>
    </w:p>
    <w:p w14:paraId="15CD3D27" w14:textId="1DEBAABD" w:rsidR="003E186D" w:rsidRPr="003E186D" w:rsidRDefault="003E186D" w:rsidP="003E186D">
      <w:pPr>
        <w:spacing w:beforeLines="60" w:before="144" w:line="312" w:lineRule="auto"/>
        <w:ind w:firstLine="720"/>
        <w:contextualSpacing/>
      </w:pPr>
      <w:r>
        <w:rPr>
          <w:rFonts w:ascii="Calibri" w:hAnsi="Calibri" w:cs="Calibri"/>
          <w:color w:val="000000"/>
          <w:shd w:val="clear" w:color="auto" w:fill="FFFFFF"/>
        </w:rPr>
        <w:t xml:space="preserve">The Fedorov algorithm </w:t>
      </w:r>
      <w:ins w:id="1605" w:author="Alex Graber" w:date="2020-08-29T10:40:00Z">
        <w:r w:rsidR="00312B9B">
          <w:rPr>
            <w:rFonts w:ascii="Calibri" w:hAnsi="Calibri" w:cs="Calibri"/>
            <w:color w:val="000000"/>
            <w:shd w:val="clear" w:color="auto" w:fill="FFFFFF"/>
          </w:rPr>
          <w:t xml:space="preserve">seeks </w:t>
        </w:r>
      </w:ins>
      <w:r>
        <w:rPr>
          <w:rFonts w:ascii="Calibri" w:hAnsi="Calibri" w:cs="Calibri"/>
          <w:color w:val="000000"/>
          <w:shd w:val="clear" w:color="auto" w:fill="FFFFFF"/>
        </w:rPr>
        <w:t xml:space="preserve">to optimize the </w:t>
      </w:r>
      <w:del w:id="1606" w:author="Alex Graber" w:date="2020-08-29T09:20:00Z">
        <w:r w:rsidRPr="003E186D" w:rsidDel="008940AC">
          <w:rPr>
            <w:rFonts w:ascii="Calibri" w:hAnsi="Calibri" w:cs="Calibri"/>
            <w:i/>
            <w:iCs/>
            <w:color w:val="000000"/>
            <w:shd w:val="clear" w:color="auto" w:fill="FFFFFF"/>
          </w:rPr>
          <w:delText>D-</w:delText>
        </w:r>
      </w:del>
      <w:ins w:id="1607" w:author="Alex Graber" w:date="2020-08-29T09:20:00Z">
        <w:r w:rsidR="008940AC">
          <w:rPr>
            <w:rFonts w:ascii="Calibri" w:hAnsi="Calibri" w:cs="Calibri"/>
            <w:i/>
            <w:iCs/>
            <w:color w:val="000000"/>
            <w:shd w:val="clear" w:color="auto" w:fill="FFFFFF"/>
          </w:rPr>
          <w:t>D-</w:t>
        </w:r>
      </w:ins>
      <w:r w:rsidRPr="003E186D">
        <w:rPr>
          <w:rFonts w:ascii="Calibri" w:hAnsi="Calibri" w:cs="Calibri"/>
          <w:i/>
          <w:iCs/>
          <w:color w:val="000000"/>
          <w:shd w:val="clear" w:color="auto" w:fill="FFFFFF"/>
        </w:rPr>
        <w:t>efficiency</w:t>
      </w:r>
      <w:r>
        <w:rPr>
          <w:rFonts w:ascii="Calibri" w:hAnsi="Calibri" w:cs="Calibri"/>
          <w:color w:val="000000"/>
          <w:shd w:val="clear" w:color="auto" w:fill="FFFFFF"/>
        </w:rPr>
        <w:t xml:space="preserve"> of a set of candidates with respect to the set of all possible candidates. There has been no implementation of the Fedorov algorithm which solves the problem of </w:t>
      </w:r>
      <w:del w:id="1608" w:author="Alex Graber" w:date="2020-08-29T10:42:00Z">
        <w:r w:rsidDel="00621AD0">
          <w:rPr>
            <w:rFonts w:ascii="Calibri" w:hAnsi="Calibri" w:cs="Calibri"/>
            <w:color w:val="000000"/>
            <w:shd w:val="clear" w:color="auto" w:fill="FFFFFF"/>
          </w:rPr>
          <w:delText xml:space="preserve">constraints </w:delText>
        </w:r>
      </w:del>
      <w:ins w:id="1609" w:author="Alex Graber" w:date="2020-08-29T10:42:00Z">
        <w:r w:rsidR="00621AD0">
          <w:rPr>
            <w:rFonts w:ascii="Calibri" w:hAnsi="Calibri" w:cs="Calibri"/>
            <w:color w:val="000000"/>
            <w:shd w:val="clear" w:color="auto" w:fill="FFFFFF"/>
          </w:rPr>
          <w:t>constraining the design matrix</w:t>
        </w:r>
        <w:r w:rsidR="00621AD0">
          <w:rPr>
            <w:rFonts w:ascii="Calibri" w:hAnsi="Calibri" w:cs="Calibri"/>
            <w:color w:val="000000"/>
            <w:shd w:val="clear" w:color="auto" w:fill="FFFFFF"/>
          </w:rPr>
          <w:t xml:space="preserve"> </w:t>
        </w:r>
      </w:ins>
      <w:r>
        <w:rPr>
          <w:rFonts w:ascii="Calibri" w:hAnsi="Calibri" w:cs="Calibri"/>
          <w:color w:val="000000"/>
          <w:shd w:val="clear" w:color="auto" w:fill="FFFFFF"/>
        </w:rPr>
        <w:t xml:space="preserve">to this point. Here, we have outlined an analytical and a numerical method for dealing with constraints in the design of this algorithm. We have found that the proposed analytical method runs into runtime problems with larger candidate </w:t>
      </w:r>
      <w:proofErr w:type="gramStart"/>
      <w:r>
        <w:rPr>
          <w:rFonts w:ascii="Calibri" w:hAnsi="Calibri" w:cs="Calibri"/>
          <w:color w:val="000000"/>
          <w:shd w:val="clear" w:color="auto" w:fill="FFFFFF"/>
        </w:rPr>
        <w:t>sets, but</w:t>
      </w:r>
      <w:proofErr w:type="gramEnd"/>
      <w:r>
        <w:rPr>
          <w:rFonts w:ascii="Calibri" w:hAnsi="Calibri" w:cs="Calibri"/>
          <w:color w:val="000000"/>
          <w:shd w:val="clear" w:color="auto" w:fill="FFFFFF"/>
        </w:rPr>
        <w:t xml:space="preserve"> does indeed converge successfully for smaller problems. As well</w:t>
      </w:r>
      <w:r>
        <w:t>, th</w:t>
      </w:r>
      <w:del w:id="1610" w:author="Alex Graber" w:date="2020-08-29T10:44:00Z">
        <w:r w:rsidDel="00621AD0">
          <w:delText>e</w:delText>
        </w:r>
      </w:del>
      <w:ins w:id="1611" w:author="Alex Graber" w:date="2020-08-29T10:44:00Z">
        <w:r w:rsidR="00621AD0">
          <w:t>is implementation of a</w:t>
        </w:r>
      </w:ins>
      <w:r>
        <w:t xml:space="preserve"> genetic algorithm </w:t>
      </w:r>
      <w:ins w:id="1612" w:author="Alex Graber" w:date="2020-08-29T10:43:00Z">
        <w:r w:rsidR="00621AD0">
          <w:t xml:space="preserve">demonstrates improved runtimes on larger problems at the expense of </w:t>
        </w:r>
      </w:ins>
      <w:ins w:id="1613" w:author="Alex Graber" w:date="2020-08-29T10:44:00Z">
        <w:r w:rsidR="00621AD0">
          <w:t>guaranteeing maximal D-optimality</w:t>
        </w:r>
      </w:ins>
      <w:r>
        <w:rPr>
          <w:rFonts w:ascii="Calibri" w:hAnsi="Calibri" w:cs="Calibri"/>
          <w:color w:val="000000"/>
          <w:shd w:val="clear" w:color="auto" w:fill="FFFFFF"/>
        </w:rPr>
        <w:t xml:space="preserve">. </w:t>
      </w:r>
      <w:ins w:id="1614" w:author="Alex Graber" w:date="2020-08-29T10:44:00Z">
        <w:r w:rsidR="00621AD0">
          <w:rPr>
            <w:rFonts w:ascii="Calibri" w:hAnsi="Calibri" w:cs="Calibri"/>
            <w:color w:val="000000"/>
            <w:shd w:val="clear" w:color="auto" w:fill="FFFFFF"/>
          </w:rPr>
          <w:t xml:space="preserve"> </w:t>
        </w:r>
      </w:ins>
      <w:del w:id="1615" w:author="Alex Graber" w:date="2020-08-29T10:49:00Z">
        <w:r w:rsidDel="002A1C10">
          <w:rPr>
            <w:rFonts w:ascii="Calibri" w:hAnsi="Calibri" w:cs="Calibri"/>
            <w:color w:val="000000"/>
            <w:shd w:val="clear" w:color="auto" w:fill="FFFFFF"/>
          </w:rPr>
          <w:delText>In the future, t</w:delText>
        </w:r>
      </w:del>
      <w:ins w:id="1616" w:author="Alex Graber" w:date="2020-08-29T10:49:00Z">
        <w:r w:rsidR="002A1C10">
          <w:rPr>
            <w:rFonts w:ascii="Calibri" w:hAnsi="Calibri" w:cs="Calibri"/>
            <w:color w:val="000000"/>
            <w:shd w:val="clear" w:color="auto" w:fill="FFFFFF"/>
          </w:rPr>
          <w:t>T</w:t>
        </w:r>
      </w:ins>
      <w:r>
        <w:rPr>
          <w:rFonts w:ascii="Calibri" w:hAnsi="Calibri" w:cs="Calibri"/>
          <w:color w:val="000000"/>
          <w:shd w:val="clear" w:color="auto" w:fill="FFFFFF"/>
        </w:rPr>
        <w:t xml:space="preserve">here is room for </w:t>
      </w:r>
      <w:ins w:id="1617" w:author="Alex Graber" w:date="2020-08-29T10:49:00Z">
        <w:r w:rsidR="002A1C10">
          <w:rPr>
            <w:rFonts w:ascii="Calibri" w:hAnsi="Calibri" w:cs="Calibri"/>
            <w:color w:val="000000"/>
            <w:shd w:val="clear" w:color="auto" w:fill="FFFFFF"/>
          </w:rPr>
          <w:t xml:space="preserve">future </w:t>
        </w:r>
      </w:ins>
      <w:del w:id="1618" w:author="Alex Graber" w:date="2020-08-29T10:45:00Z">
        <w:r w:rsidDel="00621AD0">
          <w:rPr>
            <w:rFonts w:ascii="Calibri" w:hAnsi="Calibri" w:cs="Calibri"/>
            <w:color w:val="000000"/>
            <w:shd w:val="clear" w:color="auto" w:fill="FFFFFF"/>
          </w:rPr>
          <w:delText xml:space="preserve">work </w:delText>
        </w:r>
      </w:del>
      <w:ins w:id="1619" w:author="Alex Graber" w:date="2020-08-29T10:45:00Z">
        <w:r w:rsidR="00621AD0">
          <w:rPr>
            <w:rFonts w:ascii="Calibri" w:hAnsi="Calibri" w:cs="Calibri"/>
            <w:color w:val="000000"/>
            <w:shd w:val="clear" w:color="auto" w:fill="FFFFFF"/>
          </w:rPr>
          <w:t>improvement of the</w:t>
        </w:r>
      </w:ins>
      <w:del w:id="1620" w:author="Alex Graber" w:date="2020-08-29T10:45:00Z">
        <w:r w:rsidDel="00621AD0">
          <w:rPr>
            <w:rFonts w:ascii="Calibri" w:hAnsi="Calibri" w:cs="Calibri"/>
            <w:color w:val="000000"/>
            <w:shd w:val="clear" w:color="auto" w:fill="FFFFFF"/>
          </w:rPr>
          <w:delText>on</w:delText>
        </w:r>
      </w:del>
      <w:r>
        <w:rPr>
          <w:rFonts w:ascii="Calibri" w:hAnsi="Calibri" w:cs="Calibri"/>
          <w:color w:val="000000"/>
          <w:shd w:val="clear" w:color="auto" w:fill="FFFFFF"/>
        </w:rPr>
        <w:t xml:space="preserve"> computational efficiency of the algorithm</w:t>
      </w:r>
      <w:ins w:id="1621" w:author="Alex Graber" w:date="2020-08-29T10:45:00Z">
        <w:r w:rsidR="00621AD0">
          <w:rPr>
            <w:rFonts w:ascii="Calibri" w:hAnsi="Calibri" w:cs="Calibri"/>
            <w:color w:val="000000"/>
            <w:shd w:val="clear" w:color="auto" w:fill="FFFFFF"/>
          </w:rPr>
          <w:t xml:space="preserve"> through parallelization, linear algebra and BLAS/LAPACK optimization, and hyper</w:t>
        </w:r>
      </w:ins>
      <w:ins w:id="1622" w:author="Alex Graber" w:date="2020-08-29T10:46:00Z">
        <w:r w:rsidR="00621AD0">
          <w:rPr>
            <w:rFonts w:ascii="Calibri" w:hAnsi="Calibri" w:cs="Calibri"/>
            <w:color w:val="000000"/>
            <w:shd w:val="clear" w:color="auto" w:fill="FFFFFF"/>
          </w:rPr>
          <w:t>parameter tuning.</w:t>
        </w:r>
      </w:ins>
    </w:p>
    <w:p w14:paraId="37EA14C7" w14:textId="78018619" w:rsidR="002801F0" w:rsidRDefault="002801F0" w:rsidP="002526B9">
      <w:pPr>
        <w:spacing w:beforeLines="60" w:before="144" w:line="312" w:lineRule="auto"/>
        <w:contextualSpacing/>
        <w:rPr>
          <w:b/>
        </w:rPr>
      </w:pPr>
      <w:r>
        <w:rPr>
          <w:b/>
        </w:rPr>
        <w:br w:type="page"/>
      </w:r>
    </w:p>
    <w:sdt>
      <w:sdtPr>
        <w:rPr>
          <w:rFonts w:asciiTheme="minorHAnsi" w:eastAsiaTheme="minorHAnsi" w:hAnsiTheme="minorHAnsi" w:cstheme="minorBidi"/>
          <w:b w:val="0"/>
          <w:bCs w:val="0"/>
          <w:color w:val="auto"/>
          <w:sz w:val="24"/>
          <w:szCs w:val="24"/>
          <w:lang w:bidi="ar-SA"/>
        </w:rPr>
        <w:id w:val="-1130712200"/>
        <w:docPartObj>
          <w:docPartGallery w:val="Bibliographies"/>
          <w:docPartUnique/>
        </w:docPartObj>
      </w:sdtPr>
      <w:sdtContent>
        <w:p w14:paraId="2C8BE3D7" w14:textId="17DE8EBC" w:rsidR="00EA2ED0" w:rsidRDefault="00EA2ED0" w:rsidP="002526B9">
          <w:pPr>
            <w:pStyle w:val="Heading1"/>
            <w:spacing w:beforeLines="60" w:before="144" w:line="312" w:lineRule="auto"/>
            <w:contextualSpacing/>
          </w:pPr>
          <w:del w:id="1623" w:author="Alex Graber" w:date="2020-07-06T11:23:00Z">
            <w:r w:rsidDel="000F5FDD">
              <w:delText>Bibliography</w:delText>
            </w:r>
          </w:del>
          <w:ins w:id="1624" w:author="Alex Graber" w:date="2020-07-06T11:23:00Z">
            <w:r w:rsidR="000F5FDD">
              <w:t>Works Cited</w:t>
            </w:r>
          </w:ins>
        </w:p>
        <w:sdt>
          <w:sdtPr>
            <w:id w:val="-1119676794"/>
            <w:bibliography/>
          </w:sdtPr>
          <w:sdtContent>
            <w:p w14:paraId="22D7B37F" w14:textId="77777777" w:rsidR="00346842" w:rsidRDefault="00EA2ED0" w:rsidP="00346842">
              <w:pPr>
                <w:pStyle w:val="Bibliography"/>
                <w:ind w:left="720" w:hanging="720"/>
                <w:rPr>
                  <w:noProof/>
                </w:rPr>
              </w:pPr>
              <w:r>
                <w:fldChar w:fldCharType="begin"/>
              </w:r>
              <w:r>
                <w:instrText xml:space="preserve"> BIBLIOGRAPHY </w:instrText>
              </w:r>
              <w:r>
                <w:fldChar w:fldCharType="separate"/>
              </w:r>
              <w:r w:rsidR="00346842">
                <w:rPr>
                  <w:noProof/>
                </w:rPr>
                <w:t xml:space="preserve">Hauser, J., &amp; Rao, V. (2002, September). Conjoint Analysis, Related Modeling, and Applications. In </w:t>
              </w:r>
              <w:r w:rsidR="00346842">
                <w:rPr>
                  <w:i/>
                  <w:iCs/>
                  <w:noProof/>
                </w:rPr>
                <w:t>IN MARKET RESEARCH AND MODELING: PROGRESS AND PROSPECTS: A TRIBUTE.</w:t>
              </w:r>
              <w:r w:rsidR="00346842">
                <w:rPr>
                  <w:noProof/>
                </w:rPr>
                <w:t xml:space="preserve"> Kluwer Academic Publishers.</w:t>
              </w:r>
            </w:p>
            <w:p w14:paraId="480DDC17" w14:textId="77777777" w:rsidR="00346842" w:rsidRDefault="00346842" w:rsidP="00346842">
              <w:pPr>
                <w:pStyle w:val="Bibliography"/>
                <w:ind w:left="720" w:hanging="720"/>
                <w:rPr>
                  <w:noProof/>
                </w:rPr>
              </w:pPr>
              <w:r>
                <w:rPr>
                  <w:noProof/>
                </w:rPr>
                <w:t xml:space="preserve">Kuhfeld, W., Huber, J., &amp; Zwerina, K. (1996, September). </w:t>
              </w:r>
              <w:r>
                <w:rPr>
                  <w:i/>
                  <w:iCs/>
                  <w:noProof/>
                </w:rPr>
                <w:t>A General Method for Constructing Efficient Choice Designs.</w:t>
              </w:r>
              <w:r>
                <w:rPr>
                  <w:noProof/>
                </w:rPr>
                <w:t xml:space="preserve"> Retrieved October 2018, from https://faculty.fuqua.duke.edu/~jch8/bio/Papers/Zwerina%20Kuhfeld%20Huber.pdf</w:t>
              </w:r>
            </w:p>
            <w:p w14:paraId="56C126BC" w14:textId="77FF6C64" w:rsidR="00346842" w:rsidRDefault="00346842" w:rsidP="00346842">
              <w:pPr>
                <w:pStyle w:val="Bibliography"/>
                <w:ind w:left="720" w:hanging="720"/>
                <w:rPr>
                  <w:noProof/>
                </w:rPr>
              </w:pPr>
              <w:r>
                <w:rPr>
                  <w:noProof/>
                </w:rPr>
                <w:t xml:space="preserve">Labadi, L. A. (2015, February). Some Refinements on Fedorov’s Algorithms for Constructing </w:t>
              </w:r>
              <w:del w:id="1625" w:author="Alex Graber" w:date="2020-08-29T09:20:00Z">
                <w:r w:rsidDel="008940AC">
                  <w:rPr>
                    <w:noProof/>
                  </w:rPr>
                  <w:delText>D-</w:delText>
                </w:r>
              </w:del>
              <w:ins w:id="1626" w:author="Alex Graber" w:date="2020-08-29T09:20:00Z">
                <w:r w:rsidR="008940AC">
                  <w:rPr>
                    <w:noProof/>
                  </w:rPr>
                  <w:t>D-</w:t>
                </w:r>
              </w:ins>
              <w:r>
                <w:rPr>
                  <w:noProof/>
                </w:rPr>
                <w:t xml:space="preserve">optimal Designs. </w:t>
              </w:r>
              <w:r>
                <w:rPr>
                  <w:i/>
                  <w:iCs/>
                  <w:noProof/>
                </w:rPr>
                <w:t>Brazilian Journal of Probability and Statistics, 29</w:t>
              </w:r>
              <w:r>
                <w:rPr>
                  <w:noProof/>
                </w:rPr>
                <w:t>, 53-70.</w:t>
              </w:r>
            </w:p>
            <w:p w14:paraId="4AF7E5F8" w14:textId="1CEE432C" w:rsidR="00346842" w:rsidRDefault="00346842" w:rsidP="00346842">
              <w:pPr>
                <w:pStyle w:val="Bibliography"/>
                <w:ind w:left="720" w:hanging="720"/>
                <w:rPr>
                  <w:noProof/>
                </w:rPr>
              </w:pPr>
              <w:r>
                <w:rPr>
                  <w:noProof/>
                </w:rPr>
                <w:t xml:space="preserve">Triefenback, F. (2008). </w:t>
              </w:r>
              <w:r>
                <w:rPr>
                  <w:i/>
                  <w:iCs/>
                  <w:noProof/>
                </w:rPr>
                <w:t xml:space="preserve">Design of Experiments: The </w:t>
              </w:r>
              <w:del w:id="1627" w:author="Alex Graber" w:date="2020-08-29T09:20:00Z">
                <w:r w:rsidDel="008940AC">
                  <w:rPr>
                    <w:i/>
                    <w:iCs/>
                    <w:noProof/>
                  </w:rPr>
                  <w:delText>D-</w:delText>
                </w:r>
              </w:del>
              <w:ins w:id="1628" w:author="Alex Graber" w:date="2020-08-29T09:20:00Z">
                <w:r w:rsidR="008940AC">
                  <w:rPr>
                    <w:i/>
                    <w:iCs/>
                    <w:noProof/>
                  </w:rPr>
                  <w:t>D-</w:t>
                </w:r>
              </w:ins>
              <w:r>
                <w:rPr>
                  <w:i/>
                  <w:iCs/>
                  <w:noProof/>
                </w:rPr>
                <w:t>Optimal Approach and Its Implementation As a Computer Algorithm.</w:t>
              </w:r>
              <w:r>
                <w:rPr>
                  <w:noProof/>
                </w:rPr>
                <w:t xml:space="preserve"> Umeå University, Department of Computing Science.</w:t>
              </w:r>
            </w:p>
            <w:p w14:paraId="233E359C" w14:textId="77777777" w:rsidR="00346842" w:rsidRDefault="00346842" w:rsidP="00346842">
              <w:pPr>
                <w:pStyle w:val="Bibliography"/>
                <w:ind w:left="720" w:hanging="720"/>
                <w:rPr>
                  <w:noProof/>
                </w:rPr>
              </w:pPr>
              <w:r>
                <w:rPr>
                  <w:noProof/>
                </w:rPr>
                <w:t xml:space="preserve">Warren F. Kuhfeld. (2001, January). </w:t>
              </w:r>
              <w:r>
                <w:rPr>
                  <w:i/>
                  <w:iCs/>
                  <w:noProof/>
                </w:rPr>
                <w:t>Multinomial Logit, Discrete Choice Modeling.</w:t>
              </w:r>
              <w:r>
                <w:rPr>
                  <w:noProof/>
                </w:rPr>
                <w:t xml:space="preserve"> Retrieved October 2018, from https://www.stat.auckland.ac.nz/~balemi/Choice.pdf</w:t>
              </w:r>
            </w:p>
            <w:p w14:paraId="0DB08CB2" w14:textId="40020AA6" w:rsidR="00EA2ED0" w:rsidRDefault="00EA2ED0" w:rsidP="00346842">
              <w:pPr>
                <w:spacing w:beforeLines="60" w:before="144" w:line="312" w:lineRule="auto"/>
                <w:contextualSpacing/>
              </w:pPr>
              <w:r>
                <w:rPr>
                  <w:b/>
                  <w:bCs/>
                  <w:noProof/>
                </w:rPr>
                <w:fldChar w:fldCharType="end"/>
              </w:r>
            </w:p>
          </w:sdtContent>
        </w:sdt>
      </w:sdtContent>
    </w:sdt>
    <w:p w14:paraId="7DA150EB" w14:textId="5CF13FEC" w:rsidR="008F62A8" w:rsidRDefault="008F62A8">
      <w:del w:id="1629" w:author="Alex Graber" w:date="2020-08-29T10:48:00Z">
        <w:r w:rsidDel="002A1C10">
          <w:br w:type="page"/>
        </w:r>
      </w:del>
    </w:p>
    <w:p w14:paraId="09FF5553" w14:textId="62C1B77C" w:rsidR="008F62A8" w:rsidRPr="008F62A8" w:rsidRDefault="008F62A8" w:rsidP="002526B9">
      <w:pPr>
        <w:spacing w:beforeLines="60" w:before="144" w:line="312" w:lineRule="auto"/>
        <w:contextualSpacing/>
      </w:pPr>
    </w:p>
    <w:sectPr w:rsidR="008F62A8" w:rsidRPr="008F62A8" w:rsidSect="00D850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1" w:author="Alex Graber" w:date="2020-07-06T18:17:00Z" w:initials="AG">
    <w:p w14:paraId="75979330" w14:textId="77777777" w:rsidR="00463EB4" w:rsidRDefault="00463EB4" w:rsidP="00A300A8">
      <w:pPr>
        <w:pStyle w:val="CommentText"/>
      </w:pPr>
      <w:r>
        <w:rPr>
          <w:rStyle w:val="CommentReference"/>
        </w:rPr>
        <w:annotationRef/>
      </w:r>
      <w:r>
        <w:rPr>
          <w:rStyle w:val="CommentReference"/>
        </w:rPr>
        <w:annotationRef/>
      </w:r>
      <w:r>
        <w:t>Remove references to parallelization since out of scope of main thrust of paper</w:t>
      </w:r>
    </w:p>
    <w:p w14:paraId="249E6C7F" w14:textId="52F687DB" w:rsidR="00463EB4" w:rsidRPr="00A300A8" w:rsidRDefault="00463EB4">
      <w:pPr>
        <w:pStyle w:val="CommentText"/>
        <w:rPr>
          <w:strike/>
        </w:rPr>
      </w:pPr>
    </w:p>
  </w:comment>
  <w:comment w:id="195" w:author="Alex Graber" w:date="2020-07-06T18:16:00Z" w:initials="AG">
    <w:p w14:paraId="351E6D70" w14:textId="3F4A75A2" w:rsidR="00463EB4" w:rsidRDefault="00463EB4">
      <w:pPr>
        <w:pStyle w:val="CommentText"/>
      </w:pPr>
      <w:r>
        <w:rPr>
          <w:rStyle w:val="CommentReference"/>
        </w:rPr>
        <w:annotationRef/>
      </w:r>
      <w:r>
        <w:t>Remove references to parallelization since out of scope of main thrust of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9E6C7F" w15:done="0"/>
  <w15:commentEx w15:paraId="351E6D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E924" w16cex:dateUtc="2020-07-06T22:17:00Z"/>
  <w16cex:commentExtensible w16cex:durableId="22ADE8FD" w16cex:dateUtc="2020-07-0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9E6C7F" w16cid:durableId="22ADE924"/>
  <w16cid:commentId w16cid:paraId="351E6D70" w16cid:durableId="22ADE8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7459"/>
    <w:multiLevelType w:val="hybridMultilevel"/>
    <w:tmpl w:val="EC5E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E67E1"/>
    <w:multiLevelType w:val="hybridMultilevel"/>
    <w:tmpl w:val="D6C01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650E4"/>
    <w:multiLevelType w:val="hybridMultilevel"/>
    <w:tmpl w:val="4D24E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07C00"/>
    <w:multiLevelType w:val="hybridMultilevel"/>
    <w:tmpl w:val="D6C01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30E1F"/>
    <w:multiLevelType w:val="hybridMultilevel"/>
    <w:tmpl w:val="EC5E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Graber">
    <w15:presenceInfo w15:providerId="Windows Live" w15:userId="d8cf254c3df33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B"/>
    <w:rsid w:val="000075E6"/>
    <w:rsid w:val="00016D2A"/>
    <w:rsid w:val="000210AC"/>
    <w:rsid w:val="00033784"/>
    <w:rsid w:val="00056558"/>
    <w:rsid w:val="00060E0E"/>
    <w:rsid w:val="000659C5"/>
    <w:rsid w:val="0007311E"/>
    <w:rsid w:val="00080A99"/>
    <w:rsid w:val="0009021D"/>
    <w:rsid w:val="00090548"/>
    <w:rsid w:val="000919FE"/>
    <w:rsid w:val="0009274E"/>
    <w:rsid w:val="000A60AB"/>
    <w:rsid w:val="000B0154"/>
    <w:rsid w:val="000B6BEB"/>
    <w:rsid w:val="000D5952"/>
    <w:rsid w:val="000F4972"/>
    <w:rsid w:val="000F5FDD"/>
    <w:rsid w:val="000F645E"/>
    <w:rsid w:val="001015C8"/>
    <w:rsid w:val="001205F7"/>
    <w:rsid w:val="001233D5"/>
    <w:rsid w:val="00127A8A"/>
    <w:rsid w:val="001474DA"/>
    <w:rsid w:val="00153783"/>
    <w:rsid w:val="0016002B"/>
    <w:rsid w:val="00164F70"/>
    <w:rsid w:val="001763BA"/>
    <w:rsid w:val="001A5584"/>
    <w:rsid w:val="001B0162"/>
    <w:rsid w:val="001C21B2"/>
    <w:rsid w:val="002002BB"/>
    <w:rsid w:val="00220212"/>
    <w:rsid w:val="00223AFF"/>
    <w:rsid w:val="002526B9"/>
    <w:rsid w:val="002801F0"/>
    <w:rsid w:val="00293EA6"/>
    <w:rsid w:val="002A1C10"/>
    <w:rsid w:val="002A3AE7"/>
    <w:rsid w:val="002C25BA"/>
    <w:rsid w:val="002C4567"/>
    <w:rsid w:val="002D2256"/>
    <w:rsid w:val="002D682B"/>
    <w:rsid w:val="002E78B4"/>
    <w:rsid w:val="00307D87"/>
    <w:rsid w:val="00312B9B"/>
    <w:rsid w:val="00346842"/>
    <w:rsid w:val="00372567"/>
    <w:rsid w:val="00392D51"/>
    <w:rsid w:val="003A6363"/>
    <w:rsid w:val="003B4659"/>
    <w:rsid w:val="003E186D"/>
    <w:rsid w:val="00420665"/>
    <w:rsid w:val="00436118"/>
    <w:rsid w:val="00447EB6"/>
    <w:rsid w:val="00463EB4"/>
    <w:rsid w:val="004C2F4C"/>
    <w:rsid w:val="00503570"/>
    <w:rsid w:val="00511132"/>
    <w:rsid w:val="00531A33"/>
    <w:rsid w:val="00533B10"/>
    <w:rsid w:val="00565CD0"/>
    <w:rsid w:val="00567C2E"/>
    <w:rsid w:val="005B1E16"/>
    <w:rsid w:val="005C08AE"/>
    <w:rsid w:val="005D114A"/>
    <w:rsid w:val="005D471F"/>
    <w:rsid w:val="005D5BDF"/>
    <w:rsid w:val="005E61D1"/>
    <w:rsid w:val="00621AD0"/>
    <w:rsid w:val="00622FBF"/>
    <w:rsid w:val="00627041"/>
    <w:rsid w:val="0062763C"/>
    <w:rsid w:val="006622D2"/>
    <w:rsid w:val="00664D1E"/>
    <w:rsid w:val="00674E19"/>
    <w:rsid w:val="00677C47"/>
    <w:rsid w:val="006A1D71"/>
    <w:rsid w:val="006A6579"/>
    <w:rsid w:val="006F459C"/>
    <w:rsid w:val="006F7B27"/>
    <w:rsid w:val="00701700"/>
    <w:rsid w:val="00704A23"/>
    <w:rsid w:val="0070640F"/>
    <w:rsid w:val="007069B1"/>
    <w:rsid w:val="00724AB0"/>
    <w:rsid w:val="00745113"/>
    <w:rsid w:val="00752D4F"/>
    <w:rsid w:val="0077407C"/>
    <w:rsid w:val="00777178"/>
    <w:rsid w:val="007862BD"/>
    <w:rsid w:val="007918C0"/>
    <w:rsid w:val="007957A5"/>
    <w:rsid w:val="007A576A"/>
    <w:rsid w:val="007A76C7"/>
    <w:rsid w:val="007B6CC0"/>
    <w:rsid w:val="007E454C"/>
    <w:rsid w:val="007E5C19"/>
    <w:rsid w:val="008061B1"/>
    <w:rsid w:val="00817B33"/>
    <w:rsid w:val="00824F60"/>
    <w:rsid w:val="0083438B"/>
    <w:rsid w:val="00834F4F"/>
    <w:rsid w:val="008940AC"/>
    <w:rsid w:val="008C5D38"/>
    <w:rsid w:val="008D5128"/>
    <w:rsid w:val="008E0961"/>
    <w:rsid w:val="008E3AE9"/>
    <w:rsid w:val="008F62A8"/>
    <w:rsid w:val="00972215"/>
    <w:rsid w:val="00980F12"/>
    <w:rsid w:val="00983A37"/>
    <w:rsid w:val="00987473"/>
    <w:rsid w:val="00993E7C"/>
    <w:rsid w:val="009A470F"/>
    <w:rsid w:val="009B074F"/>
    <w:rsid w:val="009E7E1D"/>
    <w:rsid w:val="009F4663"/>
    <w:rsid w:val="00A00ED3"/>
    <w:rsid w:val="00A15D42"/>
    <w:rsid w:val="00A26F61"/>
    <w:rsid w:val="00A300A8"/>
    <w:rsid w:val="00A36A51"/>
    <w:rsid w:val="00A74C1B"/>
    <w:rsid w:val="00A90374"/>
    <w:rsid w:val="00A97116"/>
    <w:rsid w:val="00AA6624"/>
    <w:rsid w:val="00AB1718"/>
    <w:rsid w:val="00AB4445"/>
    <w:rsid w:val="00AD67E2"/>
    <w:rsid w:val="00AE57C5"/>
    <w:rsid w:val="00AF17F7"/>
    <w:rsid w:val="00B036AA"/>
    <w:rsid w:val="00B278BF"/>
    <w:rsid w:val="00B64F36"/>
    <w:rsid w:val="00B70862"/>
    <w:rsid w:val="00B71AEB"/>
    <w:rsid w:val="00B83E22"/>
    <w:rsid w:val="00BD7DC9"/>
    <w:rsid w:val="00C039D5"/>
    <w:rsid w:val="00C04B65"/>
    <w:rsid w:val="00C1256F"/>
    <w:rsid w:val="00C12AC0"/>
    <w:rsid w:val="00C16477"/>
    <w:rsid w:val="00C20D61"/>
    <w:rsid w:val="00C358D4"/>
    <w:rsid w:val="00C60108"/>
    <w:rsid w:val="00C701C9"/>
    <w:rsid w:val="00C7081C"/>
    <w:rsid w:val="00C76DA2"/>
    <w:rsid w:val="00CC08D1"/>
    <w:rsid w:val="00CC1E8F"/>
    <w:rsid w:val="00CD01F7"/>
    <w:rsid w:val="00CE3F08"/>
    <w:rsid w:val="00CF35AF"/>
    <w:rsid w:val="00D1208D"/>
    <w:rsid w:val="00D22C4B"/>
    <w:rsid w:val="00D573E9"/>
    <w:rsid w:val="00D850F5"/>
    <w:rsid w:val="00D91671"/>
    <w:rsid w:val="00D948C1"/>
    <w:rsid w:val="00D97D8E"/>
    <w:rsid w:val="00DA221A"/>
    <w:rsid w:val="00DA411B"/>
    <w:rsid w:val="00DC0992"/>
    <w:rsid w:val="00DD597E"/>
    <w:rsid w:val="00E02534"/>
    <w:rsid w:val="00E32512"/>
    <w:rsid w:val="00E47047"/>
    <w:rsid w:val="00E564F1"/>
    <w:rsid w:val="00E56DC9"/>
    <w:rsid w:val="00E8562B"/>
    <w:rsid w:val="00EA2ED0"/>
    <w:rsid w:val="00EB362E"/>
    <w:rsid w:val="00EB4E94"/>
    <w:rsid w:val="00EF053B"/>
    <w:rsid w:val="00EF0A94"/>
    <w:rsid w:val="00F0648E"/>
    <w:rsid w:val="00F126CB"/>
    <w:rsid w:val="00F23400"/>
    <w:rsid w:val="00F31EF9"/>
    <w:rsid w:val="00F367E3"/>
    <w:rsid w:val="00F40A27"/>
    <w:rsid w:val="00F45D2A"/>
    <w:rsid w:val="00F5581F"/>
    <w:rsid w:val="00F632EF"/>
    <w:rsid w:val="00F74A84"/>
    <w:rsid w:val="00FA3B11"/>
    <w:rsid w:val="00FB4048"/>
    <w:rsid w:val="00FB44C8"/>
    <w:rsid w:val="00FB53CC"/>
    <w:rsid w:val="00FC02F3"/>
    <w:rsid w:val="00FC528E"/>
    <w:rsid w:val="00FF7FED"/>
    <w:rsid w:val="52E6D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F7CE"/>
  <w14:defaultImageDpi w14:val="32767"/>
  <w15:chartTrackingRefBased/>
  <w15:docId w15:val="{422FFA86-3635-3548-AC1F-FD478784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D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ED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A2ED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A2ED0"/>
  </w:style>
  <w:style w:type="table" w:styleId="TableGrid">
    <w:name w:val="Table Grid"/>
    <w:basedOn w:val="TableNormal"/>
    <w:uiPriority w:val="39"/>
    <w:rsid w:val="00AF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67C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567C2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B83E22"/>
    <w:pPr>
      <w:ind w:left="720"/>
      <w:contextualSpacing/>
    </w:pPr>
  </w:style>
  <w:style w:type="character" w:styleId="PlaceholderText">
    <w:name w:val="Placeholder Text"/>
    <w:basedOn w:val="DefaultParagraphFont"/>
    <w:uiPriority w:val="99"/>
    <w:semiHidden/>
    <w:rsid w:val="00372567"/>
    <w:rPr>
      <w:color w:val="808080"/>
    </w:rPr>
  </w:style>
  <w:style w:type="character" w:styleId="CommentReference">
    <w:name w:val="annotation reference"/>
    <w:basedOn w:val="DefaultParagraphFont"/>
    <w:uiPriority w:val="99"/>
    <w:semiHidden/>
    <w:unhideWhenUsed/>
    <w:rsid w:val="00D948C1"/>
    <w:rPr>
      <w:sz w:val="16"/>
      <w:szCs w:val="16"/>
    </w:rPr>
  </w:style>
  <w:style w:type="paragraph" w:styleId="CommentText">
    <w:name w:val="annotation text"/>
    <w:basedOn w:val="Normal"/>
    <w:link w:val="CommentTextChar"/>
    <w:uiPriority w:val="99"/>
    <w:semiHidden/>
    <w:unhideWhenUsed/>
    <w:rsid w:val="00D948C1"/>
    <w:rPr>
      <w:sz w:val="20"/>
      <w:szCs w:val="20"/>
    </w:rPr>
  </w:style>
  <w:style w:type="character" w:customStyle="1" w:styleId="CommentTextChar">
    <w:name w:val="Comment Text Char"/>
    <w:basedOn w:val="DefaultParagraphFont"/>
    <w:link w:val="CommentText"/>
    <w:uiPriority w:val="99"/>
    <w:semiHidden/>
    <w:rsid w:val="00D948C1"/>
    <w:rPr>
      <w:sz w:val="20"/>
      <w:szCs w:val="20"/>
    </w:rPr>
  </w:style>
  <w:style w:type="paragraph" w:styleId="CommentSubject">
    <w:name w:val="annotation subject"/>
    <w:basedOn w:val="CommentText"/>
    <w:next w:val="CommentText"/>
    <w:link w:val="CommentSubjectChar"/>
    <w:uiPriority w:val="99"/>
    <w:semiHidden/>
    <w:unhideWhenUsed/>
    <w:rsid w:val="00D948C1"/>
    <w:rPr>
      <w:b/>
      <w:bCs/>
    </w:rPr>
  </w:style>
  <w:style w:type="character" w:customStyle="1" w:styleId="CommentSubjectChar">
    <w:name w:val="Comment Subject Char"/>
    <w:basedOn w:val="CommentTextChar"/>
    <w:link w:val="CommentSubject"/>
    <w:uiPriority w:val="99"/>
    <w:semiHidden/>
    <w:rsid w:val="00D948C1"/>
    <w:rPr>
      <w:b/>
      <w:bCs/>
      <w:sz w:val="20"/>
      <w:szCs w:val="20"/>
    </w:rPr>
  </w:style>
  <w:style w:type="paragraph" w:styleId="BalloonText">
    <w:name w:val="Balloon Text"/>
    <w:basedOn w:val="Normal"/>
    <w:link w:val="BalloonTextChar"/>
    <w:uiPriority w:val="99"/>
    <w:semiHidden/>
    <w:unhideWhenUsed/>
    <w:rsid w:val="00D948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8C1"/>
    <w:rPr>
      <w:rFonts w:ascii="Times New Roman" w:hAnsi="Times New Roman" w:cs="Times New Roman"/>
      <w:sz w:val="18"/>
      <w:szCs w:val="18"/>
    </w:rPr>
  </w:style>
  <w:style w:type="table" w:styleId="GridTable3-Accent5">
    <w:name w:val="Grid Table 3 Accent 5"/>
    <w:basedOn w:val="TableNormal"/>
    <w:uiPriority w:val="48"/>
    <w:rsid w:val="009874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il">
    <w:name w:val="il"/>
    <w:basedOn w:val="DefaultParagraphFont"/>
    <w:rsid w:val="003E186D"/>
  </w:style>
  <w:style w:type="paragraph" w:styleId="Revision">
    <w:name w:val="Revision"/>
    <w:hidden/>
    <w:uiPriority w:val="99"/>
    <w:semiHidden/>
    <w:rsid w:val="0046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4389">
      <w:bodyDiv w:val="1"/>
      <w:marLeft w:val="0"/>
      <w:marRight w:val="0"/>
      <w:marTop w:val="0"/>
      <w:marBottom w:val="0"/>
      <w:divBdr>
        <w:top w:val="none" w:sz="0" w:space="0" w:color="auto"/>
        <w:left w:val="none" w:sz="0" w:space="0" w:color="auto"/>
        <w:bottom w:val="none" w:sz="0" w:space="0" w:color="auto"/>
        <w:right w:val="none" w:sz="0" w:space="0" w:color="auto"/>
      </w:divBdr>
    </w:div>
    <w:div w:id="168835813">
      <w:bodyDiv w:val="1"/>
      <w:marLeft w:val="0"/>
      <w:marRight w:val="0"/>
      <w:marTop w:val="0"/>
      <w:marBottom w:val="0"/>
      <w:divBdr>
        <w:top w:val="none" w:sz="0" w:space="0" w:color="auto"/>
        <w:left w:val="none" w:sz="0" w:space="0" w:color="auto"/>
        <w:bottom w:val="none" w:sz="0" w:space="0" w:color="auto"/>
        <w:right w:val="none" w:sz="0" w:space="0" w:color="auto"/>
      </w:divBdr>
    </w:div>
    <w:div w:id="368913983">
      <w:bodyDiv w:val="1"/>
      <w:marLeft w:val="0"/>
      <w:marRight w:val="0"/>
      <w:marTop w:val="0"/>
      <w:marBottom w:val="0"/>
      <w:divBdr>
        <w:top w:val="none" w:sz="0" w:space="0" w:color="auto"/>
        <w:left w:val="none" w:sz="0" w:space="0" w:color="auto"/>
        <w:bottom w:val="none" w:sz="0" w:space="0" w:color="auto"/>
        <w:right w:val="none" w:sz="0" w:space="0" w:color="auto"/>
      </w:divBdr>
    </w:div>
    <w:div w:id="379406354">
      <w:bodyDiv w:val="1"/>
      <w:marLeft w:val="0"/>
      <w:marRight w:val="0"/>
      <w:marTop w:val="0"/>
      <w:marBottom w:val="0"/>
      <w:divBdr>
        <w:top w:val="none" w:sz="0" w:space="0" w:color="auto"/>
        <w:left w:val="none" w:sz="0" w:space="0" w:color="auto"/>
        <w:bottom w:val="none" w:sz="0" w:space="0" w:color="auto"/>
        <w:right w:val="none" w:sz="0" w:space="0" w:color="auto"/>
      </w:divBdr>
    </w:div>
    <w:div w:id="434440988">
      <w:bodyDiv w:val="1"/>
      <w:marLeft w:val="0"/>
      <w:marRight w:val="0"/>
      <w:marTop w:val="0"/>
      <w:marBottom w:val="0"/>
      <w:divBdr>
        <w:top w:val="none" w:sz="0" w:space="0" w:color="auto"/>
        <w:left w:val="none" w:sz="0" w:space="0" w:color="auto"/>
        <w:bottom w:val="none" w:sz="0" w:space="0" w:color="auto"/>
        <w:right w:val="none" w:sz="0" w:space="0" w:color="auto"/>
      </w:divBdr>
    </w:div>
    <w:div w:id="437406538">
      <w:bodyDiv w:val="1"/>
      <w:marLeft w:val="0"/>
      <w:marRight w:val="0"/>
      <w:marTop w:val="0"/>
      <w:marBottom w:val="0"/>
      <w:divBdr>
        <w:top w:val="none" w:sz="0" w:space="0" w:color="auto"/>
        <w:left w:val="none" w:sz="0" w:space="0" w:color="auto"/>
        <w:bottom w:val="none" w:sz="0" w:space="0" w:color="auto"/>
        <w:right w:val="none" w:sz="0" w:space="0" w:color="auto"/>
      </w:divBdr>
    </w:div>
    <w:div w:id="454829368">
      <w:bodyDiv w:val="1"/>
      <w:marLeft w:val="0"/>
      <w:marRight w:val="0"/>
      <w:marTop w:val="0"/>
      <w:marBottom w:val="0"/>
      <w:divBdr>
        <w:top w:val="none" w:sz="0" w:space="0" w:color="auto"/>
        <w:left w:val="none" w:sz="0" w:space="0" w:color="auto"/>
        <w:bottom w:val="none" w:sz="0" w:space="0" w:color="auto"/>
        <w:right w:val="none" w:sz="0" w:space="0" w:color="auto"/>
      </w:divBdr>
    </w:div>
    <w:div w:id="459230301">
      <w:bodyDiv w:val="1"/>
      <w:marLeft w:val="0"/>
      <w:marRight w:val="0"/>
      <w:marTop w:val="0"/>
      <w:marBottom w:val="0"/>
      <w:divBdr>
        <w:top w:val="none" w:sz="0" w:space="0" w:color="auto"/>
        <w:left w:val="none" w:sz="0" w:space="0" w:color="auto"/>
        <w:bottom w:val="none" w:sz="0" w:space="0" w:color="auto"/>
        <w:right w:val="none" w:sz="0" w:space="0" w:color="auto"/>
      </w:divBdr>
      <w:divsChild>
        <w:div w:id="2049180499">
          <w:marLeft w:val="0"/>
          <w:marRight w:val="0"/>
          <w:marTop w:val="0"/>
          <w:marBottom w:val="0"/>
          <w:divBdr>
            <w:top w:val="none" w:sz="0" w:space="0" w:color="auto"/>
            <w:left w:val="none" w:sz="0" w:space="0" w:color="auto"/>
            <w:bottom w:val="none" w:sz="0" w:space="0" w:color="auto"/>
            <w:right w:val="none" w:sz="0" w:space="0" w:color="auto"/>
          </w:divBdr>
          <w:divsChild>
            <w:div w:id="1422947282">
              <w:marLeft w:val="0"/>
              <w:marRight w:val="0"/>
              <w:marTop w:val="0"/>
              <w:marBottom w:val="0"/>
              <w:divBdr>
                <w:top w:val="none" w:sz="0" w:space="0" w:color="auto"/>
                <w:left w:val="none" w:sz="0" w:space="0" w:color="auto"/>
                <w:bottom w:val="none" w:sz="0" w:space="0" w:color="auto"/>
                <w:right w:val="none" w:sz="0" w:space="0" w:color="auto"/>
              </w:divBdr>
              <w:divsChild>
                <w:div w:id="31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741">
      <w:bodyDiv w:val="1"/>
      <w:marLeft w:val="0"/>
      <w:marRight w:val="0"/>
      <w:marTop w:val="0"/>
      <w:marBottom w:val="0"/>
      <w:divBdr>
        <w:top w:val="none" w:sz="0" w:space="0" w:color="auto"/>
        <w:left w:val="none" w:sz="0" w:space="0" w:color="auto"/>
        <w:bottom w:val="none" w:sz="0" w:space="0" w:color="auto"/>
        <w:right w:val="none" w:sz="0" w:space="0" w:color="auto"/>
      </w:divBdr>
    </w:div>
    <w:div w:id="553464455">
      <w:bodyDiv w:val="1"/>
      <w:marLeft w:val="0"/>
      <w:marRight w:val="0"/>
      <w:marTop w:val="0"/>
      <w:marBottom w:val="0"/>
      <w:divBdr>
        <w:top w:val="none" w:sz="0" w:space="0" w:color="auto"/>
        <w:left w:val="none" w:sz="0" w:space="0" w:color="auto"/>
        <w:bottom w:val="none" w:sz="0" w:space="0" w:color="auto"/>
        <w:right w:val="none" w:sz="0" w:space="0" w:color="auto"/>
      </w:divBdr>
    </w:div>
    <w:div w:id="577596379">
      <w:bodyDiv w:val="1"/>
      <w:marLeft w:val="0"/>
      <w:marRight w:val="0"/>
      <w:marTop w:val="0"/>
      <w:marBottom w:val="0"/>
      <w:divBdr>
        <w:top w:val="none" w:sz="0" w:space="0" w:color="auto"/>
        <w:left w:val="none" w:sz="0" w:space="0" w:color="auto"/>
        <w:bottom w:val="none" w:sz="0" w:space="0" w:color="auto"/>
        <w:right w:val="none" w:sz="0" w:space="0" w:color="auto"/>
      </w:divBdr>
    </w:div>
    <w:div w:id="587546399">
      <w:bodyDiv w:val="1"/>
      <w:marLeft w:val="0"/>
      <w:marRight w:val="0"/>
      <w:marTop w:val="0"/>
      <w:marBottom w:val="0"/>
      <w:divBdr>
        <w:top w:val="none" w:sz="0" w:space="0" w:color="auto"/>
        <w:left w:val="none" w:sz="0" w:space="0" w:color="auto"/>
        <w:bottom w:val="none" w:sz="0" w:space="0" w:color="auto"/>
        <w:right w:val="none" w:sz="0" w:space="0" w:color="auto"/>
      </w:divBdr>
    </w:div>
    <w:div w:id="601575521">
      <w:bodyDiv w:val="1"/>
      <w:marLeft w:val="0"/>
      <w:marRight w:val="0"/>
      <w:marTop w:val="0"/>
      <w:marBottom w:val="0"/>
      <w:divBdr>
        <w:top w:val="none" w:sz="0" w:space="0" w:color="auto"/>
        <w:left w:val="none" w:sz="0" w:space="0" w:color="auto"/>
        <w:bottom w:val="none" w:sz="0" w:space="0" w:color="auto"/>
        <w:right w:val="none" w:sz="0" w:space="0" w:color="auto"/>
      </w:divBdr>
    </w:div>
    <w:div w:id="643896057">
      <w:bodyDiv w:val="1"/>
      <w:marLeft w:val="0"/>
      <w:marRight w:val="0"/>
      <w:marTop w:val="0"/>
      <w:marBottom w:val="0"/>
      <w:divBdr>
        <w:top w:val="none" w:sz="0" w:space="0" w:color="auto"/>
        <w:left w:val="none" w:sz="0" w:space="0" w:color="auto"/>
        <w:bottom w:val="none" w:sz="0" w:space="0" w:color="auto"/>
        <w:right w:val="none" w:sz="0" w:space="0" w:color="auto"/>
      </w:divBdr>
    </w:div>
    <w:div w:id="648095104">
      <w:bodyDiv w:val="1"/>
      <w:marLeft w:val="0"/>
      <w:marRight w:val="0"/>
      <w:marTop w:val="0"/>
      <w:marBottom w:val="0"/>
      <w:divBdr>
        <w:top w:val="none" w:sz="0" w:space="0" w:color="auto"/>
        <w:left w:val="none" w:sz="0" w:space="0" w:color="auto"/>
        <w:bottom w:val="none" w:sz="0" w:space="0" w:color="auto"/>
        <w:right w:val="none" w:sz="0" w:space="0" w:color="auto"/>
      </w:divBdr>
    </w:div>
    <w:div w:id="689532662">
      <w:bodyDiv w:val="1"/>
      <w:marLeft w:val="0"/>
      <w:marRight w:val="0"/>
      <w:marTop w:val="0"/>
      <w:marBottom w:val="0"/>
      <w:divBdr>
        <w:top w:val="none" w:sz="0" w:space="0" w:color="auto"/>
        <w:left w:val="none" w:sz="0" w:space="0" w:color="auto"/>
        <w:bottom w:val="none" w:sz="0" w:space="0" w:color="auto"/>
        <w:right w:val="none" w:sz="0" w:space="0" w:color="auto"/>
      </w:divBdr>
    </w:div>
    <w:div w:id="741023776">
      <w:bodyDiv w:val="1"/>
      <w:marLeft w:val="0"/>
      <w:marRight w:val="0"/>
      <w:marTop w:val="0"/>
      <w:marBottom w:val="0"/>
      <w:divBdr>
        <w:top w:val="none" w:sz="0" w:space="0" w:color="auto"/>
        <w:left w:val="none" w:sz="0" w:space="0" w:color="auto"/>
        <w:bottom w:val="none" w:sz="0" w:space="0" w:color="auto"/>
        <w:right w:val="none" w:sz="0" w:space="0" w:color="auto"/>
      </w:divBdr>
    </w:div>
    <w:div w:id="751313033">
      <w:bodyDiv w:val="1"/>
      <w:marLeft w:val="0"/>
      <w:marRight w:val="0"/>
      <w:marTop w:val="0"/>
      <w:marBottom w:val="0"/>
      <w:divBdr>
        <w:top w:val="none" w:sz="0" w:space="0" w:color="auto"/>
        <w:left w:val="none" w:sz="0" w:space="0" w:color="auto"/>
        <w:bottom w:val="none" w:sz="0" w:space="0" w:color="auto"/>
        <w:right w:val="none" w:sz="0" w:space="0" w:color="auto"/>
      </w:divBdr>
    </w:div>
    <w:div w:id="763188811">
      <w:bodyDiv w:val="1"/>
      <w:marLeft w:val="0"/>
      <w:marRight w:val="0"/>
      <w:marTop w:val="0"/>
      <w:marBottom w:val="0"/>
      <w:divBdr>
        <w:top w:val="none" w:sz="0" w:space="0" w:color="auto"/>
        <w:left w:val="none" w:sz="0" w:space="0" w:color="auto"/>
        <w:bottom w:val="none" w:sz="0" w:space="0" w:color="auto"/>
        <w:right w:val="none" w:sz="0" w:space="0" w:color="auto"/>
      </w:divBdr>
    </w:div>
    <w:div w:id="796069329">
      <w:bodyDiv w:val="1"/>
      <w:marLeft w:val="0"/>
      <w:marRight w:val="0"/>
      <w:marTop w:val="0"/>
      <w:marBottom w:val="0"/>
      <w:divBdr>
        <w:top w:val="none" w:sz="0" w:space="0" w:color="auto"/>
        <w:left w:val="none" w:sz="0" w:space="0" w:color="auto"/>
        <w:bottom w:val="none" w:sz="0" w:space="0" w:color="auto"/>
        <w:right w:val="none" w:sz="0" w:space="0" w:color="auto"/>
      </w:divBdr>
    </w:div>
    <w:div w:id="876624349">
      <w:bodyDiv w:val="1"/>
      <w:marLeft w:val="0"/>
      <w:marRight w:val="0"/>
      <w:marTop w:val="0"/>
      <w:marBottom w:val="0"/>
      <w:divBdr>
        <w:top w:val="none" w:sz="0" w:space="0" w:color="auto"/>
        <w:left w:val="none" w:sz="0" w:space="0" w:color="auto"/>
        <w:bottom w:val="none" w:sz="0" w:space="0" w:color="auto"/>
        <w:right w:val="none" w:sz="0" w:space="0" w:color="auto"/>
      </w:divBdr>
    </w:div>
    <w:div w:id="882978910">
      <w:bodyDiv w:val="1"/>
      <w:marLeft w:val="0"/>
      <w:marRight w:val="0"/>
      <w:marTop w:val="0"/>
      <w:marBottom w:val="0"/>
      <w:divBdr>
        <w:top w:val="none" w:sz="0" w:space="0" w:color="auto"/>
        <w:left w:val="none" w:sz="0" w:space="0" w:color="auto"/>
        <w:bottom w:val="none" w:sz="0" w:space="0" w:color="auto"/>
        <w:right w:val="none" w:sz="0" w:space="0" w:color="auto"/>
      </w:divBdr>
    </w:div>
    <w:div w:id="885532009">
      <w:bodyDiv w:val="1"/>
      <w:marLeft w:val="0"/>
      <w:marRight w:val="0"/>
      <w:marTop w:val="0"/>
      <w:marBottom w:val="0"/>
      <w:divBdr>
        <w:top w:val="none" w:sz="0" w:space="0" w:color="auto"/>
        <w:left w:val="none" w:sz="0" w:space="0" w:color="auto"/>
        <w:bottom w:val="none" w:sz="0" w:space="0" w:color="auto"/>
        <w:right w:val="none" w:sz="0" w:space="0" w:color="auto"/>
      </w:divBdr>
    </w:div>
    <w:div w:id="933712516">
      <w:bodyDiv w:val="1"/>
      <w:marLeft w:val="0"/>
      <w:marRight w:val="0"/>
      <w:marTop w:val="0"/>
      <w:marBottom w:val="0"/>
      <w:divBdr>
        <w:top w:val="none" w:sz="0" w:space="0" w:color="auto"/>
        <w:left w:val="none" w:sz="0" w:space="0" w:color="auto"/>
        <w:bottom w:val="none" w:sz="0" w:space="0" w:color="auto"/>
        <w:right w:val="none" w:sz="0" w:space="0" w:color="auto"/>
      </w:divBdr>
    </w:div>
    <w:div w:id="956135410">
      <w:bodyDiv w:val="1"/>
      <w:marLeft w:val="0"/>
      <w:marRight w:val="0"/>
      <w:marTop w:val="0"/>
      <w:marBottom w:val="0"/>
      <w:divBdr>
        <w:top w:val="none" w:sz="0" w:space="0" w:color="auto"/>
        <w:left w:val="none" w:sz="0" w:space="0" w:color="auto"/>
        <w:bottom w:val="none" w:sz="0" w:space="0" w:color="auto"/>
        <w:right w:val="none" w:sz="0" w:space="0" w:color="auto"/>
      </w:divBdr>
      <w:divsChild>
        <w:div w:id="1122652073">
          <w:marLeft w:val="0"/>
          <w:marRight w:val="0"/>
          <w:marTop w:val="0"/>
          <w:marBottom w:val="0"/>
          <w:divBdr>
            <w:top w:val="none" w:sz="0" w:space="0" w:color="auto"/>
            <w:left w:val="none" w:sz="0" w:space="0" w:color="auto"/>
            <w:bottom w:val="none" w:sz="0" w:space="0" w:color="auto"/>
            <w:right w:val="none" w:sz="0" w:space="0" w:color="auto"/>
          </w:divBdr>
          <w:divsChild>
            <w:div w:id="1307398305">
              <w:marLeft w:val="0"/>
              <w:marRight w:val="0"/>
              <w:marTop w:val="0"/>
              <w:marBottom w:val="0"/>
              <w:divBdr>
                <w:top w:val="none" w:sz="0" w:space="0" w:color="auto"/>
                <w:left w:val="none" w:sz="0" w:space="0" w:color="auto"/>
                <w:bottom w:val="none" w:sz="0" w:space="0" w:color="auto"/>
                <w:right w:val="none" w:sz="0" w:space="0" w:color="auto"/>
              </w:divBdr>
              <w:divsChild>
                <w:div w:id="18781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82308">
      <w:bodyDiv w:val="1"/>
      <w:marLeft w:val="0"/>
      <w:marRight w:val="0"/>
      <w:marTop w:val="0"/>
      <w:marBottom w:val="0"/>
      <w:divBdr>
        <w:top w:val="none" w:sz="0" w:space="0" w:color="auto"/>
        <w:left w:val="none" w:sz="0" w:space="0" w:color="auto"/>
        <w:bottom w:val="none" w:sz="0" w:space="0" w:color="auto"/>
        <w:right w:val="none" w:sz="0" w:space="0" w:color="auto"/>
      </w:divBdr>
    </w:div>
    <w:div w:id="1017730459">
      <w:bodyDiv w:val="1"/>
      <w:marLeft w:val="0"/>
      <w:marRight w:val="0"/>
      <w:marTop w:val="0"/>
      <w:marBottom w:val="0"/>
      <w:divBdr>
        <w:top w:val="none" w:sz="0" w:space="0" w:color="auto"/>
        <w:left w:val="none" w:sz="0" w:space="0" w:color="auto"/>
        <w:bottom w:val="none" w:sz="0" w:space="0" w:color="auto"/>
        <w:right w:val="none" w:sz="0" w:space="0" w:color="auto"/>
      </w:divBdr>
    </w:div>
    <w:div w:id="1051460946">
      <w:bodyDiv w:val="1"/>
      <w:marLeft w:val="0"/>
      <w:marRight w:val="0"/>
      <w:marTop w:val="0"/>
      <w:marBottom w:val="0"/>
      <w:divBdr>
        <w:top w:val="none" w:sz="0" w:space="0" w:color="auto"/>
        <w:left w:val="none" w:sz="0" w:space="0" w:color="auto"/>
        <w:bottom w:val="none" w:sz="0" w:space="0" w:color="auto"/>
        <w:right w:val="none" w:sz="0" w:space="0" w:color="auto"/>
      </w:divBdr>
    </w:div>
    <w:div w:id="1091925682">
      <w:bodyDiv w:val="1"/>
      <w:marLeft w:val="0"/>
      <w:marRight w:val="0"/>
      <w:marTop w:val="0"/>
      <w:marBottom w:val="0"/>
      <w:divBdr>
        <w:top w:val="none" w:sz="0" w:space="0" w:color="auto"/>
        <w:left w:val="none" w:sz="0" w:space="0" w:color="auto"/>
        <w:bottom w:val="none" w:sz="0" w:space="0" w:color="auto"/>
        <w:right w:val="none" w:sz="0" w:space="0" w:color="auto"/>
      </w:divBdr>
    </w:div>
    <w:div w:id="1153134510">
      <w:bodyDiv w:val="1"/>
      <w:marLeft w:val="0"/>
      <w:marRight w:val="0"/>
      <w:marTop w:val="0"/>
      <w:marBottom w:val="0"/>
      <w:divBdr>
        <w:top w:val="none" w:sz="0" w:space="0" w:color="auto"/>
        <w:left w:val="none" w:sz="0" w:space="0" w:color="auto"/>
        <w:bottom w:val="none" w:sz="0" w:space="0" w:color="auto"/>
        <w:right w:val="none" w:sz="0" w:space="0" w:color="auto"/>
      </w:divBdr>
    </w:div>
    <w:div w:id="1199465736">
      <w:bodyDiv w:val="1"/>
      <w:marLeft w:val="0"/>
      <w:marRight w:val="0"/>
      <w:marTop w:val="0"/>
      <w:marBottom w:val="0"/>
      <w:divBdr>
        <w:top w:val="none" w:sz="0" w:space="0" w:color="auto"/>
        <w:left w:val="none" w:sz="0" w:space="0" w:color="auto"/>
        <w:bottom w:val="none" w:sz="0" w:space="0" w:color="auto"/>
        <w:right w:val="none" w:sz="0" w:space="0" w:color="auto"/>
      </w:divBdr>
    </w:div>
    <w:div w:id="1218274702">
      <w:bodyDiv w:val="1"/>
      <w:marLeft w:val="0"/>
      <w:marRight w:val="0"/>
      <w:marTop w:val="0"/>
      <w:marBottom w:val="0"/>
      <w:divBdr>
        <w:top w:val="none" w:sz="0" w:space="0" w:color="auto"/>
        <w:left w:val="none" w:sz="0" w:space="0" w:color="auto"/>
        <w:bottom w:val="none" w:sz="0" w:space="0" w:color="auto"/>
        <w:right w:val="none" w:sz="0" w:space="0" w:color="auto"/>
      </w:divBdr>
      <w:divsChild>
        <w:div w:id="1026717960">
          <w:marLeft w:val="0"/>
          <w:marRight w:val="0"/>
          <w:marTop w:val="0"/>
          <w:marBottom w:val="0"/>
          <w:divBdr>
            <w:top w:val="none" w:sz="0" w:space="0" w:color="auto"/>
            <w:left w:val="none" w:sz="0" w:space="0" w:color="auto"/>
            <w:bottom w:val="none" w:sz="0" w:space="0" w:color="auto"/>
            <w:right w:val="none" w:sz="0" w:space="0" w:color="auto"/>
          </w:divBdr>
          <w:divsChild>
            <w:div w:id="90207599">
              <w:marLeft w:val="0"/>
              <w:marRight w:val="0"/>
              <w:marTop w:val="0"/>
              <w:marBottom w:val="0"/>
              <w:divBdr>
                <w:top w:val="none" w:sz="0" w:space="0" w:color="auto"/>
                <w:left w:val="none" w:sz="0" w:space="0" w:color="auto"/>
                <w:bottom w:val="none" w:sz="0" w:space="0" w:color="auto"/>
                <w:right w:val="none" w:sz="0" w:space="0" w:color="auto"/>
              </w:divBdr>
              <w:divsChild>
                <w:div w:id="907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4137">
      <w:bodyDiv w:val="1"/>
      <w:marLeft w:val="0"/>
      <w:marRight w:val="0"/>
      <w:marTop w:val="0"/>
      <w:marBottom w:val="0"/>
      <w:divBdr>
        <w:top w:val="none" w:sz="0" w:space="0" w:color="auto"/>
        <w:left w:val="none" w:sz="0" w:space="0" w:color="auto"/>
        <w:bottom w:val="none" w:sz="0" w:space="0" w:color="auto"/>
        <w:right w:val="none" w:sz="0" w:space="0" w:color="auto"/>
      </w:divBdr>
    </w:div>
    <w:div w:id="1245066147">
      <w:bodyDiv w:val="1"/>
      <w:marLeft w:val="0"/>
      <w:marRight w:val="0"/>
      <w:marTop w:val="0"/>
      <w:marBottom w:val="0"/>
      <w:divBdr>
        <w:top w:val="none" w:sz="0" w:space="0" w:color="auto"/>
        <w:left w:val="none" w:sz="0" w:space="0" w:color="auto"/>
        <w:bottom w:val="none" w:sz="0" w:space="0" w:color="auto"/>
        <w:right w:val="none" w:sz="0" w:space="0" w:color="auto"/>
      </w:divBdr>
    </w:div>
    <w:div w:id="1251767964">
      <w:bodyDiv w:val="1"/>
      <w:marLeft w:val="0"/>
      <w:marRight w:val="0"/>
      <w:marTop w:val="0"/>
      <w:marBottom w:val="0"/>
      <w:divBdr>
        <w:top w:val="none" w:sz="0" w:space="0" w:color="auto"/>
        <w:left w:val="none" w:sz="0" w:space="0" w:color="auto"/>
        <w:bottom w:val="none" w:sz="0" w:space="0" w:color="auto"/>
        <w:right w:val="none" w:sz="0" w:space="0" w:color="auto"/>
      </w:divBdr>
    </w:div>
    <w:div w:id="1279218403">
      <w:bodyDiv w:val="1"/>
      <w:marLeft w:val="0"/>
      <w:marRight w:val="0"/>
      <w:marTop w:val="0"/>
      <w:marBottom w:val="0"/>
      <w:divBdr>
        <w:top w:val="none" w:sz="0" w:space="0" w:color="auto"/>
        <w:left w:val="none" w:sz="0" w:space="0" w:color="auto"/>
        <w:bottom w:val="none" w:sz="0" w:space="0" w:color="auto"/>
        <w:right w:val="none" w:sz="0" w:space="0" w:color="auto"/>
      </w:divBdr>
    </w:div>
    <w:div w:id="1302072328">
      <w:bodyDiv w:val="1"/>
      <w:marLeft w:val="0"/>
      <w:marRight w:val="0"/>
      <w:marTop w:val="0"/>
      <w:marBottom w:val="0"/>
      <w:divBdr>
        <w:top w:val="none" w:sz="0" w:space="0" w:color="auto"/>
        <w:left w:val="none" w:sz="0" w:space="0" w:color="auto"/>
        <w:bottom w:val="none" w:sz="0" w:space="0" w:color="auto"/>
        <w:right w:val="none" w:sz="0" w:space="0" w:color="auto"/>
      </w:divBdr>
    </w:div>
    <w:div w:id="1552305544">
      <w:bodyDiv w:val="1"/>
      <w:marLeft w:val="0"/>
      <w:marRight w:val="0"/>
      <w:marTop w:val="0"/>
      <w:marBottom w:val="0"/>
      <w:divBdr>
        <w:top w:val="none" w:sz="0" w:space="0" w:color="auto"/>
        <w:left w:val="none" w:sz="0" w:space="0" w:color="auto"/>
        <w:bottom w:val="none" w:sz="0" w:space="0" w:color="auto"/>
        <w:right w:val="none" w:sz="0" w:space="0" w:color="auto"/>
      </w:divBdr>
    </w:div>
    <w:div w:id="1569994520">
      <w:bodyDiv w:val="1"/>
      <w:marLeft w:val="0"/>
      <w:marRight w:val="0"/>
      <w:marTop w:val="0"/>
      <w:marBottom w:val="0"/>
      <w:divBdr>
        <w:top w:val="none" w:sz="0" w:space="0" w:color="auto"/>
        <w:left w:val="none" w:sz="0" w:space="0" w:color="auto"/>
        <w:bottom w:val="none" w:sz="0" w:space="0" w:color="auto"/>
        <w:right w:val="none" w:sz="0" w:space="0" w:color="auto"/>
      </w:divBdr>
    </w:div>
    <w:div w:id="1595891989">
      <w:bodyDiv w:val="1"/>
      <w:marLeft w:val="0"/>
      <w:marRight w:val="0"/>
      <w:marTop w:val="0"/>
      <w:marBottom w:val="0"/>
      <w:divBdr>
        <w:top w:val="none" w:sz="0" w:space="0" w:color="auto"/>
        <w:left w:val="none" w:sz="0" w:space="0" w:color="auto"/>
        <w:bottom w:val="none" w:sz="0" w:space="0" w:color="auto"/>
        <w:right w:val="none" w:sz="0" w:space="0" w:color="auto"/>
      </w:divBdr>
    </w:div>
    <w:div w:id="1599873840">
      <w:bodyDiv w:val="1"/>
      <w:marLeft w:val="0"/>
      <w:marRight w:val="0"/>
      <w:marTop w:val="0"/>
      <w:marBottom w:val="0"/>
      <w:divBdr>
        <w:top w:val="none" w:sz="0" w:space="0" w:color="auto"/>
        <w:left w:val="none" w:sz="0" w:space="0" w:color="auto"/>
        <w:bottom w:val="none" w:sz="0" w:space="0" w:color="auto"/>
        <w:right w:val="none" w:sz="0" w:space="0" w:color="auto"/>
      </w:divBdr>
    </w:div>
    <w:div w:id="1603995176">
      <w:bodyDiv w:val="1"/>
      <w:marLeft w:val="0"/>
      <w:marRight w:val="0"/>
      <w:marTop w:val="0"/>
      <w:marBottom w:val="0"/>
      <w:divBdr>
        <w:top w:val="none" w:sz="0" w:space="0" w:color="auto"/>
        <w:left w:val="none" w:sz="0" w:space="0" w:color="auto"/>
        <w:bottom w:val="none" w:sz="0" w:space="0" w:color="auto"/>
        <w:right w:val="none" w:sz="0" w:space="0" w:color="auto"/>
      </w:divBdr>
    </w:div>
    <w:div w:id="1617639044">
      <w:bodyDiv w:val="1"/>
      <w:marLeft w:val="0"/>
      <w:marRight w:val="0"/>
      <w:marTop w:val="0"/>
      <w:marBottom w:val="0"/>
      <w:divBdr>
        <w:top w:val="none" w:sz="0" w:space="0" w:color="auto"/>
        <w:left w:val="none" w:sz="0" w:space="0" w:color="auto"/>
        <w:bottom w:val="none" w:sz="0" w:space="0" w:color="auto"/>
        <w:right w:val="none" w:sz="0" w:space="0" w:color="auto"/>
      </w:divBdr>
    </w:div>
    <w:div w:id="1709256686">
      <w:bodyDiv w:val="1"/>
      <w:marLeft w:val="0"/>
      <w:marRight w:val="0"/>
      <w:marTop w:val="0"/>
      <w:marBottom w:val="0"/>
      <w:divBdr>
        <w:top w:val="none" w:sz="0" w:space="0" w:color="auto"/>
        <w:left w:val="none" w:sz="0" w:space="0" w:color="auto"/>
        <w:bottom w:val="none" w:sz="0" w:space="0" w:color="auto"/>
        <w:right w:val="none" w:sz="0" w:space="0" w:color="auto"/>
      </w:divBdr>
    </w:div>
    <w:div w:id="1733694455">
      <w:bodyDiv w:val="1"/>
      <w:marLeft w:val="0"/>
      <w:marRight w:val="0"/>
      <w:marTop w:val="0"/>
      <w:marBottom w:val="0"/>
      <w:divBdr>
        <w:top w:val="none" w:sz="0" w:space="0" w:color="auto"/>
        <w:left w:val="none" w:sz="0" w:space="0" w:color="auto"/>
        <w:bottom w:val="none" w:sz="0" w:space="0" w:color="auto"/>
        <w:right w:val="none" w:sz="0" w:space="0" w:color="auto"/>
      </w:divBdr>
    </w:div>
    <w:div w:id="1755861628">
      <w:bodyDiv w:val="1"/>
      <w:marLeft w:val="0"/>
      <w:marRight w:val="0"/>
      <w:marTop w:val="0"/>
      <w:marBottom w:val="0"/>
      <w:divBdr>
        <w:top w:val="none" w:sz="0" w:space="0" w:color="auto"/>
        <w:left w:val="none" w:sz="0" w:space="0" w:color="auto"/>
        <w:bottom w:val="none" w:sz="0" w:space="0" w:color="auto"/>
        <w:right w:val="none" w:sz="0" w:space="0" w:color="auto"/>
      </w:divBdr>
    </w:div>
    <w:div w:id="1772622341">
      <w:bodyDiv w:val="1"/>
      <w:marLeft w:val="0"/>
      <w:marRight w:val="0"/>
      <w:marTop w:val="0"/>
      <w:marBottom w:val="0"/>
      <w:divBdr>
        <w:top w:val="none" w:sz="0" w:space="0" w:color="auto"/>
        <w:left w:val="none" w:sz="0" w:space="0" w:color="auto"/>
        <w:bottom w:val="none" w:sz="0" w:space="0" w:color="auto"/>
        <w:right w:val="none" w:sz="0" w:space="0" w:color="auto"/>
      </w:divBdr>
    </w:div>
    <w:div w:id="1779567234">
      <w:bodyDiv w:val="1"/>
      <w:marLeft w:val="0"/>
      <w:marRight w:val="0"/>
      <w:marTop w:val="0"/>
      <w:marBottom w:val="0"/>
      <w:divBdr>
        <w:top w:val="none" w:sz="0" w:space="0" w:color="auto"/>
        <w:left w:val="none" w:sz="0" w:space="0" w:color="auto"/>
        <w:bottom w:val="none" w:sz="0" w:space="0" w:color="auto"/>
        <w:right w:val="none" w:sz="0" w:space="0" w:color="auto"/>
      </w:divBdr>
    </w:div>
    <w:div w:id="1807430357">
      <w:bodyDiv w:val="1"/>
      <w:marLeft w:val="0"/>
      <w:marRight w:val="0"/>
      <w:marTop w:val="0"/>
      <w:marBottom w:val="0"/>
      <w:divBdr>
        <w:top w:val="none" w:sz="0" w:space="0" w:color="auto"/>
        <w:left w:val="none" w:sz="0" w:space="0" w:color="auto"/>
        <w:bottom w:val="none" w:sz="0" w:space="0" w:color="auto"/>
        <w:right w:val="none" w:sz="0" w:space="0" w:color="auto"/>
      </w:divBdr>
    </w:div>
    <w:div w:id="1834101899">
      <w:bodyDiv w:val="1"/>
      <w:marLeft w:val="0"/>
      <w:marRight w:val="0"/>
      <w:marTop w:val="0"/>
      <w:marBottom w:val="0"/>
      <w:divBdr>
        <w:top w:val="none" w:sz="0" w:space="0" w:color="auto"/>
        <w:left w:val="none" w:sz="0" w:space="0" w:color="auto"/>
        <w:bottom w:val="none" w:sz="0" w:space="0" w:color="auto"/>
        <w:right w:val="none" w:sz="0" w:space="0" w:color="auto"/>
      </w:divBdr>
    </w:div>
    <w:div w:id="1884367904">
      <w:bodyDiv w:val="1"/>
      <w:marLeft w:val="0"/>
      <w:marRight w:val="0"/>
      <w:marTop w:val="0"/>
      <w:marBottom w:val="0"/>
      <w:divBdr>
        <w:top w:val="none" w:sz="0" w:space="0" w:color="auto"/>
        <w:left w:val="none" w:sz="0" w:space="0" w:color="auto"/>
        <w:bottom w:val="none" w:sz="0" w:space="0" w:color="auto"/>
        <w:right w:val="none" w:sz="0" w:space="0" w:color="auto"/>
      </w:divBdr>
    </w:div>
    <w:div w:id="1890649039">
      <w:bodyDiv w:val="1"/>
      <w:marLeft w:val="0"/>
      <w:marRight w:val="0"/>
      <w:marTop w:val="0"/>
      <w:marBottom w:val="0"/>
      <w:divBdr>
        <w:top w:val="none" w:sz="0" w:space="0" w:color="auto"/>
        <w:left w:val="none" w:sz="0" w:space="0" w:color="auto"/>
        <w:bottom w:val="none" w:sz="0" w:space="0" w:color="auto"/>
        <w:right w:val="none" w:sz="0" w:space="0" w:color="auto"/>
      </w:divBdr>
    </w:div>
    <w:div w:id="1968199276">
      <w:bodyDiv w:val="1"/>
      <w:marLeft w:val="0"/>
      <w:marRight w:val="0"/>
      <w:marTop w:val="0"/>
      <w:marBottom w:val="0"/>
      <w:divBdr>
        <w:top w:val="none" w:sz="0" w:space="0" w:color="auto"/>
        <w:left w:val="none" w:sz="0" w:space="0" w:color="auto"/>
        <w:bottom w:val="none" w:sz="0" w:space="0" w:color="auto"/>
        <w:right w:val="none" w:sz="0" w:space="0" w:color="auto"/>
      </w:divBdr>
    </w:div>
    <w:div w:id="19833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Kuh96</b:Tag>
    <b:SourceType>DocumentFromInternetSite</b:SourceType>
    <b:Guid>{FEB01170-F0EB-5142-A9B6-24B86696D988}</b:Guid>
    <b:Title>A General Method for Constructing Efficient Choice Designs</b:Title>
    <b:Year>1996</b:Year>
    <b:Author>
      <b:Author>
        <b:NameList>
          <b:Person>
            <b:Last>Kuhfeld</b:Last>
            <b:First>Warren</b:First>
          </b:Person>
          <b:Person>
            <b:Last>Huber</b:Last>
            <b:First>Joel</b:First>
          </b:Person>
          <b:Person>
            <b:Last>Zwerina</b:Last>
            <b:First>Klaus</b:First>
          </b:Person>
        </b:NameList>
      </b:Author>
    </b:Author>
    <b:URL>https://faculty.fuqua.duke.edu/~jch8/bio/Papers/Zwerina%20Kuhfeld%20Huber.pdf</b:URL>
    <b:Month>September</b:Month>
    <b:YearAccessed>2018</b:YearAccessed>
    <b:MonthAccessed>October</b:MonthAccessed>
    <b:RefOrder>1</b:RefOrder>
  </b:Source>
  <b:Source>
    <b:Tag>War01</b:Tag>
    <b:SourceType>DocumentFromInternetSite</b:SourceType>
    <b:Guid>{49667622-A450-3343-BACB-C65E0E2C9857}</b:Guid>
    <b:Author>
      <b:Author>
        <b:Corporate>Warren F. Kuhfeld</b:Corporate>
      </b:Author>
    </b:Author>
    <b:Title>Multinomial Logit, Discrete Choice Modeling</b:Title>
    <b:URL>https://www.stat.auckland.ac.nz/~balemi/Choice.pdf</b:URL>
    <b:Year>2001</b:Year>
    <b:Month>January</b:Month>
    <b:ProductionCompany>SAS Institute Inc.</b:ProductionCompany>
    <b:YearAccessed>2018</b:YearAccessed>
    <b:MonthAccessed>October</b:MonthAccessed>
    <b:RefOrder>6</b:RefOrder>
  </b:Source>
  <b:Source>
    <b:Tag>Lab15</b:Tag>
    <b:SourceType>JournalArticle</b:SourceType>
    <b:Guid>{D45F3BDF-7DDA-E64E-829E-5987E4C80EA8}</b:Guid>
    <b:Author>
      <b:Author>
        <b:NameList>
          <b:Person>
            <b:Last>Labadi</b:Last>
            <b:First>Luai</b:First>
            <b:Middle>Al</b:Middle>
          </b:Person>
        </b:NameList>
      </b:Author>
    </b:Author>
    <b:Title>Some Refinements on Fedorov’s Algorithms for Constructing D-optimal Designs</b:Title>
    <b:Year>2015</b:Year>
    <b:Month>February</b:Month>
    <b:JournalName>Brazilian Journal of Probability and Statistics</b:JournalName>
    <b:Pages>53-70</b:Pages>
    <b:Volume>29</b:Volume>
    <b:RefOrder>3</b:RefOrder>
  </b:Source>
  <b:Source>
    <b:Tag>Hau02</b:Tag>
    <b:SourceType>BookSection</b:SourceType>
    <b:Guid>{6A8A6059-9F7D-6245-8A1F-6694F78DDFFE}</b:Guid>
    <b:Author>
      <b:Author>
        <b:NameList>
          <b:Person>
            <b:Last>Hauser</b:Last>
            <b:First>John</b:First>
          </b:Person>
          <b:Person>
            <b:Last>Rao</b:Last>
            <b:First>Vithala</b:First>
          </b:Person>
        </b:NameList>
      </b:Author>
    </b:Author>
    <b:Title>Conjoint Analysis, Related Modeling, and Applications</b:Title>
    <b:JournalName>Advances in Marketing Research: Progress and Prospects</b:JournalName>
    <b:Year>2002</b:Year>
    <b:Publisher>Kluwer Academic Publishers</b:Publisher>
    <b:Month>September</b:Month>
    <b:BookTitle>IN MARKET RESEARCH AND MODELING: PROGRESS AND PROSPECTS: A TRIBUTE</b:BookTitle>
    <b:RefOrder>2</b:RefOrder>
  </b:Source>
  <b:Source>
    <b:Tag>Tri08</b:Tag>
    <b:SourceType>Report</b:SourceType>
    <b:Guid>{D0F4F578-56AF-E242-8188-24265B4DB9BC}</b:Guid>
    <b:Author>
      <b:Author>
        <b:NameList>
          <b:Person>
            <b:Last>Triefenback</b:Last>
            <b:First>Fabian</b:First>
          </b:Person>
        </b:NameList>
      </b:Author>
    </b:Author>
    <b:Title>Design of Experiments: The D-Optimal Approach and Its Implementation As a Computer Algorithm</b:Title>
    <b:Year>2008</b:Year>
    <b:Institution>Umeå University</b:Institution>
    <b:Department>Department of Computing Science</b:Department>
    <b:RefOrder>4</b:RefOrder>
  </b:Source>
  <b:Source>
    <b:Tag>Wan12</b:Tag>
    <b:SourceType>JournalArticle</b:SourceType>
    <b:Guid>{6657A170-6A4C-1A4C-AA48-FD6B4F0FB5AA}</b:Guid>
    <b:Title>Using a Genetic Algorithm to Generate D-optimal Designs for Mixture Experiments</b:Title>
    <b:Year>2012</b:Year>
    <b:Author>
      <b:Author>
        <b:NameList>
          <b:Person>
            <b:Last>Wanida Limmun</b:Last>
            <b:First>John</b:First>
            <b:Middle>J. Borkowski, Boonorm Chomtee</b:Middle>
          </b:Person>
        </b:NameList>
      </b:Author>
    </b:Author>
    <b:JournalName>Quality and Reliability Engineering International</b:JournalName>
    <b:RefOrder>5</b:RefOrder>
  </b:Source>
</b:Sources>
</file>

<file path=customXml/itemProps1.xml><?xml version="1.0" encoding="utf-8"?>
<ds:datastoreItem xmlns:ds="http://schemas.openxmlformats.org/officeDocument/2006/customXml" ds:itemID="{F993AE9B-D69C-4ADF-B2B2-7DD1CF9B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4839</Words>
  <Characters>27584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Graber</dc:creator>
  <cp:keywords/>
  <dc:description/>
  <cp:lastModifiedBy>Alex Graber</cp:lastModifiedBy>
  <cp:revision>2</cp:revision>
  <dcterms:created xsi:type="dcterms:W3CDTF">2020-08-29T14:50:00Z</dcterms:created>
  <dcterms:modified xsi:type="dcterms:W3CDTF">2020-08-29T14:50:00Z</dcterms:modified>
</cp:coreProperties>
</file>